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黑体" w:hAnsi="黑体" w:eastAsia="黑体"/>
          <w:sz w:val="44"/>
          <w:szCs w:val="44"/>
        </w:rPr>
      </w:pPr>
      <w:r>
        <w:rPr>
          <w:rFonts w:hint="eastAsia" w:ascii="黑体" w:hAnsi="黑体" w:eastAsia="黑体"/>
          <w:sz w:val="44"/>
          <w:szCs w:val="44"/>
        </w:rPr>
        <w:t>预发行对话报价业务需求</w:t>
      </w:r>
    </w:p>
    <w:p>
      <w:pPr>
        <w:spacing w:line="560" w:lineRule="exact"/>
        <w:jc w:val="center"/>
        <w:rPr>
          <w:rFonts w:ascii="楷体_GB2312" w:eastAsia="楷体_GB2312"/>
          <w:sz w:val="30"/>
          <w:szCs w:val="30"/>
        </w:rPr>
      </w:pPr>
      <w:r>
        <w:rPr>
          <w:rFonts w:hint="eastAsia" w:ascii="楷体_GB2312" w:eastAsia="楷体_GB2312"/>
          <w:sz w:val="30"/>
          <w:szCs w:val="30"/>
        </w:rPr>
        <w:t>（2020年12月17日）</w:t>
      </w:r>
    </w:p>
    <w:p>
      <w:pPr>
        <w:spacing w:line="560" w:lineRule="exact"/>
        <w:jc w:val="center"/>
        <w:rPr>
          <w:rFonts w:ascii="楷体_GB2312" w:eastAsia="楷体_GB2312"/>
          <w:sz w:val="30"/>
          <w:szCs w:val="30"/>
        </w:rPr>
      </w:pPr>
    </w:p>
    <w:p>
      <w:pPr>
        <w:pStyle w:val="14"/>
        <w:numPr>
          <w:ilvl w:val="0"/>
          <w:numId w:val="1"/>
        </w:numPr>
        <w:spacing w:line="560" w:lineRule="exact"/>
        <w:ind w:firstLineChars="0"/>
        <w:rPr>
          <w:rFonts w:ascii="黑体" w:hAnsi="黑体" w:eastAsia="黑体"/>
          <w:sz w:val="32"/>
          <w:szCs w:val="32"/>
        </w:rPr>
      </w:pPr>
      <w:r>
        <w:rPr>
          <w:rFonts w:hint="eastAsia" w:ascii="黑体" w:hAnsi="黑体" w:eastAsia="黑体"/>
          <w:sz w:val="32"/>
          <w:szCs w:val="32"/>
        </w:rPr>
        <w:t>相关背景</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预发行是指在债券发行公告公布后、招投标日之前买卖拟发行（或续发行）债券，并在上市流通日前完成结算的交易行为。老本币功能迁移至新本币。</w:t>
      </w:r>
    </w:p>
    <w:p>
      <w:pPr>
        <w:pStyle w:val="14"/>
        <w:numPr>
          <w:ilvl w:val="0"/>
          <w:numId w:val="1"/>
        </w:numPr>
        <w:spacing w:line="560" w:lineRule="exact"/>
        <w:ind w:firstLineChars="0"/>
        <w:rPr>
          <w:rFonts w:ascii="黑体" w:hAnsi="黑体" w:eastAsia="黑体"/>
          <w:sz w:val="32"/>
          <w:szCs w:val="32"/>
        </w:rPr>
      </w:pPr>
      <w:r>
        <w:rPr>
          <w:rFonts w:hint="eastAsia" w:ascii="黑体" w:hAnsi="黑体" w:eastAsia="黑体"/>
          <w:sz w:val="32"/>
          <w:szCs w:val="32"/>
        </w:rPr>
        <w:t>业务需求要点</w:t>
      </w:r>
    </w:p>
    <w:p>
      <w:pPr>
        <w:numPr>
          <w:ilvl w:val="0"/>
          <w:numId w:val="2"/>
        </w:numPr>
        <w:spacing w:line="56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主要交易结算流程</w:t>
      </w:r>
    </w:p>
    <w:p>
      <w:pPr>
        <w:spacing w:line="56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drawing>
          <wp:anchor distT="0" distB="0" distL="114300" distR="114300" simplePos="0" relativeHeight="251658240" behindDoc="0" locked="0" layoutInCell="1" allowOverlap="1">
            <wp:simplePos x="0" y="0"/>
            <wp:positionH relativeFrom="column">
              <wp:posOffset>90805</wp:posOffset>
            </wp:positionH>
            <wp:positionV relativeFrom="paragraph">
              <wp:posOffset>135890</wp:posOffset>
            </wp:positionV>
            <wp:extent cx="5267960" cy="17049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7960" cy="1704975"/>
                    </a:xfrm>
                    <a:prstGeom prst="rect">
                      <a:avLst/>
                    </a:prstGeom>
                    <a:noFill/>
                    <a:ln>
                      <a:noFill/>
                    </a:ln>
                  </pic:spPr>
                </pic:pic>
              </a:graphicData>
            </a:graphic>
          </wp:anchor>
        </w:drawing>
      </w:r>
      <w:r>
        <w:rPr>
          <w:rFonts w:hint="eastAsia" w:ascii="仿宋_GB2312" w:hAnsi="仿宋_GB2312" w:eastAsia="仿宋_GB2312" w:cs="仿宋_GB2312"/>
          <w:b/>
          <w:bCs/>
          <w:sz w:val="32"/>
          <w:szCs w:val="32"/>
        </w:rPr>
        <w:t>（二）交易方式</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对话报价。</w:t>
      </w:r>
    </w:p>
    <w:p>
      <w:pPr>
        <w:spacing w:line="56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（三）债券类型</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国债、政策性金融债等。</w:t>
      </w:r>
    </w:p>
    <w:p>
      <w:pPr>
        <w:spacing w:line="56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（四）主要计算逻辑</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1、交易期间</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招标日前4个工作日至招标日前1个工作日。</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2、结算金额</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成交达成时为空，在招标日计算结算金额。</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（1）新发债券结算金额=债券未来现金流按照预期收益率贴现至债券起息日的金额+结算日应计利息。</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浮息债预期收益率=首期参考利率值+预期点差。</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暂不考虑含权债券结算金额的计算问题，即结算金额计算时认为均为不含权债券。</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sz w:val="32"/>
          <w:szCs w:val="32"/>
        </w:rPr>
        <w:t>（2）续发债券结算金额=</w:t>
      </w:r>
      <w:r>
        <w:rPr>
          <w:rFonts w:hint="eastAsia" w:ascii="仿宋_GB2312" w:hAnsi="仿宋_GB2312" w:eastAsia="仿宋_GB2312" w:cs="仿宋_GB2312"/>
          <w:bCs/>
          <w:sz w:val="32"/>
          <w:szCs w:val="32"/>
        </w:rPr>
        <w:t>债券未来现金流按照预期收益率贴现至</w:t>
      </w:r>
      <w:r>
        <w:rPr>
          <w:rFonts w:hint="eastAsia" w:ascii="仿宋_GB2312" w:hAnsi="仿宋_GB2312" w:eastAsia="仿宋_GB2312" w:cs="仿宋_GB2312"/>
          <w:bCs/>
          <w:color w:val="FF0000"/>
          <w:sz w:val="32"/>
          <w:szCs w:val="32"/>
        </w:rPr>
        <w:t>缴款日</w:t>
      </w:r>
      <w:r>
        <w:rPr>
          <w:rFonts w:hint="eastAsia" w:ascii="仿宋_GB2312" w:hAnsi="仿宋_GB2312" w:eastAsia="仿宋_GB2312" w:cs="仿宋_GB2312"/>
          <w:bCs/>
          <w:sz w:val="32"/>
          <w:szCs w:val="32"/>
        </w:rPr>
        <w:t>的金额</w:t>
      </w:r>
      <w:r>
        <w:rPr>
          <w:rFonts w:hint="eastAsia" w:ascii="仿宋_GB2312" w:hAnsi="仿宋_GB2312" w:eastAsia="仿宋_GB2312" w:cs="仿宋_GB2312"/>
          <w:sz w:val="32"/>
          <w:szCs w:val="32"/>
        </w:rPr>
        <w:t>+结算日应计利息。</w:t>
      </w:r>
      <w:r>
        <w:rPr>
          <w:rFonts w:hint="eastAsia" w:ascii="仿宋_GB2312" w:hAnsi="仿宋_GB2312" w:eastAsia="仿宋_GB2312" w:cs="仿宋_GB2312"/>
          <w:bCs/>
          <w:sz w:val="32"/>
          <w:szCs w:val="32"/>
        </w:rPr>
        <w:t>结算日应计利息也按照</w:t>
      </w:r>
      <w:r>
        <w:rPr>
          <w:rFonts w:hint="eastAsia" w:ascii="仿宋_GB2312" w:hAnsi="仿宋_GB2312" w:eastAsia="仿宋_GB2312" w:cs="仿宋_GB2312"/>
          <w:bCs/>
          <w:color w:val="FF0000"/>
          <w:sz w:val="32"/>
          <w:szCs w:val="32"/>
        </w:rPr>
        <w:t>缴款日</w:t>
      </w:r>
      <w:r>
        <w:rPr>
          <w:rFonts w:hint="eastAsia" w:ascii="仿宋_GB2312" w:hAnsi="仿宋_GB2312" w:eastAsia="仿宋_GB2312" w:cs="仿宋_GB2312"/>
          <w:bCs/>
          <w:sz w:val="32"/>
          <w:szCs w:val="32"/>
        </w:rPr>
        <w:t>计算。</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“债券未来现金流按照预期收益率贴现至缴款日的金额”按照预期全价进行计算，等于预期全价×券面总额/面值。预期全价是按照计算公式使用预期收益率推算出的全价。</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sz w:val="32"/>
          <w:szCs w:val="32"/>
        </w:rPr>
        <w:t>对于续发债，</w:t>
      </w:r>
      <w:r>
        <w:rPr>
          <w:rFonts w:hint="eastAsia" w:ascii="仿宋_GB2312" w:hAnsi="仿宋_GB2312" w:eastAsia="仿宋_GB2312" w:cs="仿宋_GB2312"/>
          <w:bCs/>
          <w:sz w:val="32"/>
          <w:szCs w:val="32"/>
        </w:rPr>
        <w:t>预期全价和预期收益率进行互相推算时，原计算公式中按照招标日计算的要素均为按照</w:t>
      </w:r>
      <w:r>
        <w:rPr>
          <w:rFonts w:hint="eastAsia" w:ascii="仿宋_GB2312" w:hAnsi="仿宋_GB2312" w:eastAsia="仿宋_GB2312" w:cs="仿宋_GB2312"/>
          <w:bCs/>
          <w:color w:val="FF0000"/>
          <w:sz w:val="32"/>
          <w:szCs w:val="32"/>
        </w:rPr>
        <w:t>缴款日</w:t>
      </w:r>
      <w:r>
        <w:rPr>
          <w:rFonts w:hint="eastAsia" w:ascii="仿宋_GB2312" w:hAnsi="仿宋_GB2312" w:eastAsia="仿宋_GB2312" w:cs="仿宋_GB2312"/>
          <w:bCs/>
          <w:sz w:val="32"/>
          <w:szCs w:val="32"/>
        </w:rPr>
        <w:t>来进行计算。</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3、结算日应计利息</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对于续发债，结算日应计利息中的每百元应计利息为：</w:t>
      </w:r>
    </w:p>
    <w:p>
      <w:pPr>
        <w:numPr>
          <w:ilvl w:val="0"/>
          <w:numId w:val="3"/>
        </w:num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缴款日至结算日之间不跨付息周期的，按照缴款日至结算日之间的应计利息；</w:t>
      </w:r>
    </w:p>
    <w:p>
      <w:pPr>
        <w:numPr>
          <w:ilvl w:val="0"/>
          <w:numId w:val="3"/>
        </w:numPr>
        <w:spacing w:line="560" w:lineRule="exact"/>
        <w:ind w:firstLine="640" w:firstLineChars="200"/>
        <w:rPr>
          <w:ins w:id="0" w:author="LuWenRong" w:date="2021-01-08T15:32:20Z"/>
          <w:rFonts w:ascii="仿宋_GB2312" w:hAnsi="仿宋_GB2312" w:eastAsia="仿宋_GB2312" w:cs="仿宋_GB2312"/>
          <w:bCs/>
          <w:sz w:val="32"/>
          <w:szCs w:val="32"/>
        </w:rPr>
      </w:pPr>
      <w:r>
        <w:rPr>
          <w:rFonts w:hint="eastAsia" w:ascii="仿宋_GB2312" w:hAnsi="仿宋_GB2312" w:eastAsia="仿宋_GB2312" w:cs="仿宋_GB2312"/>
          <w:sz w:val="32"/>
          <w:szCs w:val="32"/>
        </w:rPr>
        <w:t>缴款日至结算日之间跨付息周期的，取结算日所在付息周期的起息日至结算日的应计利息减去缴款日所在付息周期的起息日至缴款日的应计利息。</w:t>
      </w:r>
      <w:r>
        <w:rPr>
          <w:rFonts w:hint="eastAsia" w:ascii="仿宋_GB2312" w:hAnsi="仿宋_GB2312" w:eastAsia="仿宋_GB2312" w:cs="仿宋_GB2312"/>
          <w:bCs/>
          <w:sz w:val="32"/>
          <w:szCs w:val="32"/>
        </w:rPr>
        <w:t>即每百元应计利息的计算公式中按照招标日计算的要素均为按照</w:t>
      </w:r>
      <w:r>
        <w:rPr>
          <w:rFonts w:hint="eastAsia" w:ascii="仿宋_GB2312" w:hAnsi="仿宋_GB2312" w:eastAsia="仿宋_GB2312" w:cs="仿宋_GB2312"/>
          <w:bCs/>
          <w:color w:val="FF0000"/>
          <w:sz w:val="32"/>
          <w:szCs w:val="32"/>
        </w:rPr>
        <w:t>缴款日</w:t>
      </w:r>
      <w:r>
        <w:rPr>
          <w:rFonts w:hint="eastAsia" w:ascii="仿宋_GB2312" w:hAnsi="仿宋_GB2312" w:eastAsia="仿宋_GB2312" w:cs="仿宋_GB2312"/>
          <w:bCs/>
          <w:sz w:val="32"/>
          <w:szCs w:val="32"/>
        </w:rPr>
        <w:t>计算。</w:t>
      </w:r>
    </w:p>
    <w:p>
      <w:pPr>
        <w:numPr>
          <w:ilvl w:val="0"/>
          <w:numId w:val="4"/>
          <w:ins w:id="2" w:author="LuWenRong" w:date="2021-01-08T15:32:43Z"/>
        </w:numPr>
        <w:spacing w:line="560" w:lineRule="exact"/>
        <w:ind w:firstLine="643" w:firstLineChars="200"/>
        <w:rPr>
          <w:ins w:id="3" w:author="LuWenRong" w:date="2021-01-08T15:32:43Z"/>
          <w:rFonts w:hint="eastAsia" w:ascii="仿宋_GB2312" w:hAnsi="仿宋_GB2312" w:eastAsia="仿宋_GB2312" w:cs="仿宋_GB2312"/>
          <w:b/>
          <w:bCs w:val="0"/>
          <w:sz w:val="32"/>
          <w:szCs w:val="32"/>
          <w:lang w:val="en-US" w:eastAsia="zh-CN"/>
        </w:rPr>
        <w:pPrChange w:id="1" w:author="LuWenRong" w:date="2021-01-08T15:32:43Z">
          <w:pPr>
            <w:numPr>
              <w:ilvl w:val="0"/>
              <w:numId w:val="3"/>
            </w:numPr>
            <w:spacing w:line="560" w:lineRule="exact"/>
            <w:ind w:firstLine="640" w:firstLineChars="200"/>
          </w:pPr>
        </w:pPrChange>
      </w:pPr>
      <w:ins w:id="4" w:author="LuWenRong" w:date="2021-01-08T15:32:27Z">
        <w:r>
          <w:rPr>
            <w:rFonts w:hint="eastAsia" w:ascii="仿宋_GB2312" w:hAnsi="仿宋_GB2312" w:eastAsia="仿宋_GB2312" w:cs="仿宋_GB2312"/>
            <w:b/>
            <w:bCs w:val="0"/>
            <w:sz w:val="32"/>
            <w:szCs w:val="32"/>
            <w:lang w:val="en-US" w:eastAsia="zh-CN"/>
            <w:rPrChange w:id="5" w:author="LuWenRong" w:date="2021-01-08T15:32:36Z">
              <w:rPr>
                <w:rFonts w:hint="eastAsia" w:ascii="仿宋_GB2312" w:hAnsi="仿宋_GB2312" w:eastAsia="仿宋_GB2312" w:cs="仿宋_GB2312"/>
                <w:bCs/>
                <w:sz w:val="32"/>
                <w:szCs w:val="32"/>
                <w:lang w:val="en-US" w:eastAsia="zh-CN"/>
              </w:rPr>
            </w:rPrChange>
          </w:rPr>
          <w:t>参考</w:t>
        </w:r>
      </w:ins>
      <w:ins w:id="7" w:author="LuWenRong" w:date="2021-01-08T15:32:28Z">
        <w:r>
          <w:rPr>
            <w:rFonts w:hint="eastAsia" w:ascii="仿宋_GB2312" w:hAnsi="仿宋_GB2312" w:eastAsia="仿宋_GB2312" w:cs="仿宋_GB2312"/>
            <w:b/>
            <w:bCs w:val="0"/>
            <w:sz w:val="32"/>
            <w:szCs w:val="32"/>
            <w:lang w:val="en-US" w:eastAsia="zh-CN"/>
            <w:rPrChange w:id="8" w:author="LuWenRong" w:date="2021-01-08T15:32:36Z">
              <w:rPr>
                <w:rFonts w:hint="eastAsia" w:ascii="仿宋_GB2312" w:hAnsi="仿宋_GB2312" w:eastAsia="仿宋_GB2312" w:cs="仿宋_GB2312"/>
                <w:bCs/>
                <w:sz w:val="32"/>
                <w:szCs w:val="32"/>
                <w:lang w:val="en-US" w:eastAsia="zh-CN"/>
              </w:rPr>
            </w:rPrChange>
          </w:rPr>
          <w:t>资料</w:t>
        </w:r>
      </w:ins>
    </w:p>
    <w:p>
      <w:pPr>
        <w:numPr>
          <w:ilvl w:val="-1"/>
          <w:numId w:val="0"/>
        </w:numPr>
        <w:spacing w:line="560" w:lineRule="exact"/>
        <w:ind w:firstLine="640" w:firstLineChars="200"/>
        <w:rPr>
          <w:ins w:id="11" w:author="LuWenRong" w:date="2021-01-08T15:37:26Z"/>
          <w:rFonts w:hint="eastAsia" w:ascii="仿宋_GB2312" w:hAnsi="仿宋_GB2312" w:eastAsia="仿宋_GB2312" w:cs="仿宋_GB2312"/>
          <w:b w:val="0"/>
          <w:bCs/>
          <w:sz w:val="32"/>
          <w:szCs w:val="32"/>
          <w:lang w:val="en-US" w:eastAsia="zh-CN"/>
        </w:rPr>
        <w:pPrChange w:id="10" w:author="LuWenRong" w:date="2021-01-08T15:32:55Z">
          <w:pPr>
            <w:numPr>
              <w:ilvl w:val="0"/>
              <w:numId w:val="3"/>
            </w:numPr>
            <w:spacing w:line="560" w:lineRule="exact"/>
            <w:ind w:firstLine="640" w:firstLineChars="200"/>
          </w:pPr>
        </w:pPrChange>
      </w:pPr>
      <w:ins w:id="12" w:author="LuWenRong" w:date="2021-01-08T15:37:28Z">
        <w:r>
          <w:rPr>
            <w:rFonts w:hint="eastAsia" w:ascii="仿宋_GB2312" w:hAnsi="仿宋_GB2312" w:eastAsia="仿宋_GB2312" w:cs="仿宋_GB2312"/>
            <w:b w:val="0"/>
            <w:bCs/>
            <w:sz w:val="32"/>
            <w:szCs w:val="32"/>
            <w:lang w:val="en-US" w:eastAsia="zh-CN"/>
          </w:rPr>
          <w:t>《</w:t>
        </w:r>
      </w:ins>
      <w:ins w:id="13" w:author="LuWenRong" w:date="2021-01-08T15:37:31Z">
        <w:r>
          <w:rPr>
            <w:rFonts w:hint="eastAsia" w:ascii="仿宋_GB2312" w:hAnsi="仿宋_GB2312" w:eastAsia="仿宋_GB2312" w:cs="仿宋_GB2312"/>
            <w:b w:val="0"/>
            <w:bCs/>
            <w:sz w:val="32"/>
            <w:szCs w:val="32"/>
            <w:lang w:val="en-US" w:eastAsia="zh-CN"/>
          </w:rPr>
          <w:t>预发行业务需求</w:t>
        </w:r>
      </w:ins>
      <w:ins w:id="14" w:author="LuWenRong" w:date="2021-01-08T15:37:28Z">
        <w:r>
          <w:rPr>
            <w:rFonts w:hint="eastAsia" w:ascii="仿宋_GB2312" w:hAnsi="仿宋_GB2312" w:eastAsia="仿宋_GB2312" w:cs="仿宋_GB2312"/>
            <w:b w:val="0"/>
            <w:bCs/>
            <w:sz w:val="32"/>
            <w:szCs w:val="32"/>
            <w:lang w:val="en-US" w:eastAsia="zh-CN"/>
          </w:rPr>
          <w:t>》</w:t>
        </w:r>
      </w:ins>
    </w:p>
    <w:p>
      <w:pPr>
        <w:numPr>
          <w:ilvl w:val="-1"/>
          <w:numId w:val="0"/>
        </w:numPr>
        <w:spacing w:line="560" w:lineRule="exact"/>
        <w:ind w:firstLine="640" w:firstLineChars="200"/>
        <w:rPr>
          <w:ins w:id="16" w:author="LuWenRong" w:date="2021-01-08T15:32:47Z"/>
          <w:rFonts w:hint="eastAsia" w:ascii="仿宋_GB2312" w:hAnsi="仿宋_GB2312" w:eastAsia="仿宋_GB2312" w:cs="仿宋_GB2312"/>
          <w:b w:val="0"/>
          <w:bCs/>
          <w:sz w:val="32"/>
          <w:szCs w:val="32"/>
          <w:lang w:val="en-US" w:eastAsia="zh-CN"/>
          <w:rPrChange w:id="17" w:author="LuWenRong" w:date="2021-01-08T15:32:51Z">
            <w:rPr>
              <w:ins w:id="18" w:author="LuWenRong" w:date="2021-01-08T15:32:47Z"/>
              <w:rFonts w:hint="eastAsia" w:ascii="仿宋_GB2312" w:hAnsi="仿宋_GB2312" w:eastAsia="仿宋_GB2312" w:cs="仿宋_GB2312"/>
              <w:b/>
              <w:bCs w:val="0"/>
              <w:sz w:val="32"/>
              <w:szCs w:val="32"/>
              <w:lang w:val="en-US" w:eastAsia="zh-CN"/>
            </w:rPr>
          </w:rPrChange>
        </w:rPr>
        <w:pPrChange w:id="15" w:author="LuWenRong" w:date="2021-01-08T15:32:55Z">
          <w:pPr>
            <w:numPr>
              <w:ilvl w:val="0"/>
              <w:numId w:val="3"/>
            </w:numPr>
            <w:spacing w:line="560" w:lineRule="exact"/>
            <w:ind w:firstLine="640" w:firstLineChars="200"/>
          </w:pPr>
        </w:pPrChange>
      </w:pPr>
      <w:ins w:id="19" w:author="LuWenRong" w:date="2021-01-08T15:32:47Z">
        <w:r>
          <w:rPr>
            <w:rFonts w:hint="eastAsia" w:ascii="仿宋_GB2312" w:hAnsi="仿宋_GB2312" w:eastAsia="仿宋_GB2312" w:cs="仿宋_GB2312"/>
            <w:b w:val="0"/>
            <w:bCs/>
            <w:sz w:val="32"/>
            <w:szCs w:val="32"/>
            <w:lang w:val="en-US" w:eastAsia="zh-CN"/>
            <w:rPrChange w:id="20" w:author="LuWenRong" w:date="2021-01-08T15:32:51Z">
              <w:rPr>
                <w:rFonts w:hint="eastAsia" w:ascii="仿宋_GB2312" w:hAnsi="仿宋_GB2312" w:eastAsia="仿宋_GB2312" w:cs="仿宋_GB2312"/>
                <w:b/>
                <w:bCs w:val="0"/>
                <w:sz w:val="32"/>
                <w:szCs w:val="32"/>
                <w:lang w:val="en-US" w:eastAsia="zh-CN"/>
              </w:rPr>
            </w:rPrChange>
          </w:rPr>
          <w:t>《</w:t>
        </w:r>
      </w:ins>
      <w:ins w:id="22" w:author="LuWenRong" w:date="2021-01-08T15:36:00Z">
        <w:r>
          <w:rPr>
            <w:rFonts w:hint="eastAsia" w:ascii="仿宋_GB2312" w:hAnsi="仿宋_GB2312" w:eastAsia="仿宋_GB2312" w:cs="仿宋_GB2312"/>
            <w:b w:val="0"/>
            <w:bCs/>
            <w:sz w:val="32"/>
            <w:szCs w:val="32"/>
            <w:lang w:val="en-US" w:eastAsia="zh-CN"/>
          </w:rPr>
          <w:t>本币交易系统完善预发行市场业务需求</w:t>
        </w:r>
      </w:ins>
      <w:ins w:id="23" w:author="LuWenRong" w:date="2021-01-08T15:32:47Z">
        <w:r>
          <w:rPr>
            <w:rFonts w:hint="eastAsia" w:ascii="仿宋_GB2312" w:hAnsi="仿宋_GB2312" w:eastAsia="仿宋_GB2312" w:cs="仿宋_GB2312"/>
            <w:b w:val="0"/>
            <w:bCs/>
            <w:sz w:val="32"/>
            <w:szCs w:val="32"/>
            <w:lang w:val="en-US" w:eastAsia="zh-CN"/>
            <w:rPrChange w:id="24" w:author="LuWenRong" w:date="2021-01-08T15:32:51Z">
              <w:rPr>
                <w:rFonts w:hint="eastAsia" w:ascii="仿宋_GB2312" w:hAnsi="仿宋_GB2312" w:eastAsia="仿宋_GB2312" w:cs="仿宋_GB2312"/>
                <w:b/>
                <w:bCs w:val="0"/>
                <w:sz w:val="32"/>
                <w:szCs w:val="32"/>
                <w:lang w:val="en-US" w:eastAsia="zh-CN"/>
              </w:rPr>
            </w:rPrChange>
          </w:rPr>
          <w:t>》</w:t>
        </w:r>
      </w:ins>
    </w:p>
    <w:p>
      <w:pPr>
        <w:numPr>
          <w:ilvl w:val="-1"/>
          <w:numId w:val="0"/>
        </w:numPr>
        <w:spacing w:line="560" w:lineRule="exact"/>
        <w:ind w:firstLine="640" w:firstLineChars="200"/>
        <w:rPr>
          <w:ins w:id="27" w:author="LuWenRong" w:date="2021-01-08T16:42:50Z"/>
          <w:rFonts w:hint="eastAsia" w:ascii="仿宋_GB2312" w:hAnsi="仿宋_GB2312" w:eastAsia="仿宋_GB2312" w:cs="仿宋_GB2312"/>
          <w:b w:val="0"/>
          <w:bCs/>
          <w:sz w:val="32"/>
          <w:szCs w:val="32"/>
          <w:lang w:val="en-US" w:eastAsia="zh-CN"/>
        </w:rPr>
        <w:pPrChange w:id="26" w:author="LuWenRong" w:date="2021-01-08T15:32:55Z">
          <w:pPr>
            <w:numPr>
              <w:ilvl w:val="0"/>
              <w:numId w:val="3"/>
            </w:numPr>
            <w:spacing w:line="560" w:lineRule="exact"/>
            <w:ind w:firstLine="640" w:firstLineChars="200"/>
          </w:pPr>
        </w:pPrChange>
      </w:pPr>
      <w:ins w:id="28" w:author="LuWenRong" w:date="2021-01-08T15:32:47Z">
        <w:r>
          <w:rPr>
            <w:rFonts w:hint="eastAsia" w:ascii="仿宋_GB2312" w:hAnsi="仿宋_GB2312" w:eastAsia="仿宋_GB2312" w:cs="仿宋_GB2312"/>
            <w:b w:val="0"/>
            <w:bCs/>
            <w:sz w:val="32"/>
            <w:szCs w:val="32"/>
            <w:lang w:val="en-US" w:eastAsia="zh-CN"/>
            <w:rPrChange w:id="29" w:author="LuWenRong" w:date="2021-01-08T15:32:51Z">
              <w:rPr>
                <w:rFonts w:hint="eastAsia" w:ascii="仿宋_GB2312" w:hAnsi="仿宋_GB2312" w:eastAsia="仿宋_GB2312" w:cs="仿宋_GB2312"/>
                <w:b/>
                <w:bCs w:val="0"/>
                <w:sz w:val="32"/>
                <w:szCs w:val="32"/>
                <w:lang w:val="en-US" w:eastAsia="zh-CN"/>
              </w:rPr>
            </w:rPrChange>
          </w:rPr>
          <w:t>《</w:t>
        </w:r>
      </w:ins>
      <w:ins w:id="31" w:author="LuWenRong" w:date="2021-01-08T15:36:46Z">
        <w:r>
          <w:rPr>
            <w:rFonts w:hint="eastAsia" w:ascii="仿宋_GB2312" w:hAnsi="仿宋_GB2312" w:eastAsia="仿宋_GB2312" w:cs="仿宋_GB2312"/>
            <w:b w:val="0"/>
            <w:bCs/>
            <w:sz w:val="32"/>
            <w:szCs w:val="32"/>
            <w:lang w:val="en-US" w:eastAsia="zh-CN"/>
          </w:rPr>
          <w:t>本币交易系统预发行需求规格说明书V1.6</w:t>
        </w:r>
      </w:ins>
      <w:ins w:id="32" w:author="LuWenRong" w:date="2021-01-08T15:32:47Z">
        <w:r>
          <w:rPr>
            <w:rFonts w:hint="eastAsia" w:ascii="仿宋_GB2312" w:hAnsi="仿宋_GB2312" w:eastAsia="仿宋_GB2312" w:cs="仿宋_GB2312"/>
            <w:b w:val="0"/>
            <w:bCs/>
            <w:sz w:val="32"/>
            <w:szCs w:val="32"/>
            <w:lang w:val="en-US" w:eastAsia="zh-CN"/>
            <w:rPrChange w:id="33" w:author="LuWenRong" w:date="2021-01-08T15:32:51Z">
              <w:rPr>
                <w:rFonts w:hint="eastAsia" w:ascii="仿宋_GB2312" w:hAnsi="仿宋_GB2312" w:eastAsia="仿宋_GB2312" w:cs="仿宋_GB2312"/>
                <w:b/>
                <w:bCs w:val="0"/>
                <w:sz w:val="32"/>
                <w:szCs w:val="32"/>
                <w:lang w:val="en-US" w:eastAsia="zh-CN"/>
              </w:rPr>
            </w:rPrChange>
          </w:rPr>
          <w:t>》</w:t>
        </w:r>
      </w:ins>
    </w:p>
    <w:p>
      <w:pPr>
        <w:numPr>
          <w:ilvl w:val="-1"/>
          <w:numId w:val="0"/>
        </w:numPr>
        <w:spacing w:line="560" w:lineRule="exact"/>
        <w:ind w:firstLine="640" w:firstLineChars="200"/>
        <w:rPr>
          <w:del w:id="36" w:author="LuWenRong" w:date="2021-01-08T15:36:52Z"/>
          <w:rFonts w:hint="eastAsia" w:ascii="仿宋_GB2312" w:hAnsi="仿宋_GB2312" w:eastAsia="仿宋_GB2312" w:cs="仿宋_GB2312"/>
          <w:b w:val="0"/>
          <w:bCs/>
          <w:sz w:val="32"/>
          <w:szCs w:val="32"/>
          <w:lang w:val="en-US" w:eastAsia="zh-CN"/>
          <w:rPrChange w:id="37" w:author="LuWenRong" w:date="2021-01-08T15:32:51Z">
            <w:rPr>
              <w:del w:id="38" w:author="LuWenRong" w:date="2021-01-08T15:36:52Z"/>
              <w:rFonts w:hint="default" w:ascii="仿宋_GB2312" w:hAnsi="仿宋_GB2312" w:eastAsia="仿宋_GB2312" w:cs="仿宋_GB2312"/>
              <w:bCs/>
              <w:sz w:val="32"/>
              <w:szCs w:val="32"/>
              <w:lang w:val="en-US" w:eastAsia="zh-CN"/>
            </w:rPr>
          </w:rPrChange>
        </w:rPr>
        <w:pPrChange w:id="35" w:author="LuWenRong" w:date="2021-01-08T15:32:55Z">
          <w:pPr>
            <w:numPr>
              <w:ilvl w:val="0"/>
              <w:numId w:val="3"/>
            </w:numPr>
            <w:spacing w:line="560" w:lineRule="exact"/>
            <w:ind w:firstLine="640" w:firstLineChars="200"/>
          </w:pPr>
        </w:pPrChange>
      </w:pPr>
    </w:p>
    <w:p>
      <w:pPr>
        <w:pStyle w:val="14"/>
        <w:numPr>
          <w:ilvl w:val="0"/>
          <w:numId w:val="1"/>
        </w:numPr>
        <w:spacing w:line="560" w:lineRule="exact"/>
        <w:ind w:firstLineChars="0"/>
        <w:rPr>
          <w:rFonts w:ascii="黑体" w:hAnsi="黑体" w:eastAsia="黑体"/>
          <w:sz w:val="32"/>
          <w:szCs w:val="32"/>
        </w:rPr>
      </w:pPr>
      <w:r>
        <w:rPr>
          <w:rFonts w:hint="eastAsia" w:ascii="黑体" w:hAnsi="黑体" w:eastAsia="黑体"/>
          <w:sz w:val="32"/>
          <w:szCs w:val="32"/>
        </w:rPr>
        <w:t>业务需求</w:t>
      </w:r>
    </w:p>
    <w:p>
      <w:pPr>
        <w:spacing w:line="56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（一）机构端</w:t>
      </w:r>
    </w:p>
    <w:p>
      <w:pPr>
        <w:spacing w:line="560" w:lineRule="exact"/>
        <w:ind w:firstLine="640" w:firstLineChars="200"/>
        <w:rPr>
          <w:rFonts w:ascii="仿宋_GB2312" w:hAnsi="仿宋_GB2312" w:eastAsia="仿宋_GB2312" w:cs="仿宋_GB2312"/>
          <w:sz w:val="32"/>
          <w:szCs w:val="32"/>
        </w:rPr>
      </w:pPr>
      <w:commentRangeStart w:id="0"/>
      <w:r>
        <w:rPr>
          <w:rFonts w:hint="eastAsia" w:ascii="仿宋_GB2312" w:hAnsi="仿宋_GB2312" w:eastAsia="仿宋_GB2312" w:cs="仿宋_GB2312"/>
          <w:sz w:val="32"/>
          <w:szCs w:val="32"/>
        </w:rPr>
        <w:t>预发行对话报价</w:t>
      </w:r>
      <w:del w:id="39" w:author="刘敏" w:date="2020-12-18T13:58:00Z">
        <w:r>
          <w:rPr>
            <w:rFonts w:hint="eastAsia" w:ascii="仿宋_GB2312" w:hAnsi="仿宋_GB2312" w:eastAsia="仿宋_GB2312" w:cs="仿宋_GB2312"/>
            <w:sz w:val="32"/>
            <w:szCs w:val="32"/>
          </w:rPr>
          <w:delText>不</w:delText>
        </w:r>
      </w:del>
      <w:r>
        <w:rPr>
          <w:rFonts w:hint="eastAsia" w:ascii="仿宋_GB2312" w:hAnsi="仿宋_GB2312" w:eastAsia="仿宋_GB2312" w:cs="仿宋_GB2312"/>
          <w:sz w:val="32"/>
          <w:szCs w:val="32"/>
        </w:rPr>
        <w:t>新增报价窗口</w:t>
      </w:r>
      <w:commentRangeEnd w:id="0"/>
      <w:r>
        <w:rPr>
          <w:rStyle w:val="10"/>
        </w:rPr>
        <w:commentReference w:id="0"/>
      </w:r>
      <w:del w:id="40" w:author="刘敏" w:date="2020-12-18T13:58:00Z">
        <w:r>
          <w:rPr>
            <w:rFonts w:hint="eastAsia" w:ascii="仿宋_GB2312" w:hAnsi="仿宋_GB2312" w:eastAsia="仿宋_GB2312" w:cs="仿宋_GB2312"/>
            <w:sz w:val="32"/>
            <w:szCs w:val="32"/>
          </w:rPr>
          <w:delText>，复用现券买卖-对话报价页面</w:delText>
        </w:r>
      </w:del>
      <w:r>
        <w:rPr>
          <w:rFonts w:hint="eastAsia" w:ascii="仿宋_GB2312" w:hAnsi="仿宋_GB2312" w:eastAsia="仿宋_GB2312" w:cs="仿宋_GB2312"/>
          <w:sz w:val="32"/>
          <w:szCs w:val="32"/>
        </w:rPr>
        <w:t>。</w:t>
      </w:r>
    </w:p>
    <w:p>
      <w:pPr>
        <w:spacing w:line="560" w:lineRule="exact"/>
        <w:ind w:firstLine="640" w:firstLineChars="200"/>
        <w:rPr>
          <w:rFonts w:ascii="仿宋_GB2312" w:hAnsi="仿宋_GB2312" w:eastAsia="仿宋_GB2312" w:cs="仿宋_GB2312"/>
          <w:sz w:val="32"/>
          <w:szCs w:val="32"/>
        </w:rPr>
      </w:pPr>
      <w:commentRangeStart w:id="1"/>
      <w:r>
        <w:rPr>
          <w:rFonts w:hint="eastAsia" w:ascii="仿宋_GB2312" w:hAnsi="仿宋_GB2312" w:eastAsia="仿宋_GB2312" w:cs="仿宋_GB2312"/>
          <w:sz w:val="32"/>
          <w:szCs w:val="32"/>
        </w:rPr>
        <w:t>1、权限设置</w:t>
      </w:r>
    </w:p>
    <w:p>
      <w:pPr>
        <w:spacing w:line="560" w:lineRule="exact"/>
        <w:ind w:firstLine="640" w:firstLineChars="200"/>
        <w:rPr>
          <w:rFonts w:ascii="仿宋_GB2312" w:hAnsi="仿宋_GB2312" w:eastAsia="仿宋_GB2312" w:cs="仿宋_GB2312"/>
          <w:sz w:val="32"/>
          <w:szCs w:val="32"/>
        </w:rPr>
      </w:pPr>
      <w:del w:id="41" w:author="刘敏" w:date="2020-12-18T13:58:00Z">
        <w:r>
          <w:rPr>
            <w:rFonts w:hint="eastAsia" w:ascii="仿宋_GB2312" w:hAnsi="仿宋_GB2312" w:eastAsia="仿宋_GB2312" w:cs="仿宋_GB2312"/>
            <w:sz w:val="32"/>
            <w:szCs w:val="32"/>
          </w:rPr>
          <w:delText>无</w:delText>
        </w:r>
      </w:del>
      <w:r>
        <w:rPr>
          <w:rFonts w:hint="eastAsia" w:ascii="仿宋_GB2312" w:hAnsi="仿宋_GB2312" w:eastAsia="仿宋_GB2312" w:cs="仿宋_GB2312"/>
          <w:sz w:val="32"/>
          <w:szCs w:val="32"/>
        </w:rPr>
        <w:t>新增</w:t>
      </w:r>
      <w:ins w:id="42" w:author="刘敏" w:date="2020-12-18T13:58:00Z">
        <w:r>
          <w:rPr>
            <w:rFonts w:hint="eastAsia" w:ascii="仿宋_GB2312" w:hAnsi="仿宋_GB2312" w:eastAsia="仿宋_GB2312" w:cs="仿宋_GB2312"/>
            <w:sz w:val="32"/>
            <w:szCs w:val="32"/>
          </w:rPr>
          <w:t>预发行对话报价</w:t>
        </w:r>
      </w:ins>
      <w:r>
        <w:rPr>
          <w:rFonts w:hint="eastAsia" w:ascii="仿宋_GB2312" w:hAnsi="仿宋_GB2312" w:eastAsia="仿宋_GB2312" w:cs="仿宋_GB2312"/>
          <w:sz w:val="32"/>
          <w:szCs w:val="32"/>
        </w:rPr>
        <w:t>业务权限。</w:t>
      </w:r>
      <w:del w:id="43" w:author="刘敏" w:date="2020-12-18T13:58:00Z">
        <w:r>
          <w:rPr>
            <w:rFonts w:hint="eastAsia" w:ascii="仿宋_GB2312" w:hAnsi="仿宋_GB2312" w:eastAsia="仿宋_GB2312" w:cs="仿宋_GB2312"/>
            <w:sz w:val="32"/>
            <w:szCs w:val="32"/>
          </w:rPr>
          <w:delText>具有现券交易对话报价权限的机构和用户即可进行预发行交易。</w:delText>
        </w:r>
        <w:commentRangeEnd w:id="1"/>
      </w:del>
      <w:r>
        <w:rPr>
          <w:rStyle w:val="10"/>
        </w:rPr>
        <w:commentReference w:id="1"/>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2、报价成交</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成交方式同现券对话报价市场。报价要素包括交易方向、债券代码、债券名称、本方、对手方、对手方交易员、结算日、</w:t>
      </w:r>
      <w:r>
        <w:rPr>
          <w:rFonts w:hint="eastAsia" w:ascii="仿宋_GB2312" w:hAnsi="仿宋_GB2312" w:eastAsia="仿宋_GB2312" w:cs="仿宋_GB2312"/>
          <w:b/>
          <w:bCs/>
          <w:sz w:val="32"/>
          <w:szCs w:val="32"/>
        </w:rPr>
        <w:t>预期收益率（预期点差）、预期全价、</w:t>
      </w:r>
      <w:r>
        <w:rPr>
          <w:rFonts w:hint="eastAsia" w:ascii="仿宋_GB2312" w:hAnsi="仿宋_GB2312" w:eastAsia="仿宋_GB2312" w:cs="仿宋_GB2312"/>
          <w:sz w:val="32"/>
          <w:szCs w:val="32"/>
        </w:rPr>
        <w:t>券面总额、结算方式。</w:t>
      </w:r>
    </w:p>
    <w:p>
      <w:pPr>
        <w:numPr>
          <w:ilvl w:val="0"/>
          <w:numId w:val="5"/>
        </w:num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结算日：系统默认</w:t>
      </w:r>
      <w:commentRangeStart w:id="2"/>
      <w:r>
        <w:rPr>
          <w:rFonts w:hint="eastAsia" w:ascii="仿宋_GB2312" w:hAnsi="仿宋_GB2312" w:eastAsia="仿宋_GB2312" w:cs="仿宋_GB2312"/>
          <w:sz w:val="32"/>
          <w:szCs w:val="32"/>
        </w:rPr>
        <w:t>缴款日</w:t>
      </w:r>
      <w:commentRangeEnd w:id="2"/>
      <w:r>
        <w:rPr>
          <w:rStyle w:val="10"/>
        </w:rPr>
        <w:commentReference w:id="2"/>
      </w:r>
      <w:r>
        <w:rPr>
          <w:rFonts w:hint="eastAsia" w:ascii="仿宋_GB2312" w:hAnsi="仿宋_GB2312" w:eastAsia="仿宋_GB2312" w:cs="仿宋_GB2312"/>
          <w:sz w:val="32"/>
          <w:szCs w:val="32"/>
        </w:rPr>
        <w:t>，可选择为招标日次一工作日至缴款日之间的任一工作日。</w:t>
      </w:r>
      <w:bookmarkStart w:id="0" w:name="_GoBack"/>
      <w:bookmarkEnd w:id="0"/>
    </w:p>
    <w:p>
      <w:pPr>
        <w:numPr>
          <w:ilvl w:val="0"/>
          <w:numId w:val="5"/>
        </w:num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预期收益率（预期点差）：固息债和贴现债按预期收益率报价成交，浮息债按预期参考利率点差报价成交。当债券类型为固定和贴现时，支持输入；当债券类型为浮息债时，输入框变为置灰的基准利率名称+预期点差的输入框；预期点差范围在场务设置的最大点差和最小点差之间。预期点差可以为负数。预期点差的整数位最多4位，小数位最多2位。</w:t>
      </w:r>
    </w:p>
    <w:p>
      <w:pPr>
        <w:numPr>
          <w:ilvl w:val="0"/>
          <w:numId w:val="5"/>
        </w:num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预期全价：对于价格招标的债券可输入预期全价或预期收益率。</w:t>
      </w:r>
    </w:p>
    <w:p>
      <w:pPr>
        <w:numPr>
          <w:ilvl w:val="0"/>
          <w:numId w:val="5"/>
        </w:num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结算方式：券款对付、见券付款、见款付券。</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其他消息盒子、</w:t>
      </w:r>
      <w:commentRangeStart w:id="3"/>
      <w:r>
        <w:rPr>
          <w:rFonts w:hint="eastAsia" w:ascii="仿宋_GB2312" w:hAnsi="仿宋_GB2312" w:eastAsia="仿宋_GB2312" w:cs="仿宋_GB2312"/>
          <w:sz w:val="32"/>
          <w:szCs w:val="32"/>
        </w:rPr>
        <w:t>批量导入、批量撤销</w:t>
      </w:r>
      <w:commentRangeEnd w:id="3"/>
      <w:r>
        <w:rPr>
          <w:rStyle w:val="10"/>
        </w:rPr>
        <w:commentReference w:id="3"/>
      </w:r>
      <w:r>
        <w:rPr>
          <w:rFonts w:hint="eastAsia" w:ascii="仿宋_GB2312" w:hAnsi="仿宋_GB2312" w:eastAsia="仿宋_GB2312" w:cs="仿宋_GB2312"/>
          <w:sz w:val="32"/>
          <w:szCs w:val="32"/>
        </w:rPr>
        <w:t>等功能同现券买卖-对话报价市场。</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3、信息查询</w:t>
      </w:r>
    </w:p>
    <w:p>
      <w:pPr>
        <w:spacing w:line="560" w:lineRule="exact"/>
        <w:ind w:firstLine="640" w:firstLineChars="200"/>
        <w:rPr>
          <w:ins w:id="44" w:author="LuWenRong" w:date="2021-01-08T16:43:54Z"/>
          <w:rFonts w:hint="eastAsia" w:ascii="仿宋_GB2312" w:hAnsi="仿宋_GB2312" w:eastAsia="仿宋_GB2312" w:cs="仿宋_GB2312"/>
          <w:sz w:val="32"/>
          <w:szCs w:val="32"/>
        </w:rPr>
      </w:pPr>
      <w:ins w:id="45" w:author="LuWenRong" w:date="2021-01-08T16:43:54Z">
        <w:r>
          <w:rPr>
            <w:rFonts w:hint="eastAsia" w:ascii="仿宋_GB2312" w:hAnsi="仿宋_GB2312" w:eastAsia="仿宋_GB2312" w:cs="仿宋_GB2312"/>
            <w:sz w:val="32"/>
            <w:szCs w:val="32"/>
          </w:rPr>
          <w:t>(</w:t>
        </w:r>
      </w:ins>
      <w:ins w:id="46" w:author="LuWenRong" w:date="2021-01-08T16:44:01Z">
        <w:r>
          <w:rPr>
            <w:rFonts w:hint="eastAsia" w:ascii="仿宋_GB2312" w:hAnsi="仿宋_GB2312" w:eastAsia="仿宋_GB2312" w:cs="仿宋_GB2312"/>
            <w:sz w:val="32"/>
            <w:szCs w:val="32"/>
            <w:lang w:val="en-US" w:eastAsia="zh-CN"/>
          </w:rPr>
          <w:t>1</w:t>
        </w:r>
      </w:ins>
      <w:ins w:id="47" w:author="LuWenRong" w:date="2021-01-08T16:43:54Z">
        <w:r>
          <w:rPr>
            <w:rFonts w:hint="eastAsia" w:ascii="仿宋_GB2312" w:hAnsi="仿宋_GB2312" w:eastAsia="仿宋_GB2312" w:cs="仿宋_GB2312"/>
            <w:sz w:val="32"/>
            <w:szCs w:val="32"/>
          </w:rPr>
          <w:t>)剩余量查询</w:t>
        </w:r>
      </w:ins>
    </w:p>
    <w:p>
      <w:pPr>
        <w:spacing w:line="560" w:lineRule="exact"/>
        <w:ind w:firstLine="640" w:firstLineChars="200"/>
        <w:rPr>
          <w:ins w:id="48" w:author="LuWenRong" w:date="2021-01-08T16:43:54Z"/>
          <w:rFonts w:hint="eastAsia" w:ascii="仿宋_GB2312" w:hAnsi="仿宋_GB2312" w:eastAsia="仿宋_GB2312" w:cs="仿宋_GB2312"/>
          <w:sz w:val="32"/>
          <w:szCs w:val="32"/>
        </w:rPr>
      </w:pPr>
      <w:ins w:id="49" w:author="LuWenRong" w:date="2021-01-08T16:43:54Z">
        <w:r>
          <w:rPr>
            <w:rFonts w:hint="eastAsia" w:ascii="仿宋_GB2312" w:hAnsi="仿宋_GB2312" w:eastAsia="仿宋_GB2312" w:cs="仿宋_GB2312"/>
            <w:sz w:val="32"/>
            <w:szCs w:val="32"/>
          </w:rPr>
          <w:t>可实时查询预发行债券市场剩余净卖出量和本方剩余净卖出量。</w:t>
        </w:r>
      </w:ins>
    </w:p>
    <w:p>
      <w:pPr>
        <w:spacing w:line="560" w:lineRule="exact"/>
        <w:ind w:firstLine="640" w:firstLineChars="200"/>
        <w:rPr>
          <w:ins w:id="50" w:author="LuWenRong" w:date="2021-01-08T16:43:54Z"/>
          <w:rFonts w:hint="eastAsia" w:ascii="仿宋_GB2312" w:hAnsi="仿宋_GB2312" w:eastAsia="仿宋_GB2312" w:cs="仿宋_GB2312"/>
          <w:sz w:val="32"/>
          <w:szCs w:val="32"/>
        </w:rPr>
      </w:pPr>
      <w:ins w:id="51" w:author="LuWenRong" w:date="2021-01-08T16:43:54Z">
        <w:r>
          <w:rPr>
            <w:rFonts w:hint="eastAsia" w:ascii="仿宋_GB2312" w:hAnsi="仿宋_GB2312" w:eastAsia="仿宋_GB2312" w:cs="仿宋_GB2312"/>
            <w:sz w:val="32"/>
            <w:szCs w:val="32"/>
          </w:rPr>
          <w:t>当一只预发行债券的实时市场剩余净卖出量和本方剩余净卖出量均小于等于零时，不能达成该债券卖出方向的预发行交易。</w:t>
        </w:r>
      </w:ins>
    </w:p>
    <w:p>
      <w:pPr>
        <w:spacing w:line="560" w:lineRule="exact"/>
        <w:ind w:firstLine="640" w:firstLineChars="200"/>
        <w:rPr>
          <w:ins w:id="52" w:author="LuWenRong" w:date="2021-01-08T16:43:54Z"/>
          <w:rFonts w:hint="eastAsia" w:ascii="仿宋_GB2312" w:hAnsi="仿宋_GB2312" w:eastAsia="仿宋_GB2312" w:cs="仿宋_GB2312"/>
          <w:sz w:val="32"/>
          <w:szCs w:val="32"/>
        </w:rPr>
      </w:pPr>
      <w:ins w:id="53" w:author="LuWenRong" w:date="2021-01-08T16:43:54Z">
        <w:r>
          <w:rPr>
            <w:rFonts w:hint="eastAsia" w:ascii="仿宋_GB2312" w:hAnsi="仿宋_GB2312" w:eastAsia="仿宋_GB2312" w:cs="仿宋_GB2312"/>
            <w:sz w:val="32"/>
            <w:szCs w:val="32"/>
          </w:rPr>
          <w:t>(</w:t>
        </w:r>
      </w:ins>
      <w:ins w:id="54" w:author="LuWenRong" w:date="2021-01-08T16:44:38Z">
        <w:r>
          <w:rPr>
            <w:rFonts w:hint="eastAsia" w:ascii="仿宋_GB2312" w:hAnsi="仿宋_GB2312" w:eastAsia="仿宋_GB2312" w:cs="仿宋_GB2312"/>
            <w:sz w:val="32"/>
            <w:szCs w:val="32"/>
            <w:lang w:val="en-US" w:eastAsia="zh-CN"/>
          </w:rPr>
          <w:t>2</w:t>
        </w:r>
      </w:ins>
      <w:ins w:id="55" w:author="LuWenRong" w:date="2021-01-08T16:43:54Z">
        <w:r>
          <w:rPr>
            <w:rFonts w:hint="eastAsia" w:ascii="仿宋_GB2312" w:hAnsi="仿宋_GB2312" w:eastAsia="仿宋_GB2312" w:cs="仿宋_GB2312"/>
            <w:sz w:val="32"/>
            <w:szCs w:val="32"/>
          </w:rPr>
          <w:t>)本方头寸查询</w:t>
        </w:r>
      </w:ins>
    </w:p>
    <w:p>
      <w:pPr>
        <w:spacing w:line="560" w:lineRule="exact"/>
        <w:ind w:firstLine="640" w:firstLineChars="200"/>
        <w:rPr>
          <w:ins w:id="56" w:author="LuWenRong" w:date="2021-01-08T16:43:54Z"/>
          <w:rFonts w:hint="eastAsia" w:ascii="仿宋_GB2312" w:hAnsi="仿宋_GB2312" w:eastAsia="仿宋_GB2312" w:cs="仿宋_GB2312"/>
          <w:sz w:val="32"/>
          <w:szCs w:val="32"/>
        </w:rPr>
      </w:pPr>
      <w:ins w:id="57" w:author="LuWenRong" w:date="2021-01-08T16:43:54Z">
        <w:r>
          <w:rPr>
            <w:rFonts w:hint="eastAsia" w:ascii="仿宋_GB2312" w:hAnsi="仿宋_GB2312" w:eastAsia="仿宋_GB2312" w:cs="仿宋_GB2312"/>
            <w:sz w:val="32"/>
            <w:szCs w:val="32"/>
          </w:rPr>
          <w:t>可查询每只预发行债券在时间区间内的买入量、卖出量和净卖出量。</w:t>
        </w:r>
      </w:ins>
    </w:p>
    <w:p>
      <w:pPr>
        <w:spacing w:line="560" w:lineRule="exact"/>
        <w:ind w:firstLine="640" w:firstLineChars="200"/>
        <w:rPr>
          <w:ins w:id="58" w:author="LuWenRong" w:date="2021-01-08T16:43:54Z"/>
          <w:rFonts w:hint="eastAsia" w:ascii="仿宋_GB2312" w:hAnsi="仿宋_GB2312" w:eastAsia="仿宋_GB2312" w:cs="仿宋_GB2312"/>
          <w:sz w:val="32"/>
          <w:szCs w:val="32"/>
        </w:rPr>
      </w:pPr>
      <w:ins w:id="59" w:author="LuWenRong" w:date="2021-01-08T16:43:54Z">
        <w:r>
          <w:rPr>
            <w:rFonts w:hint="eastAsia" w:ascii="仿宋_GB2312" w:hAnsi="仿宋_GB2312" w:eastAsia="仿宋_GB2312" w:cs="仿宋_GB2312"/>
            <w:sz w:val="32"/>
            <w:szCs w:val="32"/>
          </w:rPr>
          <w:t>(</w:t>
        </w:r>
      </w:ins>
      <w:ins w:id="60" w:author="LuWenRong" w:date="2021-01-08T16:44:46Z">
        <w:r>
          <w:rPr>
            <w:rFonts w:hint="eastAsia" w:ascii="仿宋_GB2312" w:hAnsi="仿宋_GB2312" w:eastAsia="仿宋_GB2312" w:cs="仿宋_GB2312"/>
            <w:sz w:val="32"/>
            <w:szCs w:val="32"/>
            <w:lang w:val="en-US" w:eastAsia="zh-CN"/>
          </w:rPr>
          <w:t>3</w:t>
        </w:r>
      </w:ins>
      <w:ins w:id="61" w:author="LuWenRong" w:date="2021-01-08T16:43:54Z">
        <w:r>
          <w:rPr>
            <w:rFonts w:hint="eastAsia" w:ascii="仿宋_GB2312" w:hAnsi="仿宋_GB2312" w:eastAsia="仿宋_GB2312" w:cs="仿宋_GB2312"/>
            <w:sz w:val="32"/>
            <w:szCs w:val="32"/>
          </w:rPr>
          <w:t>)预发行债券信息查询</w:t>
        </w:r>
      </w:ins>
    </w:p>
    <w:p>
      <w:pPr>
        <w:spacing w:line="560" w:lineRule="exact"/>
        <w:ind w:firstLine="640" w:firstLineChars="200"/>
        <w:rPr>
          <w:ins w:id="62" w:author="LuWenRong" w:date="2021-01-08T16:43:54Z"/>
          <w:rFonts w:hint="eastAsia" w:ascii="仿宋_GB2312" w:hAnsi="仿宋_GB2312" w:eastAsia="仿宋_GB2312" w:cs="仿宋_GB2312"/>
          <w:sz w:val="32"/>
          <w:szCs w:val="32"/>
        </w:rPr>
      </w:pPr>
      <w:ins w:id="63" w:author="LuWenRong" w:date="2021-01-08T16:43:54Z">
        <w:r>
          <w:rPr>
            <w:rFonts w:hint="eastAsia" w:ascii="仿宋_GB2312" w:hAnsi="仿宋_GB2312" w:eastAsia="仿宋_GB2312" w:cs="仿宋_GB2312"/>
            <w:sz w:val="32"/>
            <w:szCs w:val="32"/>
          </w:rPr>
          <w:t>可查询正在预发行和已完成预发行的债券基本信息、息票信息等。</w:t>
        </w:r>
      </w:ins>
    </w:p>
    <w:p>
      <w:pPr>
        <w:spacing w:line="560" w:lineRule="exact"/>
        <w:ind w:firstLine="640" w:firstLineChars="200"/>
        <w:rPr>
          <w:ins w:id="64" w:author="LuWenRong" w:date="2021-01-08T16:43:54Z"/>
          <w:rFonts w:hint="eastAsia" w:ascii="仿宋_GB2312" w:hAnsi="仿宋_GB2312" w:eastAsia="仿宋_GB2312" w:cs="仿宋_GB2312"/>
          <w:sz w:val="32"/>
          <w:szCs w:val="32"/>
        </w:rPr>
      </w:pPr>
      <w:ins w:id="65" w:author="LuWenRong" w:date="2021-01-08T16:43:54Z">
        <w:r>
          <w:rPr>
            <w:rFonts w:hint="eastAsia" w:ascii="仿宋_GB2312" w:hAnsi="仿宋_GB2312" w:eastAsia="仿宋_GB2312" w:cs="仿宋_GB2312"/>
            <w:sz w:val="32"/>
            <w:szCs w:val="32"/>
          </w:rPr>
          <w:t>(</w:t>
        </w:r>
      </w:ins>
      <w:ins w:id="66" w:author="LuWenRong" w:date="2021-01-08T16:45:00Z">
        <w:r>
          <w:rPr>
            <w:rFonts w:hint="eastAsia" w:ascii="仿宋_GB2312" w:hAnsi="仿宋_GB2312" w:eastAsia="仿宋_GB2312" w:cs="仿宋_GB2312"/>
            <w:sz w:val="32"/>
            <w:szCs w:val="32"/>
            <w:lang w:val="en-US" w:eastAsia="zh-CN"/>
          </w:rPr>
          <w:t>4</w:t>
        </w:r>
      </w:ins>
      <w:ins w:id="67" w:author="LuWenRong" w:date="2021-01-08T16:43:54Z">
        <w:r>
          <w:rPr>
            <w:rFonts w:hint="eastAsia" w:ascii="仿宋_GB2312" w:hAnsi="仿宋_GB2312" w:eastAsia="仿宋_GB2312" w:cs="仿宋_GB2312"/>
            <w:sz w:val="32"/>
            <w:szCs w:val="32"/>
          </w:rPr>
          <w:t>)成交明细查询</w:t>
        </w:r>
      </w:ins>
    </w:p>
    <w:p>
      <w:pPr>
        <w:spacing w:line="560" w:lineRule="exact"/>
        <w:ind w:firstLine="640" w:firstLineChars="200"/>
        <w:rPr>
          <w:ins w:id="68" w:author="LuWenRong" w:date="2021-01-08T16:43:54Z"/>
          <w:rFonts w:hint="eastAsia" w:ascii="仿宋_GB2312" w:hAnsi="仿宋_GB2312" w:eastAsia="仿宋_GB2312" w:cs="仿宋_GB2312"/>
          <w:sz w:val="32"/>
          <w:szCs w:val="32"/>
        </w:rPr>
      </w:pPr>
      <w:ins w:id="69" w:author="LuWenRong" w:date="2021-01-08T16:43:54Z">
        <w:r>
          <w:rPr>
            <w:rFonts w:hint="eastAsia" w:ascii="仿宋_GB2312" w:hAnsi="仿宋_GB2312" w:eastAsia="仿宋_GB2312" w:cs="仿宋_GB2312"/>
            <w:sz w:val="32"/>
            <w:szCs w:val="32"/>
          </w:rPr>
          <w:t>在成交明细展示窗口可查看当日达成的预发行交易明细。双击一笔交易记录，可打开成交单。</w:t>
        </w:r>
      </w:ins>
    </w:p>
    <w:p>
      <w:pPr>
        <w:spacing w:line="560" w:lineRule="exact"/>
        <w:ind w:firstLine="640" w:firstLineChars="200"/>
        <w:rPr>
          <w:ins w:id="70" w:author="LuWenRong" w:date="2021-01-08T16:43:54Z"/>
          <w:rFonts w:hint="eastAsia" w:ascii="仿宋_GB2312" w:hAnsi="仿宋_GB2312" w:eastAsia="仿宋_GB2312" w:cs="仿宋_GB2312"/>
          <w:sz w:val="32"/>
          <w:szCs w:val="32"/>
        </w:rPr>
      </w:pPr>
      <w:ins w:id="71" w:author="LuWenRong" w:date="2021-01-08T16:43:54Z">
        <w:r>
          <w:rPr>
            <w:rFonts w:hint="eastAsia" w:ascii="仿宋_GB2312" w:hAnsi="仿宋_GB2312" w:eastAsia="仿宋_GB2312" w:cs="仿宋_GB2312"/>
            <w:sz w:val="32"/>
            <w:szCs w:val="32"/>
          </w:rPr>
          <w:t>(</w:t>
        </w:r>
      </w:ins>
      <w:ins w:id="72" w:author="LuWenRong" w:date="2021-01-08T16:45:09Z">
        <w:r>
          <w:rPr>
            <w:rFonts w:hint="eastAsia" w:ascii="仿宋_GB2312" w:hAnsi="仿宋_GB2312" w:eastAsia="仿宋_GB2312" w:cs="仿宋_GB2312"/>
            <w:sz w:val="32"/>
            <w:szCs w:val="32"/>
            <w:lang w:val="en-US" w:eastAsia="zh-CN"/>
          </w:rPr>
          <w:t>5</w:t>
        </w:r>
      </w:ins>
      <w:ins w:id="73" w:author="LuWenRong" w:date="2021-01-08T16:43:54Z">
        <w:r>
          <w:rPr>
            <w:rFonts w:hint="eastAsia" w:ascii="仿宋_GB2312" w:hAnsi="仿宋_GB2312" w:eastAsia="仿宋_GB2312" w:cs="仿宋_GB2312"/>
            <w:sz w:val="32"/>
            <w:szCs w:val="32"/>
          </w:rPr>
          <w:t>)市场行情查询</w:t>
        </w:r>
      </w:ins>
    </w:p>
    <w:p>
      <w:pPr>
        <w:spacing w:line="560" w:lineRule="exact"/>
        <w:ind w:firstLine="640" w:firstLineChars="200"/>
        <w:rPr>
          <w:ins w:id="74" w:author="LuWenRong" w:date="2021-01-08T16:43:54Z"/>
          <w:rFonts w:hint="eastAsia" w:ascii="仿宋_GB2312" w:hAnsi="仿宋_GB2312" w:eastAsia="仿宋_GB2312" w:cs="仿宋_GB2312"/>
          <w:sz w:val="32"/>
          <w:szCs w:val="32"/>
        </w:rPr>
      </w:pPr>
      <w:ins w:id="75" w:author="LuWenRong" w:date="2021-01-08T16:43:54Z">
        <w:r>
          <w:rPr>
            <w:rFonts w:hint="eastAsia" w:ascii="仿宋_GB2312" w:hAnsi="仿宋_GB2312" w:eastAsia="仿宋_GB2312" w:cs="仿宋_GB2312"/>
            <w:sz w:val="32"/>
            <w:szCs w:val="32"/>
          </w:rPr>
          <w:t>可查询预发行债券的交易行情，包括最新预期收益率、最高预期收益率、最低预期收益率、前收盘预期收益率、成交量等指标。</w:t>
        </w:r>
      </w:ins>
    </w:p>
    <w:p>
      <w:pPr>
        <w:spacing w:line="560" w:lineRule="exact"/>
        <w:ind w:firstLine="640" w:firstLineChars="200"/>
        <w:rPr>
          <w:ins w:id="76" w:author="LuWenRong" w:date="2021-01-08T16:43:54Z"/>
          <w:rFonts w:hint="eastAsia" w:ascii="仿宋_GB2312" w:hAnsi="仿宋_GB2312" w:eastAsia="仿宋_GB2312" w:cs="仿宋_GB2312"/>
          <w:sz w:val="32"/>
          <w:szCs w:val="32"/>
        </w:rPr>
      </w:pPr>
      <w:ins w:id="77" w:author="LuWenRong" w:date="2021-01-08T16:43:54Z">
        <w:r>
          <w:rPr>
            <w:rFonts w:hint="eastAsia" w:ascii="仿宋_GB2312" w:hAnsi="仿宋_GB2312" w:eastAsia="仿宋_GB2312" w:cs="仿宋_GB2312"/>
            <w:sz w:val="32"/>
            <w:szCs w:val="32"/>
          </w:rPr>
          <w:t>(</w:t>
        </w:r>
      </w:ins>
      <w:ins w:id="78" w:author="LuWenRong" w:date="2021-01-08T16:45:24Z">
        <w:r>
          <w:rPr>
            <w:rFonts w:hint="eastAsia" w:ascii="仿宋_GB2312" w:hAnsi="仿宋_GB2312" w:eastAsia="仿宋_GB2312" w:cs="仿宋_GB2312"/>
            <w:sz w:val="32"/>
            <w:szCs w:val="32"/>
            <w:lang w:val="en-US" w:eastAsia="zh-CN"/>
          </w:rPr>
          <w:t>6</w:t>
        </w:r>
      </w:ins>
      <w:ins w:id="79" w:author="LuWenRong" w:date="2021-01-08T16:43:54Z">
        <w:r>
          <w:rPr>
            <w:rFonts w:hint="eastAsia" w:ascii="仿宋_GB2312" w:hAnsi="仿宋_GB2312" w:eastAsia="仿宋_GB2312" w:cs="仿宋_GB2312"/>
            <w:sz w:val="32"/>
            <w:szCs w:val="32"/>
          </w:rPr>
          <w:t>)本方</w:t>
        </w:r>
      </w:ins>
      <w:ins w:id="80" w:author="LuWenRong" w:date="2021-01-08T16:46:49Z">
        <w:r>
          <w:rPr>
            <w:rFonts w:hint="eastAsia" w:ascii="仿宋_GB2312" w:hAnsi="仿宋_GB2312" w:eastAsia="仿宋_GB2312" w:cs="仿宋_GB2312"/>
            <w:sz w:val="32"/>
            <w:szCs w:val="32"/>
            <w:lang w:val="en-US" w:eastAsia="zh-CN"/>
          </w:rPr>
          <w:t>报价</w:t>
        </w:r>
      </w:ins>
      <w:ins w:id="81" w:author="LuWenRong" w:date="2021-01-08T16:43:54Z">
        <w:r>
          <w:rPr>
            <w:rFonts w:hint="eastAsia" w:ascii="仿宋_GB2312" w:hAnsi="仿宋_GB2312" w:eastAsia="仿宋_GB2312" w:cs="仿宋_GB2312"/>
            <w:sz w:val="32"/>
            <w:szCs w:val="32"/>
          </w:rPr>
          <w:t>查询</w:t>
        </w:r>
      </w:ins>
    </w:p>
    <w:p>
      <w:pPr>
        <w:spacing w:line="560" w:lineRule="exact"/>
        <w:ind w:firstLine="640" w:firstLineChars="200"/>
        <w:rPr>
          <w:ins w:id="82" w:author="LuWenRong" w:date="2021-01-08T16:47:29Z"/>
          <w:rFonts w:hint="eastAsia" w:ascii="仿宋_GB2312" w:hAnsi="仿宋_GB2312" w:eastAsia="仿宋_GB2312" w:cs="仿宋_GB2312"/>
          <w:sz w:val="32"/>
          <w:szCs w:val="32"/>
        </w:rPr>
      </w:pPr>
      <w:ins w:id="83" w:author="LuWenRong" w:date="2021-01-08T16:47:14Z">
        <w:r>
          <w:rPr>
            <w:rFonts w:hint="eastAsia" w:ascii="仿宋_GB2312" w:hAnsi="仿宋_GB2312" w:eastAsia="仿宋_GB2312" w:cs="仿宋_GB2312"/>
            <w:sz w:val="32"/>
            <w:szCs w:val="32"/>
          </w:rPr>
          <w:t>可查询预发行本方对话报价。</w:t>
        </w:r>
      </w:ins>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4、行情</w:t>
      </w:r>
    </w:p>
    <w:p>
      <w:pPr>
        <w:spacing w:line="560" w:lineRule="exact"/>
        <w:ind w:firstLine="640" w:firstLineChars="200"/>
        <w:rPr>
          <w:rFonts w:ascii="仿宋_GB2312" w:hAnsi="仿宋_GB2312" w:eastAsia="仿宋_GB2312" w:cs="仿宋_GB2312"/>
          <w:sz w:val="32"/>
          <w:szCs w:val="32"/>
        </w:rPr>
      </w:pPr>
      <w:ins w:id="84" w:author="刘敏" w:date="2020-12-18T13:59:00Z">
        <w:r>
          <w:rPr>
            <w:rFonts w:hint="eastAsia" w:ascii="仿宋_GB2312" w:hAnsi="仿宋_GB2312" w:eastAsia="仿宋_GB2312" w:cs="仿宋_GB2312"/>
            <w:sz w:val="32"/>
            <w:szCs w:val="32"/>
          </w:rPr>
          <w:t>展示</w:t>
        </w:r>
      </w:ins>
      <w:r>
        <w:rPr>
          <w:rFonts w:hint="eastAsia" w:ascii="仿宋_GB2312" w:hAnsi="仿宋_GB2312" w:eastAsia="仿宋_GB2312" w:cs="仿宋_GB2312"/>
          <w:sz w:val="32"/>
          <w:szCs w:val="32"/>
        </w:rPr>
        <w:t>预发行成交</w:t>
      </w:r>
      <w:del w:id="85" w:author="刘敏" w:date="2020-12-18T13:59:00Z">
        <w:r>
          <w:rPr>
            <w:rFonts w:hint="eastAsia" w:ascii="仿宋_GB2312" w:hAnsi="仿宋_GB2312" w:eastAsia="仿宋_GB2312" w:cs="仿宋_GB2312"/>
            <w:sz w:val="32"/>
            <w:szCs w:val="32"/>
          </w:rPr>
          <w:delText>汇总至成交</w:delText>
        </w:r>
      </w:del>
      <w:r>
        <w:rPr>
          <w:rFonts w:hint="eastAsia" w:ascii="仿宋_GB2312" w:hAnsi="仿宋_GB2312" w:eastAsia="仿宋_GB2312" w:cs="仿宋_GB2312"/>
          <w:sz w:val="32"/>
          <w:szCs w:val="32"/>
        </w:rPr>
        <w:t>行情。</w:t>
      </w:r>
    </w:p>
    <w:p>
      <w:pPr>
        <w:numPr>
          <w:ilvl w:val="0"/>
          <w:numId w:val="6"/>
        </w:num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其他</w:t>
      </w:r>
    </w:p>
    <w:p>
      <w:pPr>
        <w:spacing w:line="560" w:lineRule="exact"/>
        <w:ind w:firstLine="640" w:firstLineChars="200"/>
        <w:rPr>
          <w:rFonts w:ascii="仿宋_GB2312" w:hAnsi="仿宋_GB2312" w:eastAsia="仿宋_GB2312" w:cs="仿宋_GB2312"/>
          <w:sz w:val="32"/>
          <w:szCs w:val="32"/>
        </w:rPr>
      </w:pPr>
      <w:commentRangeStart w:id="4"/>
      <w:r>
        <w:rPr>
          <w:rFonts w:hint="eastAsia" w:ascii="仿宋_GB2312" w:hAnsi="仿宋_GB2312" w:eastAsia="仿宋_GB2312" w:cs="仿宋_GB2312"/>
          <w:sz w:val="32"/>
          <w:szCs w:val="32"/>
        </w:rPr>
        <w:t>成交单展示</w:t>
      </w:r>
      <w:commentRangeEnd w:id="4"/>
      <w:r>
        <w:rPr>
          <w:rStyle w:val="10"/>
        </w:rPr>
        <w:commentReference w:id="4"/>
      </w:r>
      <w:r>
        <w:rPr>
          <w:rFonts w:hint="eastAsia" w:ascii="仿宋_GB2312" w:hAnsi="仿宋_GB2312" w:eastAsia="仿宋_GB2312" w:cs="仿宋_GB2312"/>
          <w:sz w:val="32"/>
          <w:szCs w:val="32"/>
        </w:rPr>
        <w:t>（成交单要素包括成交日期、成交编号、买入方信息、卖出方信息、债券代码、债券名称、预期收益率、券面总额、结算金额、结算方式、结算日、买入方账户、卖出方账户等）、打印、消息盒子等功能同其他市场。</w:t>
      </w:r>
    </w:p>
    <w:p>
      <w:pPr>
        <w:spacing w:line="56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（二）场务端</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1、预发行债券维护</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续发券要素包括债券类型、债券代码、债券名称、计划发行量、期限、计息方式、付息频率、参考利率、起息日、招标日、缴款日、上市流通日、实际发行量、实际发行价、首发价、预发行开始日、预发行结束日。</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其中债券类型同现券市场，计息方式包括固息、贴现、浮息三个选项。（1）计息方式若为固息，则实际发行价、首发价单位为收益率，参考利率为空。（2）计息方式若为贴现，则实际发行价、首发价单位为元，参考利率为空。（3）计息方式若为浮息债，则实际发行价和首发价为按此次发行点差计算的当期收益率和按首次发行点差计算的当期收益率，参考利率为浮息债参考利率。</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预发行开始日默认为招标日前四个工作日，预发行结束日默认为招标日前一个工作日，可修改。</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招标日之前，实际发行量、实际发行价为空，招标日再行补充。</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（2）新发券要素不含首发价。</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2、参数设置</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（1）预期点差：设置最大点差（bps）与最小点差（bps）。</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（2）其余参数同现券询价交易。</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3、信息查询</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（1）报价及成交信息查询同其他市场</w:t>
      </w:r>
    </w:p>
    <w:p>
      <w:pPr>
        <w:spacing w:line="560" w:lineRule="exact"/>
        <w:ind w:firstLine="640" w:firstLineChars="200"/>
        <w:rPr>
          <w:rFonts w:ascii="仿宋_GB2312" w:hAnsi="仿宋_GB2312" w:eastAsia="仿宋_GB2312" w:cs="仿宋_GB2312"/>
          <w:sz w:val="32"/>
          <w:szCs w:val="32"/>
        </w:rPr>
      </w:pPr>
      <w:commentRangeStart w:id="5"/>
      <w:r>
        <w:rPr>
          <w:rFonts w:hint="eastAsia" w:ascii="仿宋_GB2312" w:hAnsi="仿宋_GB2312" w:eastAsia="仿宋_GB2312" w:cs="仿宋_GB2312"/>
          <w:sz w:val="32"/>
          <w:szCs w:val="32"/>
        </w:rPr>
        <w:t>（2）头寸查询</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提供机构头寸查询，返回机构在某只预发行债券项下的头寸信息，包括买入、卖出、净卖出。查询条件包括查询时间、机构、债券代码（债券名称），预发行区间（时间段）。查询时间、预发行区间为必填项。查询时间为历史上某一天的，为该日日终数，查询时间为当日的，则为实时数，默认为当天。预发行区间指返回的债券的预发行区间与设置的预发行区间有交集，默认为当日至当日。</w:t>
      </w:r>
      <w:commentRangeEnd w:id="5"/>
      <w:r>
        <w:rPr>
          <w:rStyle w:val="10"/>
        </w:rPr>
        <w:commentReference w:id="5"/>
      </w:r>
    </w:p>
    <w:p>
      <w:pPr>
        <w:numPr>
          <w:ilvl w:val="0"/>
          <w:numId w:val="7"/>
        </w:numPr>
        <w:spacing w:line="56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接口</w:t>
      </w:r>
    </w:p>
    <w:p>
      <w:pPr>
        <w:spacing w:line="560" w:lineRule="exact"/>
        <w:ind w:firstLine="640" w:firstLineChars="200"/>
        <w:rPr>
          <w:rFonts w:ascii="仿宋_GB2312" w:hAnsi="仿宋_GB2312" w:eastAsia="仿宋_GB2312" w:cs="仿宋_GB2312"/>
          <w:sz w:val="32"/>
          <w:szCs w:val="32"/>
        </w:rPr>
      </w:pPr>
      <w:commentRangeStart w:id="6"/>
      <w:r>
        <w:rPr>
          <w:rFonts w:hint="eastAsia" w:ascii="仿宋_GB2312" w:hAnsi="仿宋_GB2312" w:eastAsia="仿宋_GB2312" w:cs="仿宋_GB2312"/>
          <w:sz w:val="32"/>
          <w:szCs w:val="32"/>
        </w:rPr>
        <w:t>预发行对话报价</w:t>
      </w:r>
      <w:commentRangeEnd w:id="6"/>
      <w:r>
        <w:rPr>
          <w:rStyle w:val="10"/>
        </w:rPr>
        <w:commentReference w:id="6"/>
      </w:r>
      <w:r>
        <w:rPr>
          <w:rFonts w:hint="eastAsia" w:ascii="仿宋_GB2312" w:hAnsi="仿宋_GB2312" w:eastAsia="仿宋_GB2312" w:cs="仿宋_GB2312"/>
          <w:sz w:val="32"/>
          <w:szCs w:val="32"/>
        </w:rPr>
        <w:t>、成交支持交易</w:t>
      </w:r>
      <w:r>
        <w:rPr>
          <w:rFonts w:ascii="仿宋_GB2312" w:hAnsi="仿宋_GB2312" w:eastAsia="仿宋_GB2312" w:cs="仿宋_GB2312"/>
          <w:sz w:val="32"/>
          <w:szCs w:val="32"/>
        </w:rPr>
        <w:t>接口</w:t>
      </w:r>
      <w:r>
        <w:rPr>
          <w:rFonts w:hint="eastAsia" w:ascii="仿宋_GB2312" w:hAnsi="仿宋_GB2312" w:eastAsia="仿宋_GB2312" w:cs="仿宋_GB2312"/>
          <w:sz w:val="32"/>
          <w:szCs w:val="32"/>
        </w:rPr>
        <w:t>，成交</w:t>
      </w:r>
      <w:r>
        <w:rPr>
          <w:rFonts w:ascii="仿宋_GB2312" w:hAnsi="仿宋_GB2312" w:eastAsia="仿宋_GB2312" w:cs="仿宋_GB2312"/>
          <w:sz w:val="32"/>
          <w:szCs w:val="32"/>
        </w:rPr>
        <w:t>支持</w:t>
      </w:r>
      <w:r>
        <w:rPr>
          <w:rFonts w:hint="eastAsia" w:ascii="仿宋_GB2312" w:hAnsi="仿宋_GB2312" w:eastAsia="仿宋_GB2312" w:cs="仿宋_GB2312"/>
          <w:sz w:val="32"/>
          <w:szCs w:val="32"/>
        </w:rPr>
        <w:t>国债公司、</w:t>
      </w:r>
      <w:r>
        <w:rPr>
          <w:rFonts w:ascii="仿宋_GB2312" w:hAnsi="仿宋_GB2312" w:eastAsia="仿宋_GB2312" w:cs="仿宋_GB2312"/>
          <w:sz w:val="32"/>
          <w:szCs w:val="32"/>
        </w:rPr>
        <w:t>清算所接口</w:t>
      </w:r>
      <w:r>
        <w:rPr>
          <w:rFonts w:hint="eastAsia" w:ascii="仿宋_GB2312" w:hAnsi="仿宋_GB2312" w:eastAsia="仿宋_GB2312" w:cs="仿宋_GB2312"/>
          <w:sz w:val="32"/>
          <w:szCs w:val="32"/>
        </w:rPr>
        <w:t>。</w:t>
      </w:r>
    </w:p>
    <w:p>
      <w:pPr>
        <w:spacing w:line="560" w:lineRule="exact"/>
        <w:ind w:firstLine="640" w:firstLineChars="200"/>
        <w:rPr>
          <w:ins w:id="86" w:author="GUJINGJIE" w:date="2021-01-04T15:09:00Z"/>
          <w:rFonts w:ascii="仿宋_GB2312" w:hAnsi="仿宋_GB2312" w:eastAsia="仿宋_GB2312" w:cs="仿宋_GB2312"/>
          <w:sz w:val="32"/>
          <w:szCs w:val="32"/>
        </w:rPr>
      </w:pPr>
      <w:ins w:id="87" w:author="GUJINGJIE" w:date="2021-01-04T15:09:00Z">
        <w:r>
          <w:rPr>
            <w:rFonts w:hint="eastAsia" w:ascii="仿宋_GB2312" w:hAnsi="仿宋_GB2312" w:eastAsia="仿宋_GB2312" w:cs="仿宋_GB2312"/>
            <w:sz w:val="32"/>
            <w:szCs w:val="32"/>
          </w:rPr>
          <w:t>待确认内容：</w:t>
        </w:r>
      </w:ins>
    </w:p>
    <w:p>
      <w:pPr>
        <w:pStyle w:val="14"/>
        <w:numPr>
          <w:ilvl w:val="0"/>
          <w:numId w:val="8"/>
        </w:numPr>
        <w:spacing w:line="560" w:lineRule="exact"/>
        <w:ind w:firstLine="420" w:firstLineChars="0"/>
        <w:rPr>
          <w:ins w:id="89" w:author="GUJINGJIE" w:date="2021-01-04T15:09:00Z"/>
          <w:rFonts w:ascii="仿宋_GB2312" w:hAnsi="仿宋_GB2312" w:eastAsia="仿宋_GB2312" w:cs="仿宋_GB2312"/>
          <w:sz w:val="32"/>
          <w:szCs w:val="32"/>
          <w:rPrChange w:id="90" w:author="GUJINGJIE" w:date="2021-01-04T15:09:00Z">
            <w:rPr>
              <w:ins w:id="91" w:author="GUJINGJIE" w:date="2021-01-04T15:09:00Z"/>
            </w:rPr>
          </w:rPrChange>
        </w:rPr>
        <w:pPrChange w:id="88" w:author="GUJINGJIE" w:date="2021-01-04T15:09:00Z">
          <w:pPr>
            <w:spacing w:line="560" w:lineRule="exact"/>
            <w:ind w:firstLine="420" w:firstLineChars="200"/>
          </w:pPr>
        </w:pPrChange>
      </w:pPr>
      <w:ins w:id="92" w:author="GUJINGJIE" w:date="2021-01-04T15:04:00Z">
        <w:r>
          <w:rPr>
            <w:rFonts w:hint="eastAsia" w:ascii="仿宋_GB2312" w:hAnsi="仿宋_GB2312" w:eastAsia="仿宋_GB2312" w:cs="仿宋_GB2312"/>
            <w:sz w:val="32"/>
            <w:szCs w:val="32"/>
            <w:rPrChange w:id="93" w:author="GUJINGJIE" w:date="2021-01-04T15:09:00Z">
              <w:rPr>
                <w:rFonts w:hint="eastAsia"/>
              </w:rPr>
            </w:rPrChange>
          </w:rPr>
          <w:t>应急成交录入</w:t>
        </w:r>
      </w:ins>
      <w:ins w:id="94" w:author="GUJINGJIE" w:date="2021-01-04T15:26:00Z">
        <w:r>
          <w:rPr>
            <w:rFonts w:hint="eastAsia" w:ascii="仿宋_GB2312" w:hAnsi="仿宋_GB2312" w:eastAsia="仿宋_GB2312" w:cs="仿宋_GB2312"/>
            <w:sz w:val="32"/>
            <w:szCs w:val="32"/>
          </w:rPr>
          <w:t>（3</w:t>
        </w:r>
      </w:ins>
      <w:ins w:id="95" w:author="GUJINGJIE" w:date="2021-01-04T15:26:00Z">
        <w:r>
          <w:rPr>
            <w:rFonts w:ascii="仿宋_GB2312" w:hAnsi="仿宋_GB2312" w:eastAsia="仿宋_GB2312" w:cs="仿宋_GB2312"/>
            <w:sz w:val="32"/>
            <w:szCs w:val="32"/>
          </w:rPr>
          <w:t>.67</w:t>
        </w:r>
      </w:ins>
      <w:ins w:id="96" w:author="GUJINGJIE" w:date="2021-01-04T15:26:00Z">
        <w:r>
          <w:rPr>
            <w:rFonts w:hint="eastAsia" w:ascii="仿宋_GB2312" w:hAnsi="仿宋_GB2312" w:eastAsia="仿宋_GB2312" w:cs="仿宋_GB2312"/>
            <w:sz w:val="32"/>
            <w:szCs w:val="32"/>
          </w:rPr>
          <w:t>）、修改（3</w:t>
        </w:r>
      </w:ins>
      <w:ins w:id="97" w:author="GUJINGJIE" w:date="2021-01-04T15:26:00Z">
        <w:r>
          <w:rPr>
            <w:rFonts w:ascii="仿宋_GB2312" w:hAnsi="仿宋_GB2312" w:eastAsia="仿宋_GB2312" w:cs="仿宋_GB2312"/>
            <w:sz w:val="32"/>
            <w:szCs w:val="32"/>
          </w:rPr>
          <w:t>.68</w:t>
        </w:r>
      </w:ins>
      <w:ins w:id="98" w:author="GUJINGJIE" w:date="2021-01-04T15:26:00Z">
        <w:r>
          <w:rPr>
            <w:rFonts w:hint="eastAsia" w:ascii="仿宋_GB2312" w:hAnsi="仿宋_GB2312" w:eastAsia="仿宋_GB2312" w:cs="仿宋_GB2312"/>
            <w:sz w:val="32"/>
            <w:szCs w:val="32"/>
          </w:rPr>
          <w:t>）、撤销（3</w:t>
        </w:r>
      </w:ins>
      <w:ins w:id="99" w:author="GUJINGJIE" w:date="2021-01-04T15:26:00Z">
        <w:r>
          <w:rPr>
            <w:rFonts w:ascii="仿宋_GB2312" w:hAnsi="仿宋_GB2312" w:eastAsia="仿宋_GB2312" w:cs="仿宋_GB2312"/>
            <w:sz w:val="32"/>
            <w:szCs w:val="32"/>
          </w:rPr>
          <w:t>.69</w:t>
        </w:r>
      </w:ins>
      <w:ins w:id="100" w:author="GUJINGJIE" w:date="2021-01-04T15:26:00Z">
        <w:r>
          <w:rPr>
            <w:rFonts w:hint="eastAsia" w:ascii="仿宋_GB2312" w:hAnsi="仿宋_GB2312" w:eastAsia="仿宋_GB2312" w:cs="仿宋_GB2312"/>
            <w:sz w:val="32"/>
            <w:szCs w:val="32"/>
          </w:rPr>
          <w:t>）</w:t>
        </w:r>
      </w:ins>
      <w:ins w:id="101" w:author="GUJINGJIE" w:date="2021-01-04T15:09:00Z">
        <w:r>
          <w:rPr>
            <w:rFonts w:hint="eastAsia" w:ascii="仿宋_GB2312" w:hAnsi="仿宋_GB2312" w:eastAsia="仿宋_GB2312" w:cs="仿宋_GB2312"/>
            <w:sz w:val="32"/>
            <w:szCs w:val="32"/>
            <w:rPrChange w:id="102" w:author="GUJINGJIE" w:date="2021-01-04T15:09:00Z">
              <w:rPr>
                <w:rFonts w:hint="eastAsia"/>
              </w:rPr>
            </w:rPrChange>
          </w:rPr>
          <w:t>？</w:t>
        </w:r>
      </w:ins>
      <w:ins w:id="103" w:author="GUJINGJIE" w:date="2021-01-04T15:09:00Z">
        <w:r>
          <w:rPr>
            <w:rFonts w:hint="eastAsia" w:ascii="仿宋_GB2312" w:hAnsi="仿宋_GB2312" w:eastAsia="仿宋_GB2312" w:cs="仿宋_GB2312"/>
            <w:sz w:val="32"/>
            <w:szCs w:val="32"/>
            <w:rPrChange w:id="104" w:author="GUJINGJIE" w:date="2021-01-04T15:09:00Z">
              <w:rPr>
                <w:rFonts w:hint="eastAsia"/>
              </w:rPr>
            </w:rPrChange>
          </w:rPr>
          <w:t xml:space="preserve"> </w:t>
        </w:r>
      </w:ins>
      <w:ins w:id="105" w:author="GUJINGJIE" w:date="2021-01-04T15:09:00Z">
        <w:r>
          <w:rPr>
            <w:rFonts w:hint="eastAsia" w:ascii="仿宋_GB2312" w:hAnsi="仿宋_GB2312" w:eastAsia="仿宋_GB2312" w:cs="仿宋_GB2312"/>
            <w:sz w:val="32"/>
            <w:szCs w:val="32"/>
          </w:rPr>
          <w:t>要</w:t>
        </w:r>
      </w:ins>
    </w:p>
    <w:p>
      <w:pPr>
        <w:pStyle w:val="14"/>
        <w:numPr>
          <w:ilvl w:val="0"/>
          <w:numId w:val="8"/>
        </w:numPr>
        <w:spacing w:line="560" w:lineRule="exact"/>
        <w:ind w:firstLine="640" w:firstLineChars="0"/>
        <w:rPr>
          <w:ins w:id="107" w:author="GUJINGJIE" w:date="2021-01-04T15:09:00Z"/>
          <w:rFonts w:ascii="仿宋_GB2312" w:hAnsi="仿宋_GB2312" w:eastAsia="仿宋_GB2312" w:cs="仿宋_GB2312"/>
          <w:sz w:val="32"/>
          <w:szCs w:val="32"/>
          <w:highlight w:val="yellow"/>
          <w:rPrChange w:id="108" w:author="GUJINGJIE" w:date="2021-01-04T16:00:00Z">
            <w:rPr>
              <w:ins w:id="109" w:author="GUJINGJIE" w:date="2021-01-04T15:09:00Z"/>
              <w:rFonts w:ascii="仿宋_GB2312" w:hAnsi="仿宋_GB2312" w:eastAsia="仿宋_GB2312" w:cs="仿宋_GB2312"/>
              <w:sz w:val="32"/>
              <w:szCs w:val="32"/>
            </w:rPr>
          </w:rPrChange>
        </w:rPr>
        <w:pPrChange w:id="106" w:author="GUJINGJIE" w:date="2021-01-04T15:09:00Z">
          <w:pPr>
            <w:spacing w:line="560" w:lineRule="exact"/>
            <w:ind w:firstLine="640" w:firstLineChars="200"/>
          </w:pPr>
        </w:pPrChange>
      </w:pPr>
      <w:ins w:id="110" w:author="GUJINGJIE" w:date="2021-01-04T15:10:00Z">
        <w:r>
          <w:rPr>
            <w:rFonts w:hint="eastAsia" w:ascii="仿宋_GB2312" w:hAnsi="仿宋_GB2312" w:eastAsia="仿宋_GB2312" w:cs="仿宋_GB2312"/>
            <w:sz w:val="32"/>
            <w:szCs w:val="32"/>
            <w:highlight w:val="yellow"/>
            <w:rPrChange w:id="111" w:author="GUJINGJIE" w:date="2021-01-04T16:00:00Z">
              <w:rPr>
                <w:rFonts w:hint="eastAsia" w:ascii="仿宋_GB2312" w:hAnsi="仿宋_GB2312" w:eastAsia="仿宋_GB2312" w:cs="仿宋_GB2312"/>
                <w:sz w:val="32"/>
                <w:szCs w:val="32"/>
              </w:rPr>
            </w:rPrChange>
          </w:rPr>
          <w:t>前台</w:t>
        </w:r>
      </w:ins>
      <w:ins w:id="112" w:author="GUJINGJIE" w:date="2021-01-04T15:35:00Z">
        <w:r>
          <w:rPr>
            <w:rFonts w:hint="eastAsia" w:ascii="仿宋_GB2312" w:hAnsi="仿宋_GB2312" w:eastAsia="仿宋_GB2312" w:cs="仿宋_GB2312"/>
            <w:sz w:val="32"/>
            <w:szCs w:val="32"/>
            <w:highlight w:val="yellow"/>
            <w:rPrChange w:id="113" w:author="GUJINGJIE" w:date="2021-01-04T16:00:00Z">
              <w:rPr>
                <w:rFonts w:hint="eastAsia" w:ascii="仿宋_GB2312" w:hAnsi="仿宋_GB2312" w:eastAsia="仿宋_GB2312" w:cs="仿宋_GB2312"/>
                <w:sz w:val="32"/>
                <w:szCs w:val="32"/>
              </w:rPr>
            </w:rPrChange>
          </w:rPr>
          <w:t>和场务</w:t>
        </w:r>
      </w:ins>
      <w:ins w:id="114" w:author="GUJINGJIE" w:date="2021-01-04T15:09:00Z">
        <w:r>
          <w:rPr>
            <w:rFonts w:hint="eastAsia" w:ascii="仿宋_GB2312" w:hAnsi="仿宋_GB2312" w:eastAsia="仿宋_GB2312" w:cs="仿宋_GB2312"/>
            <w:sz w:val="32"/>
            <w:szCs w:val="32"/>
            <w:highlight w:val="yellow"/>
            <w:rPrChange w:id="115" w:author="GUJINGJIE" w:date="2021-01-04T16:00:00Z">
              <w:rPr>
                <w:rFonts w:hint="eastAsia" w:ascii="仿宋_GB2312" w:hAnsi="仿宋_GB2312" w:eastAsia="仿宋_GB2312" w:cs="仿宋_GB2312"/>
                <w:sz w:val="32"/>
                <w:szCs w:val="32"/>
              </w:rPr>
            </w:rPrChange>
          </w:rPr>
          <w:t>头寸</w:t>
        </w:r>
      </w:ins>
      <w:ins w:id="116" w:author="GUJINGJIE" w:date="2021-01-04T15:10:00Z">
        <w:r>
          <w:rPr>
            <w:rFonts w:hint="eastAsia" w:ascii="仿宋_GB2312" w:hAnsi="仿宋_GB2312" w:eastAsia="仿宋_GB2312" w:cs="仿宋_GB2312"/>
            <w:sz w:val="32"/>
            <w:szCs w:val="32"/>
            <w:highlight w:val="yellow"/>
            <w:rPrChange w:id="117" w:author="GUJINGJIE" w:date="2021-01-04T16:00:00Z">
              <w:rPr>
                <w:rFonts w:hint="eastAsia" w:ascii="仿宋_GB2312" w:hAnsi="仿宋_GB2312" w:eastAsia="仿宋_GB2312" w:cs="仿宋_GB2312"/>
                <w:sz w:val="32"/>
                <w:szCs w:val="32"/>
              </w:rPr>
            </w:rPrChange>
          </w:rPr>
          <w:t>（3</w:t>
        </w:r>
      </w:ins>
      <w:ins w:id="118" w:author="GUJINGJIE" w:date="2021-01-04T15:10:00Z">
        <w:r>
          <w:rPr>
            <w:rFonts w:ascii="仿宋_GB2312" w:hAnsi="仿宋_GB2312" w:eastAsia="仿宋_GB2312" w:cs="仿宋_GB2312"/>
            <w:sz w:val="32"/>
            <w:szCs w:val="32"/>
            <w:highlight w:val="yellow"/>
            <w:rPrChange w:id="119" w:author="GUJINGJIE" w:date="2021-01-04T16:00:00Z">
              <w:rPr>
                <w:rFonts w:ascii="仿宋_GB2312" w:hAnsi="仿宋_GB2312" w:eastAsia="仿宋_GB2312" w:cs="仿宋_GB2312"/>
                <w:sz w:val="32"/>
                <w:szCs w:val="32"/>
              </w:rPr>
            </w:rPrChange>
          </w:rPr>
          <w:t>.30</w:t>
        </w:r>
      </w:ins>
      <w:ins w:id="120" w:author="GUJINGJIE" w:date="2021-01-04T15:35:00Z">
        <w:r>
          <w:rPr>
            <w:rFonts w:hint="eastAsia" w:ascii="仿宋_GB2312" w:hAnsi="仿宋_GB2312" w:eastAsia="仿宋_GB2312" w:cs="仿宋_GB2312"/>
            <w:sz w:val="32"/>
            <w:szCs w:val="32"/>
            <w:highlight w:val="yellow"/>
            <w:rPrChange w:id="121" w:author="GUJINGJIE" w:date="2021-01-04T16:00:00Z">
              <w:rPr>
                <w:rFonts w:hint="eastAsia" w:ascii="仿宋_GB2312" w:hAnsi="仿宋_GB2312" w:eastAsia="仿宋_GB2312" w:cs="仿宋_GB2312"/>
                <w:sz w:val="32"/>
                <w:szCs w:val="32"/>
              </w:rPr>
            </w:rPrChange>
          </w:rPr>
          <w:t>、3</w:t>
        </w:r>
      </w:ins>
      <w:ins w:id="122" w:author="GUJINGJIE" w:date="2021-01-04T15:35:00Z">
        <w:r>
          <w:rPr>
            <w:rFonts w:ascii="仿宋_GB2312" w:hAnsi="仿宋_GB2312" w:eastAsia="仿宋_GB2312" w:cs="仿宋_GB2312"/>
            <w:sz w:val="32"/>
            <w:szCs w:val="32"/>
            <w:highlight w:val="yellow"/>
            <w:rPrChange w:id="123" w:author="GUJINGJIE" w:date="2021-01-04T16:00:00Z">
              <w:rPr>
                <w:rFonts w:ascii="仿宋_GB2312" w:hAnsi="仿宋_GB2312" w:eastAsia="仿宋_GB2312" w:cs="仿宋_GB2312"/>
                <w:sz w:val="32"/>
                <w:szCs w:val="32"/>
              </w:rPr>
            </w:rPrChange>
          </w:rPr>
          <w:t>.87</w:t>
        </w:r>
      </w:ins>
      <w:ins w:id="124" w:author="GUJINGJIE" w:date="2021-01-04T15:10:00Z">
        <w:r>
          <w:rPr>
            <w:rFonts w:hint="eastAsia" w:ascii="仿宋_GB2312" w:hAnsi="仿宋_GB2312" w:eastAsia="仿宋_GB2312" w:cs="仿宋_GB2312"/>
            <w:sz w:val="32"/>
            <w:szCs w:val="32"/>
            <w:highlight w:val="yellow"/>
            <w:rPrChange w:id="125" w:author="GUJINGJIE" w:date="2021-01-04T16:00:00Z">
              <w:rPr>
                <w:rFonts w:hint="eastAsia" w:ascii="仿宋_GB2312" w:hAnsi="仿宋_GB2312" w:eastAsia="仿宋_GB2312" w:cs="仿宋_GB2312"/>
                <w:sz w:val="32"/>
                <w:szCs w:val="32"/>
              </w:rPr>
            </w:rPrChange>
          </w:rPr>
          <w:t>）</w:t>
        </w:r>
      </w:ins>
      <w:ins w:id="126" w:author="GUJINGJIE" w:date="2021-01-04T15:09:00Z">
        <w:r>
          <w:rPr>
            <w:rFonts w:hint="eastAsia" w:ascii="仿宋_GB2312" w:hAnsi="仿宋_GB2312" w:eastAsia="仿宋_GB2312" w:cs="仿宋_GB2312"/>
            <w:sz w:val="32"/>
            <w:szCs w:val="32"/>
            <w:highlight w:val="yellow"/>
            <w:rPrChange w:id="127" w:author="GUJINGJIE" w:date="2021-01-04T16:00:00Z">
              <w:rPr>
                <w:rFonts w:hint="eastAsia" w:ascii="仿宋_GB2312" w:hAnsi="仿宋_GB2312" w:eastAsia="仿宋_GB2312" w:cs="仿宋_GB2312"/>
                <w:sz w:val="32"/>
                <w:szCs w:val="32"/>
              </w:rPr>
            </w:rPrChange>
          </w:rPr>
          <w:t>要不要？</w:t>
        </w:r>
      </w:ins>
      <w:ins w:id="128" w:author="LuWenRong" w:date="2021-01-08T15:29:32Z">
        <w:r>
          <w:rPr>
            <w:rFonts w:hint="eastAsia" w:ascii="仿宋_GB2312" w:hAnsi="仿宋_GB2312" w:eastAsia="仿宋_GB2312" w:cs="仿宋_GB2312"/>
            <w:sz w:val="32"/>
            <w:szCs w:val="32"/>
            <w:highlight w:val="yellow"/>
            <w:lang w:val="en-US" w:eastAsia="zh-CN"/>
          </w:rPr>
          <w:t>要</w:t>
        </w:r>
      </w:ins>
    </w:p>
    <w:p>
      <w:pPr>
        <w:pStyle w:val="14"/>
        <w:numPr>
          <w:ilvl w:val="0"/>
          <w:numId w:val="8"/>
        </w:numPr>
        <w:spacing w:line="560" w:lineRule="exact"/>
        <w:ind w:firstLine="640" w:firstLineChars="0"/>
        <w:rPr>
          <w:ins w:id="130" w:author="GUJINGJIE" w:date="2021-01-04T15:10:00Z"/>
          <w:rFonts w:ascii="仿宋_GB2312" w:hAnsi="仿宋_GB2312" w:eastAsia="仿宋_GB2312" w:cs="仿宋_GB2312"/>
          <w:sz w:val="32"/>
          <w:szCs w:val="32"/>
          <w:highlight w:val="yellow"/>
          <w:rPrChange w:id="131" w:author="GUJINGJIE" w:date="2021-01-04T16:00:00Z">
            <w:rPr>
              <w:ins w:id="132" w:author="GUJINGJIE" w:date="2021-01-04T15:10:00Z"/>
              <w:rFonts w:ascii="仿宋_GB2312" w:hAnsi="仿宋_GB2312" w:eastAsia="仿宋_GB2312" w:cs="仿宋_GB2312"/>
              <w:sz w:val="32"/>
              <w:szCs w:val="32"/>
            </w:rPr>
          </w:rPrChange>
        </w:rPr>
        <w:pPrChange w:id="129" w:author="GUJINGJIE" w:date="2021-01-04T15:09:00Z">
          <w:pPr>
            <w:spacing w:line="560" w:lineRule="exact"/>
            <w:ind w:firstLine="640" w:firstLineChars="200"/>
          </w:pPr>
        </w:pPrChange>
      </w:pPr>
      <w:ins w:id="133" w:author="GUJINGJIE" w:date="2021-01-04T15:10:00Z">
        <w:r>
          <w:rPr>
            <w:rFonts w:hint="eastAsia" w:ascii="仿宋_GB2312" w:hAnsi="仿宋_GB2312" w:eastAsia="仿宋_GB2312" w:cs="仿宋_GB2312"/>
            <w:sz w:val="32"/>
            <w:szCs w:val="32"/>
            <w:highlight w:val="yellow"/>
            <w:rPrChange w:id="134" w:author="GUJINGJIE" w:date="2021-01-04T16:00:00Z">
              <w:rPr>
                <w:rFonts w:hint="eastAsia" w:ascii="仿宋_GB2312" w:hAnsi="仿宋_GB2312" w:eastAsia="仿宋_GB2312" w:cs="仿宋_GB2312"/>
                <w:sz w:val="32"/>
                <w:szCs w:val="32"/>
              </w:rPr>
            </w:rPrChange>
          </w:rPr>
          <w:t>前台</w:t>
        </w:r>
      </w:ins>
      <w:ins w:id="135" w:author="GUJINGJIE" w:date="2021-01-04T15:35:00Z">
        <w:r>
          <w:rPr>
            <w:rFonts w:hint="eastAsia" w:ascii="仿宋_GB2312" w:hAnsi="仿宋_GB2312" w:eastAsia="仿宋_GB2312" w:cs="仿宋_GB2312"/>
            <w:sz w:val="32"/>
            <w:szCs w:val="32"/>
            <w:highlight w:val="yellow"/>
            <w:rPrChange w:id="136" w:author="GUJINGJIE" w:date="2021-01-04T16:00:00Z">
              <w:rPr>
                <w:rFonts w:hint="eastAsia" w:ascii="仿宋_GB2312" w:hAnsi="仿宋_GB2312" w:eastAsia="仿宋_GB2312" w:cs="仿宋_GB2312"/>
                <w:sz w:val="32"/>
                <w:szCs w:val="32"/>
              </w:rPr>
            </w:rPrChange>
          </w:rPr>
          <w:t>和场务</w:t>
        </w:r>
      </w:ins>
      <w:ins w:id="137" w:author="GUJINGJIE" w:date="2021-01-04T15:10:00Z">
        <w:r>
          <w:rPr>
            <w:rFonts w:hint="eastAsia" w:ascii="仿宋_GB2312" w:hAnsi="仿宋_GB2312" w:eastAsia="仿宋_GB2312" w:cs="仿宋_GB2312"/>
            <w:sz w:val="32"/>
            <w:szCs w:val="32"/>
            <w:highlight w:val="yellow"/>
            <w:rPrChange w:id="138" w:author="GUJINGJIE" w:date="2021-01-04T16:00:00Z">
              <w:rPr>
                <w:rFonts w:hint="eastAsia" w:ascii="仿宋_GB2312" w:hAnsi="仿宋_GB2312" w:eastAsia="仿宋_GB2312" w:cs="仿宋_GB2312"/>
                <w:sz w:val="32"/>
                <w:szCs w:val="32"/>
              </w:rPr>
            </w:rPrChange>
          </w:rPr>
          <w:t>剩余量查询（3</w:t>
        </w:r>
      </w:ins>
      <w:ins w:id="139" w:author="GUJINGJIE" w:date="2021-01-04T15:10:00Z">
        <w:r>
          <w:rPr>
            <w:rFonts w:ascii="仿宋_GB2312" w:hAnsi="仿宋_GB2312" w:eastAsia="仿宋_GB2312" w:cs="仿宋_GB2312"/>
            <w:sz w:val="32"/>
            <w:szCs w:val="32"/>
            <w:highlight w:val="yellow"/>
            <w:rPrChange w:id="140" w:author="GUJINGJIE" w:date="2021-01-04T16:00:00Z">
              <w:rPr>
                <w:rFonts w:ascii="仿宋_GB2312" w:hAnsi="仿宋_GB2312" w:eastAsia="仿宋_GB2312" w:cs="仿宋_GB2312"/>
                <w:sz w:val="32"/>
                <w:szCs w:val="32"/>
              </w:rPr>
            </w:rPrChange>
          </w:rPr>
          <w:t>.31</w:t>
        </w:r>
      </w:ins>
      <w:ins w:id="141" w:author="GUJINGJIE" w:date="2021-01-04T15:35:00Z">
        <w:r>
          <w:rPr>
            <w:rFonts w:hint="eastAsia" w:ascii="仿宋_GB2312" w:hAnsi="仿宋_GB2312" w:eastAsia="仿宋_GB2312" w:cs="仿宋_GB2312"/>
            <w:sz w:val="32"/>
            <w:szCs w:val="32"/>
            <w:highlight w:val="yellow"/>
            <w:rPrChange w:id="142" w:author="GUJINGJIE" w:date="2021-01-04T16:00:00Z">
              <w:rPr>
                <w:rFonts w:hint="eastAsia" w:ascii="仿宋_GB2312" w:hAnsi="仿宋_GB2312" w:eastAsia="仿宋_GB2312" w:cs="仿宋_GB2312"/>
                <w:sz w:val="32"/>
                <w:szCs w:val="32"/>
              </w:rPr>
            </w:rPrChange>
          </w:rPr>
          <w:t>、3</w:t>
        </w:r>
      </w:ins>
      <w:ins w:id="143" w:author="GUJINGJIE" w:date="2021-01-04T15:35:00Z">
        <w:r>
          <w:rPr>
            <w:rFonts w:ascii="仿宋_GB2312" w:hAnsi="仿宋_GB2312" w:eastAsia="仿宋_GB2312" w:cs="仿宋_GB2312"/>
            <w:sz w:val="32"/>
            <w:szCs w:val="32"/>
            <w:highlight w:val="yellow"/>
            <w:rPrChange w:id="144" w:author="GUJINGJIE" w:date="2021-01-04T16:00:00Z">
              <w:rPr>
                <w:rFonts w:ascii="仿宋_GB2312" w:hAnsi="仿宋_GB2312" w:eastAsia="仿宋_GB2312" w:cs="仿宋_GB2312"/>
                <w:sz w:val="32"/>
                <w:szCs w:val="32"/>
              </w:rPr>
            </w:rPrChange>
          </w:rPr>
          <w:t>.88</w:t>
        </w:r>
      </w:ins>
      <w:ins w:id="145" w:author="GUJINGJIE" w:date="2021-01-04T15:10:00Z">
        <w:r>
          <w:rPr>
            <w:rFonts w:hint="eastAsia" w:ascii="仿宋_GB2312" w:hAnsi="仿宋_GB2312" w:eastAsia="仿宋_GB2312" w:cs="仿宋_GB2312"/>
            <w:sz w:val="32"/>
            <w:szCs w:val="32"/>
            <w:highlight w:val="yellow"/>
            <w:rPrChange w:id="146" w:author="GUJINGJIE" w:date="2021-01-04T16:00:00Z">
              <w:rPr>
                <w:rFonts w:hint="eastAsia" w:ascii="仿宋_GB2312" w:hAnsi="仿宋_GB2312" w:eastAsia="仿宋_GB2312" w:cs="仿宋_GB2312"/>
                <w:sz w:val="32"/>
                <w:szCs w:val="32"/>
              </w:rPr>
            </w:rPrChange>
          </w:rPr>
          <w:t>）要不要？</w:t>
        </w:r>
      </w:ins>
      <w:ins w:id="147" w:author="LuWenRong" w:date="2021-01-08T15:29:36Z">
        <w:r>
          <w:rPr>
            <w:rFonts w:hint="eastAsia" w:ascii="仿宋_GB2312" w:hAnsi="仿宋_GB2312" w:eastAsia="仿宋_GB2312" w:cs="仿宋_GB2312"/>
            <w:sz w:val="32"/>
            <w:szCs w:val="32"/>
            <w:highlight w:val="yellow"/>
            <w:lang w:val="en-US" w:eastAsia="zh-CN"/>
          </w:rPr>
          <w:t>要</w:t>
        </w:r>
      </w:ins>
    </w:p>
    <w:p>
      <w:pPr>
        <w:pStyle w:val="14"/>
        <w:numPr>
          <w:ilvl w:val="0"/>
          <w:numId w:val="8"/>
        </w:numPr>
        <w:spacing w:line="560" w:lineRule="exact"/>
        <w:ind w:firstLine="640" w:firstLineChars="0"/>
        <w:rPr>
          <w:ins w:id="149" w:author="GUJINGJIE" w:date="2021-01-04T15:46:00Z"/>
          <w:rFonts w:ascii="仿宋_GB2312" w:hAnsi="仿宋_GB2312" w:eastAsia="仿宋_GB2312" w:cs="仿宋_GB2312"/>
          <w:sz w:val="32"/>
          <w:szCs w:val="32"/>
        </w:rPr>
        <w:pPrChange w:id="148" w:author="GUJINGJIE" w:date="2021-01-04T15:09:00Z">
          <w:pPr>
            <w:spacing w:line="560" w:lineRule="exact"/>
            <w:ind w:firstLine="640" w:firstLineChars="200"/>
          </w:pPr>
        </w:pPrChange>
      </w:pPr>
      <w:ins w:id="150" w:author="GUJINGJIE" w:date="2021-01-04T15:10:00Z">
        <w:r>
          <w:rPr>
            <w:rFonts w:hint="eastAsia" w:ascii="仿宋_GB2312" w:hAnsi="仿宋_GB2312" w:eastAsia="仿宋_GB2312" w:cs="仿宋_GB2312"/>
            <w:sz w:val="32"/>
            <w:szCs w:val="32"/>
          </w:rPr>
          <w:t>英文成交单？</w:t>
        </w:r>
      </w:ins>
      <w:ins w:id="151" w:author="GUJINGJIE" w:date="2021-01-04T15:46:00Z">
        <w:r>
          <w:rPr>
            <w:rFonts w:hint="eastAsia" w:ascii="仿宋_GB2312" w:hAnsi="仿宋_GB2312" w:eastAsia="仿宋_GB2312" w:cs="仿宋_GB2312"/>
            <w:sz w:val="32"/>
            <w:szCs w:val="32"/>
          </w:rPr>
          <w:t>不要</w:t>
        </w:r>
      </w:ins>
    </w:p>
    <w:p>
      <w:pPr>
        <w:pStyle w:val="14"/>
        <w:numPr>
          <w:ilvl w:val="0"/>
          <w:numId w:val="8"/>
        </w:numPr>
        <w:spacing w:line="560" w:lineRule="exact"/>
        <w:ind w:firstLine="640" w:firstLineChars="0"/>
        <w:rPr>
          <w:ins w:id="153" w:author="GUJINGJIE" w:date="2021-01-04T15:18:00Z"/>
          <w:rFonts w:ascii="仿宋_GB2312" w:hAnsi="仿宋_GB2312" w:eastAsia="仿宋_GB2312" w:cs="仿宋_GB2312"/>
          <w:sz w:val="32"/>
          <w:szCs w:val="32"/>
        </w:rPr>
        <w:pPrChange w:id="152" w:author="GUJINGJIE" w:date="2021-01-04T15:09:00Z">
          <w:pPr>
            <w:spacing w:line="560" w:lineRule="exact"/>
            <w:ind w:firstLine="640" w:firstLineChars="200"/>
          </w:pPr>
        </w:pPrChange>
      </w:pPr>
      <w:ins w:id="154" w:author="GUJINGJIE" w:date="2021-01-04T15:47:00Z">
        <w:r>
          <w:rPr>
            <w:rFonts w:hint="eastAsia" w:ascii="仿宋_GB2312" w:hAnsi="仿宋_GB2312" w:eastAsia="仿宋_GB2312" w:cs="仿宋_GB2312"/>
            <w:sz w:val="32"/>
            <w:szCs w:val="32"/>
          </w:rPr>
          <w:t>成交单支持多级托管？要</w:t>
        </w:r>
      </w:ins>
    </w:p>
    <w:p>
      <w:pPr>
        <w:pStyle w:val="14"/>
        <w:numPr>
          <w:ilvl w:val="0"/>
          <w:numId w:val="8"/>
        </w:numPr>
        <w:spacing w:line="560" w:lineRule="exact"/>
        <w:ind w:firstLine="640" w:firstLineChars="0"/>
        <w:rPr>
          <w:ins w:id="156" w:author="GUJINGJIE" w:date="2021-01-04T15:49:00Z"/>
          <w:rFonts w:ascii="仿宋_GB2312" w:hAnsi="仿宋_GB2312" w:eastAsia="仿宋_GB2312" w:cs="仿宋_GB2312"/>
          <w:sz w:val="32"/>
          <w:szCs w:val="32"/>
          <w:highlight w:val="yellow"/>
          <w:rPrChange w:id="157" w:author="GUJINGJIE" w:date="2021-01-04T16:00:00Z">
            <w:rPr>
              <w:ins w:id="158" w:author="GUJINGJIE" w:date="2021-01-04T15:49:00Z"/>
              <w:rFonts w:ascii="仿宋_GB2312" w:hAnsi="仿宋_GB2312" w:eastAsia="仿宋_GB2312" w:cs="仿宋_GB2312"/>
              <w:sz w:val="32"/>
              <w:szCs w:val="32"/>
            </w:rPr>
          </w:rPrChange>
        </w:rPr>
        <w:pPrChange w:id="155" w:author="GUJINGJIE" w:date="2021-01-04T15:09:00Z">
          <w:pPr>
            <w:spacing w:line="560" w:lineRule="exact"/>
            <w:ind w:firstLine="640" w:firstLineChars="200"/>
          </w:pPr>
        </w:pPrChange>
      </w:pPr>
      <w:ins w:id="159" w:author="GUJINGJIE" w:date="2021-01-04T15:18:00Z">
        <w:r>
          <w:rPr>
            <w:rFonts w:hint="eastAsia" w:ascii="仿宋_GB2312" w:hAnsi="仿宋_GB2312" w:eastAsia="仿宋_GB2312" w:cs="仿宋_GB2312"/>
            <w:sz w:val="32"/>
            <w:szCs w:val="32"/>
            <w:highlight w:val="yellow"/>
            <w:rPrChange w:id="160" w:author="GUJINGJIE" w:date="2021-01-04T16:00:00Z">
              <w:rPr>
                <w:rFonts w:hint="eastAsia" w:ascii="仿宋_GB2312" w:hAnsi="仿宋_GB2312" w:eastAsia="仿宋_GB2312" w:cs="仿宋_GB2312"/>
                <w:sz w:val="32"/>
                <w:szCs w:val="32"/>
              </w:rPr>
            </w:rPrChange>
          </w:rPr>
          <w:t>关联机构成交</w:t>
        </w:r>
      </w:ins>
      <w:ins w:id="161" w:author="GUJINGJIE" w:date="2021-01-04T15:19:00Z">
        <w:r>
          <w:rPr>
            <w:rFonts w:hint="eastAsia" w:ascii="仿宋_GB2312" w:hAnsi="仿宋_GB2312" w:eastAsia="仿宋_GB2312" w:cs="仿宋_GB2312"/>
            <w:sz w:val="32"/>
            <w:szCs w:val="32"/>
            <w:highlight w:val="yellow"/>
            <w:rPrChange w:id="162" w:author="GUJINGJIE" w:date="2021-01-04T16:00:00Z">
              <w:rPr>
                <w:rFonts w:hint="eastAsia" w:ascii="仿宋_GB2312" w:hAnsi="仿宋_GB2312" w:eastAsia="仿宋_GB2312" w:cs="仿宋_GB2312"/>
                <w:sz w:val="32"/>
                <w:szCs w:val="32"/>
              </w:rPr>
            </w:rPrChange>
          </w:rPr>
          <w:t>明细</w:t>
        </w:r>
      </w:ins>
      <w:ins w:id="163" w:author="GUJINGJIE" w:date="2021-01-04T15:20:00Z">
        <w:r>
          <w:rPr>
            <w:rFonts w:hint="eastAsia" w:ascii="仿宋_GB2312" w:hAnsi="仿宋_GB2312" w:eastAsia="仿宋_GB2312" w:cs="仿宋_GB2312"/>
            <w:sz w:val="32"/>
            <w:szCs w:val="32"/>
            <w:highlight w:val="yellow"/>
            <w:rPrChange w:id="164" w:author="GUJINGJIE" w:date="2021-01-04T16:00:00Z">
              <w:rPr>
                <w:rFonts w:hint="eastAsia" w:ascii="仿宋_GB2312" w:hAnsi="仿宋_GB2312" w:eastAsia="仿宋_GB2312" w:cs="仿宋_GB2312"/>
                <w:sz w:val="32"/>
                <w:szCs w:val="32"/>
              </w:rPr>
            </w:rPrChange>
          </w:rPr>
          <w:t>展示</w:t>
        </w:r>
      </w:ins>
      <w:ins w:id="165" w:author="GUJINGJIE" w:date="2021-01-04T15:19:00Z">
        <w:r>
          <w:rPr>
            <w:rFonts w:hint="eastAsia" w:ascii="仿宋_GB2312" w:hAnsi="仿宋_GB2312" w:eastAsia="仿宋_GB2312" w:cs="仿宋_GB2312"/>
            <w:sz w:val="32"/>
            <w:szCs w:val="32"/>
            <w:highlight w:val="yellow"/>
            <w:rPrChange w:id="166" w:author="GUJINGJIE" w:date="2021-01-04T16:00:00Z">
              <w:rPr>
                <w:rFonts w:hint="eastAsia" w:ascii="仿宋_GB2312" w:hAnsi="仿宋_GB2312" w:eastAsia="仿宋_GB2312" w:cs="仿宋_GB2312"/>
                <w:sz w:val="32"/>
                <w:szCs w:val="32"/>
              </w:rPr>
            </w:rPrChange>
          </w:rPr>
          <w:t>（3</w:t>
        </w:r>
      </w:ins>
      <w:ins w:id="167" w:author="GUJINGJIE" w:date="2021-01-04T15:19:00Z">
        <w:r>
          <w:rPr>
            <w:rFonts w:ascii="仿宋_GB2312" w:hAnsi="仿宋_GB2312" w:eastAsia="仿宋_GB2312" w:cs="仿宋_GB2312"/>
            <w:sz w:val="32"/>
            <w:szCs w:val="32"/>
            <w:highlight w:val="yellow"/>
            <w:rPrChange w:id="168" w:author="GUJINGJIE" w:date="2021-01-04T16:00:00Z">
              <w:rPr>
                <w:rFonts w:ascii="仿宋_GB2312" w:hAnsi="仿宋_GB2312" w:eastAsia="仿宋_GB2312" w:cs="仿宋_GB2312"/>
                <w:sz w:val="32"/>
                <w:szCs w:val="32"/>
              </w:rPr>
            </w:rPrChange>
          </w:rPr>
          <w:t>.46</w:t>
        </w:r>
      </w:ins>
      <w:ins w:id="169" w:author="GUJINGJIE" w:date="2021-01-04T15:19:00Z">
        <w:r>
          <w:rPr>
            <w:rFonts w:hint="eastAsia" w:ascii="仿宋_GB2312" w:hAnsi="仿宋_GB2312" w:eastAsia="仿宋_GB2312" w:cs="仿宋_GB2312"/>
            <w:sz w:val="32"/>
            <w:szCs w:val="32"/>
            <w:highlight w:val="yellow"/>
            <w:rPrChange w:id="170" w:author="GUJINGJIE" w:date="2021-01-04T16:00:00Z">
              <w:rPr>
                <w:rFonts w:hint="eastAsia" w:ascii="仿宋_GB2312" w:hAnsi="仿宋_GB2312" w:eastAsia="仿宋_GB2312" w:cs="仿宋_GB2312"/>
                <w:sz w:val="32"/>
                <w:szCs w:val="32"/>
              </w:rPr>
            </w:rPrChange>
          </w:rPr>
          <w:t>）</w:t>
        </w:r>
      </w:ins>
      <w:ins w:id="171" w:author="GUJINGJIE" w:date="2021-01-04T15:20:00Z">
        <w:r>
          <w:rPr>
            <w:rFonts w:hint="eastAsia" w:ascii="仿宋_GB2312" w:hAnsi="仿宋_GB2312" w:eastAsia="仿宋_GB2312" w:cs="仿宋_GB2312"/>
            <w:sz w:val="32"/>
            <w:szCs w:val="32"/>
            <w:highlight w:val="yellow"/>
            <w:rPrChange w:id="172" w:author="GUJINGJIE" w:date="2021-01-04T16:00:00Z">
              <w:rPr>
                <w:rFonts w:hint="eastAsia" w:ascii="仿宋_GB2312" w:hAnsi="仿宋_GB2312" w:eastAsia="仿宋_GB2312" w:cs="仿宋_GB2312"/>
                <w:sz w:val="32"/>
                <w:szCs w:val="32"/>
              </w:rPr>
            </w:rPrChange>
          </w:rPr>
          <w:t>和关联机构成交明细查询（3</w:t>
        </w:r>
      </w:ins>
      <w:ins w:id="173" w:author="GUJINGJIE" w:date="2021-01-04T15:20:00Z">
        <w:r>
          <w:rPr>
            <w:rFonts w:ascii="仿宋_GB2312" w:hAnsi="仿宋_GB2312" w:eastAsia="仿宋_GB2312" w:cs="仿宋_GB2312"/>
            <w:sz w:val="32"/>
            <w:szCs w:val="32"/>
            <w:highlight w:val="yellow"/>
            <w:rPrChange w:id="174" w:author="GUJINGJIE" w:date="2021-01-04T16:00:00Z">
              <w:rPr>
                <w:rFonts w:ascii="仿宋_GB2312" w:hAnsi="仿宋_GB2312" w:eastAsia="仿宋_GB2312" w:cs="仿宋_GB2312"/>
                <w:sz w:val="32"/>
                <w:szCs w:val="32"/>
              </w:rPr>
            </w:rPrChange>
          </w:rPr>
          <w:t>.54</w:t>
        </w:r>
      </w:ins>
      <w:ins w:id="175" w:author="GUJINGJIE" w:date="2021-01-04T15:20:00Z">
        <w:r>
          <w:rPr>
            <w:rFonts w:hint="eastAsia" w:ascii="仿宋_GB2312" w:hAnsi="仿宋_GB2312" w:eastAsia="仿宋_GB2312" w:cs="仿宋_GB2312"/>
            <w:sz w:val="32"/>
            <w:szCs w:val="32"/>
            <w:highlight w:val="yellow"/>
            <w:rPrChange w:id="176" w:author="GUJINGJIE" w:date="2021-01-04T16:00:00Z">
              <w:rPr>
                <w:rFonts w:hint="eastAsia" w:ascii="仿宋_GB2312" w:hAnsi="仿宋_GB2312" w:eastAsia="仿宋_GB2312" w:cs="仿宋_GB2312"/>
                <w:sz w:val="32"/>
                <w:szCs w:val="32"/>
              </w:rPr>
            </w:rPrChange>
          </w:rPr>
          <w:t>）</w:t>
        </w:r>
      </w:ins>
      <w:ins w:id="177" w:author="GUJINGJIE" w:date="2021-01-04T15:19:00Z">
        <w:r>
          <w:rPr>
            <w:rFonts w:hint="eastAsia" w:ascii="仿宋_GB2312" w:hAnsi="仿宋_GB2312" w:eastAsia="仿宋_GB2312" w:cs="仿宋_GB2312"/>
            <w:sz w:val="32"/>
            <w:szCs w:val="32"/>
            <w:highlight w:val="yellow"/>
            <w:rPrChange w:id="178" w:author="GUJINGJIE" w:date="2021-01-04T16:00:00Z">
              <w:rPr>
                <w:rFonts w:hint="eastAsia" w:ascii="仿宋_GB2312" w:hAnsi="仿宋_GB2312" w:eastAsia="仿宋_GB2312" w:cs="仿宋_GB2312"/>
                <w:sz w:val="32"/>
                <w:szCs w:val="32"/>
              </w:rPr>
            </w:rPrChange>
          </w:rPr>
          <w:t>？</w:t>
        </w:r>
      </w:ins>
      <w:ins w:id="179" w:author="LuWenRong" w:date="2021-01-08T15:29:39Z">
        <w:r>
          <w:rPr>
            <w:rFonts w:hint="eastAsia" w:ascii="仿宋_GB2312" w:hAnsi="仿宋_GB2312" w:eastAsia="仿宋_GB2312" w:cs="仿宋_GB2312"/>
            <w:sz w:val="32"/>
            <w:szCs w:val="32"/>
            <w:highlight w:val="yellow"/>
            <w:lang w:val="en-US" w:eastAsia="zh-CN"/>
          </w:rPr>
          <w:t>要</w:t>
        </w:r>
      </w:ins>
    </w:p>
    <w:p>
      <w:pPr>
        <w:pStyle w:val="14"/>
        <w:numPr>
          <w:ilvl w:val="0"/>
          <w:numId w:val="8"/>
        </w:numPr>
        <w:spacing w:line="560" w:lineRule="exact"/>
        <w:ind w:firstLine="640" w:firstLineChars="0"/>
        <w:rPr>
          <w:ins w:id="181" w:author="GUJINGJIE" w:date="2021-01-04T15:21:00Z"/>
          <w:rFonts w:ascii="仿宋_GB2312" w:hAnsi="仿宋_GB2312" w:eastAsia="仿宋_GB2312" w:cs="仿宋_GB2312"/>
          <w:sz w:val="32"/>
          <w:szCs w:val="32"/>
        </w:rPr>
        <w:pPrChange w:id="180" w:author="GUJINGJIE" w:date="2021-01-04T15:09:00Z">
          <w:pPr>
            <w:spacing w:line="560" w:lineRule="exact"/>
            <w:ind w:firstLine="640" w:firstLineChars="200"/>
          </w:pPr>
        </w:pPrChange>
      </w:pPr>
      <w:ins w:id="182" w:author="GUJINGJIE" w:date="2021-01-04T15:49:00Z">
        <w:r>
          <w:rPr>
            <w:rFonts w:hint="eastAsia" w:ascii="仿宋_GB2312" w:hAnsi="仿宋_GB2312" w:eastAsia="仿宋_GB2312" w:cs="仿宋_GB2312"/>
            <w:sz w:val="32"/>
            <w:szCs w:val="32"/>
          </w:rPr>
          <w:t>对手方限额和授信</w:t>
        </w:r>
      </w:ins>
      <w:ins w:id="183" w:author="GUJINGJIE" w:date="2021-01-04T15:51:00Z">
        <w:r>
          <w:rPr>
            <w:rFonts w:hint="eastAsia" w:ascii="仿宋_GB2312" w:hAnsi="仿宋_GB2312" w:eastAsia="仿宋_GB2312" w:cs="仿宋_GB2312"/>
            <w:sz w:val="32"/>
            <w:szCs w:val="32"/>
          </w:rPr>
          <w:t>（</w:t>
        </w:r>
      </w:ins>
      <w:ins w:id="184" w:author="GUJINGJIE" w:date="2021-01-04T15:52:00Z">
        <w:r>
          <w:rPr>
            <w:rFonts w:hint="eastAsia" w:ascii="仿宋_GB2312" w:hAnsi="仿宋_GB2312" w:eastAsia="仿宋_GB2312" w:cs="仿宋_GB2312"/>
            <w:sz w:val="32"/>
            <w:szCs w:val="32"/>
          </w:rPr>
          <w:t>原来用于点击成交</w:t>
        </w:r>
      </w:ins>
      <w:ins w:id="185" w:author="GUJINGJIE" w:date="2021-01-04T15:51:00Z">
        <w:r>
          <w:rPr>
            <w:rFonts w:hint="eastAsia" w:ascii="仿宋_GB2312" w:hAnsi="仿宋_GB2312" w:eastAsia="仿宋_GB2312" w:cs="仿宋_GB2312"/>
            <w:sz w:val="32"/>
            <w:szCs w:val="32"/>
          </w:rPr>
          <w:t>）</w:t>
        </w:r>
      </w:ins>
      <w:ins w:id="186" w:author="GUJINGJIE" w:date="2021-01-04T15:49:00Z">
        <w:r>
          <w:rPr>
            <w:rFonts w:hint="eastAsia" w:ascii="仿宋_GB2312" w:hAnsi="仿宋_GB2312" w:eastAsia="仿宋_GB2312" w:cs="仿宋_GB2312"/>
            <w:sz w:val="32"/>
            <w:szCs w:val="32"/>
          </w:rPr>
          <w:t>？不要</w:t>
        </w:r>
      </w:ins>
    </w:p>
    <w:p>
      <w:pPr>
        <w:pStyle w:val="14"/>
        <w:numPr>
          <w:ilvl w:val="0"/>
          <w:numId w:val="8"/>
        </w:numPr>
        <w:spacing w:line="560" w:lineRule="exact"/>
        <w:ind w:firstLine="640" w:firstLineChars="0"/>
        <w:rPr>
          <w:ins w:id="188" w:author="GUJINGJIE" w:date="2021-01-04T15:21:00Z"/>
          <w:rFonts w:ascii="仿宋_GB2312" w:hAnsi="仿宋_GB2312" w:eastAsia="仿宋_GB2312" w:cs="仿宋_GB2312"/>
          <w:sz w:val="32"/>
          <w:szCs w:val="32"/>
          <w:highlight w:val="yellow"/>
          <w:rPrChange w:id="189" w:author="GUJINGJIE" w:date="2021-01-04T15:59:00Z">
            <w:rPr>
              <w:ins w:id="190" w:author="GUJINGJIE" w:date="2021-01-04T15:21:00Z"/>
              <w:rFonts w:ascii="仿宋_GB2312" w:hAnsi="仿宋_GB2312" w:eastAsia="仿宋_GB2312" w:cs="仿宋_GB2312"/>
              <w:sz w:val="32"/>
              <w:szCs w:val="32"/>
            </w:rPr>
          </w:rPrChange>
        </w:rPr>
        <w:pPrChange w:id="187" w:author="GUJINGJIE" w:date="2021-01-04T15:09:00Z">
          <w:pPr>
            <w:spacing w:line="560" w:lineRule="exact"/>
            <w:ind w:firstLine="640" w:firstLineChars="200"/>
          </w:pPr>
        </w:pPrChange>
      </w:pPr>
      <w:ins w:id="191" w:author="GUJINGJIE" w:date="2021-01-04T15:50:00Z">
        <w:r>
          <w:rPr>
            <w:rFonts w:hint="eastAsia" w:ascii="仿宋_GB2312" w:hAnsi="仿宋_GB2312" w:eastAsia="仿宋_GB2312" w:cs="仿宋_GB2312"/>
            <w:sz w:val="32"/>
            <w:szCs w:val="32"/>
            <w:highlight w:val="yellow"/>
            <w:rPrChange w:id="192" w:author="GUJINGJIE" w:date="2021-01-04T15:59:00Z">
              <w:rPr>
                <w:rFonts w:hint="eastAsia" w:ascii="仿宋_GB2312" w:hAnsi="仿宋_GB2312" w:eastAsia="仿宋_GB2312" w:cs="仿宋_GB2312"/>
                <w:sz w:val="32"/>
                <w:szCs w:val="32"/>
              </w:rPr>
            </w:rPrChange>
          </w:rPr>
          <w:t>净卖出限额</w:t>
        </w:r>
      </w:ins>
      <w:ins w:id="193" w:author="GUJINGJIE" w:date="2021-01-04T15:51:00Z">
        <w:r>
          <w:rPr>
            <w:rFonts w:hint="eastAsia" w:ascii="仿宋_GB2312" w:hAnsi="仿宋_GB2312" w:eastAsia="仿宋_GB2312" w:cs="仿宋_GB2312"/>
            <w:sz w:val="32"/>
            <w:szCs w:val="32"/>
            <w:highlight w:val="yellow"/>
            <w:rPrChange w:id="194" w:author="GUJINGJIE" w:date="2021-01-04T15:59:00Z">
              <w:rPr>
                <w:rFonts w:hint="eastAsia" w:ascii="仿宋_GB2312" w:hAnsi="仿宋_GB2312" w:eastAsia="仿宋_GB2312" w:cs="仿宋_GB2312"/>
                <w:sz w:val="32"/>
                <w:szCs w:val="32"/>
              </w:rPr>
            </w:rPrChange>
          </w:rPr>
          <w:t>相关功能</w:t>
        </w:r>
      </w:ins>
      <w:ins w:id="195" w:author="GUJINGJIE" w:date="2021-01-04T15:21:00Z">
        <w:r>
          <w:rPr>
            <w:rFonts w:hint="eastAsia" w:ascii="仿宋_GB2312" w:hAnsi="仿宋_GB2312" w:eastAsia="仿宋_GB2312" w:cs="仿宋_GB2312"/>
            <w:sz w:val="32"/>
            <w:szCs w:val="32"/>
            <w:highlight w:val="yellow"/>
            <w:rPrChange w:id="196" w:author="GUJINGJIE" w:date="2021-01-04T15:59:00Z">
              <w:rPr>
                <w:rFonts w:hint="eastAsia" w:ascii="仿宋_GB2312" w:hAnsi="仿宋_GB2312" w:eastAsia="仿宋_GB2312" w:cs="仿宋_GB2312"/>
                <w:sz w:val="32"/>
                <w:szCs w:val="32"/>
              </w:rPr>
            </w:rPrChange>
          </w:rPr>
          <w:t>？</w:t>
        </w:r>
      </w:ins>
      <w:ins w:id="197" w:author="GUJINGJIE" w:date="2021-01-04T15:51:00Z">
        <w:r>
          <w:rPr>
            <w:rFonts w:hint="eastAsia" w:ascii="仿宋_GB2312" w:hAnsi="仿宋_GB2312" w:eastAsia="仿宋_GB2312" w:cs="仿宋_GB2312"/>
            <w:sz w:val="32"/>
            <w:szCs w:val="32"/>
            <w:highlight w:val="yellow"/>
            <w:rPrChange w:id="198" w:author="GUJINGJIE" w:date="2021-01-04T15:59:00Z">
              <w:rPr>
                <w:rFonts w:hint="eastAsia" w:ascii="仿宋_GB2312" w:hAnsi="仿宋_GB2312" w:eastAsia="仿宋_GB2312" w:cs="仿宋_GB2312"/>
                <w:sz w:val="32"/>
                <w:szCs w:val="32"/>
              </w:rPr>
            </w:rPrChange>
          </w:rPr>
          <w:t>要</w:t>
        </w:r>
      </w:ins>
    </w:p>
    <w:p>
      <w:pPr>
        <w:pStyle w:val="14"/>
        <w:numPr>
          <w:ilvl w:val="0"/>
          <w:numId w:val="8"/>
        </w:numPr>
        <w:spacing w:line="560" w:lineRule="exact"/>
        <w:ind w:firstLine="640" w:firstLineChars="0"/>
        <w:rPr>
          <w:ins w:id="200" w:author="GUJINGJIE" w:date="2021-01-04T15:22:00Z"/>
          <w:rFonts w:ascii="仿宋_GB2312" w:hAnsi="仿宋_GB2312" w:eastAsia="仿宋_GB2312" w:cs="仿宋_GB2312"/>
          <w:sz w:val="32"/>
          <w:szCs w:val="32"/>
        </w:rPr>
        <w:pPrChange w:id="199" w:author="GUJINGJIE" w:date="2021-01-04T15:09:00Z">
          <w:pPr>
            <w:spacing w:line="560" w:lineRule="exact"/>
            <w:ind w:firstLine="640" w:firstLineChars="200"/>
          </w:pPr>
        </w:pPrChange>
      </w:pPr>
      <w:ins w:id="201" w:author="GUJINGJIE" w:date="2021-01-04T15:53:00Z">
        <w:r>
          <w:rPr>
            <w:rFonts w:hint="eastAsia" w:ascii="仿宋_GB2312" w:hAnsi="仿宋_GB2312" w:eastAsia="仿宋_GB2312" w:cs="仿宋_GB2312"/>
            <w:sz w:val="32"/>
            <w:szCs w:val="32"/>
          </w:rPr>
          <w:t>场务</w:t>
        </w:r>
      </w:ins>
      <w:ins w:id="202" w:author="GUJINGJIE" w:date="2021-01-04T15:22:00Z">
        <w:r>
          <w:rPr>
            <w:rFonts w:hint="eastAsia" w:ascii="仿宋_GB2312" w:hAnsi="仿宋_GB2312" w:eastAsia="仿宋_GB2312" w:cs="仿宋_GB2312"/>
            <w:sz w:val="32"/>
            <w:szCs w:val="32"/>
          </w:rPr>
          <w:t>结算查询</w:t>
        </w:r>
      </w:ins>
      <w:ins w:id="203" w:author="GUJINGJIE" w:date="2021-01-04T15:53:00Z">
        <w:r>
          <w:rPr>
            <w:rFonts w:hint="eastAsia" w:ascii="仿宋_GB2312" w:hAnsi="仿宋_GB2312" w:eastAsia="仿宋_GB2312" w:cs="仿宋_GB2312"/>
            <w:sz w:val="32"/>
            <w:szCs w:val="32"/>
          </w:rPr>
          <w:t>和应急修改结算状态</w:t>
        </w:r>
      </w:ins>
      <w:ins w:id="204" w:author="GUJINGJIE" w:date="2021-01-04T15:22:00Z">
        <w:r>
          <w:rPr>
            <w:rFonts w:hint="eastAsia" w:ascii="仿宋_GB2312" w:hAnsi="仿宋_GB2312" w:eastAsia="仿宋_GB2312" w:cs="仿宋_GB2312"/>
            <w:sz w:val="32"/>
            <w:szCs w:val="32"/>
          </w:rPr>
          <w:t>？？？</w:t>
        </w:r>
      </w:ins>
      <w:ins w:id="205" w:author="GUJINGJIE" w:date="2021-01-04T15:54:00Z">
        <w:r>
          <w:rPr>
            <w:rFonts w:hint="eastAsia" w:ascii="仿宋_GB2312" w:hAnsi="仿宋_GB2312" w:eastAsia="仿宋_GB2312" w:cs="仿宋_GB2312"/>
            <w:sz w:val="32"/>
            <w:szCs w:val="32"/>
          </w:rPr>
          <w:t>要（同现券手工结算失败）</w:t>
        </w:r>
      </w:ins>
    </w:p>
    <w:p>
      <w:pPr>
        <w:pStyle w:val="14"/>
        <w:numPr>
          <w:ilvl w:val="0"/>
          <w:numId w:val="8"/>
        </w:numPr>
        <w:spacing w:line="560" w:lineRule="exact"/>
        <w:ind w:firstLine="640" w:firstLineChars="0"/>
        <w:rPr>
          <w:ins w:id="207" w:author="GUJINGJIE" w:date="2021-01-04T15:29:00Z"/>
          <w:rFonts w:ascii="仿宋_GB2312" w:hAnsi="仿宋_GB2312" w:eastAsia="仿宋_GB2312" w:cs="仿宋_GB2312"/>
          <w:sz w:val="32"/>
          <w:szCs w:val="32"/>
        </w:rPr>
        <w:pPrChange w:id="206" w:author="GUJINGJIE" w:date="2021-01-04T15:09:00Z">
          <w:pPr>
            <w:spacing w:line="560" w:lineRule="exact"/>
            <w:ind w:firstLine="640" w:firstLineChars="200"/>
          </w:pPr>
        </w:pPrChange>
      </w:pPr>
      <w:ins w:id="208" w:author="GUJINGJIE" w:date="2021-01-04T15:22:00Z">
        <w:r>
          <w:rPr>
            <w:rFonts w:hint="eastAsia" w:ascii="仿宋_GB2312" w:hAnsi="仿宋_GB2312" w:eastAsia="仿宋_GB2312" w:cs="仿宋_GB2312"/>
            <w:sz w:val="32"/>
            <w:szCs w:val="32"/>
          </w:rPr>
          <w:t>客户端</w:t>
        </w:r>
      </w:ins>
      <w:ins w:id="209" w:author="GUJINGJIE" w:date="2021-01-04T15:38:00Z">
        <w:r>
          <w:rPr>
            <w:rFonts w:hint="eastAsia" w:ascii="仿宋_GB2312" w:hAnsi="仿宋_GB2312" w:eastAsia="仿宋_GB2312" w:cs="仿宋_GB2312"/>
            <w:sz w:val="32"/>
            <w:szCs w:val="32"/>
          </w:rPr>
          <w:t>和场务</w:t>
        </w:r>
      </w:ins>
      <w:ins w:id="210" w:author="GUJINGJIE" w:date="2021-01-04T15:22:00Z">
        <w:r>
          <w:rPr>
            <w:rFonts w:hint="eastAsia" w:ascii="仿宋_GB2312" w:hAnsi="仿宋_GB2312" w:eastAsia="仿宋_GB2312" w:cs="仿宋_GB2312"/>
            <w:sz w:val="32"/>
            <w:szCs w:val="32"/>
          </w:rPr>
          <w:t>预发行</w:t>
        </w:r>
      </w:ins>
      <w:ins w:id="211" w:author="GUJINGJIE" w:date="2021-01-04T15:23:00Z">
        <w:r>
          <w:rPr>
            <w:rFonts w:hint="eastAsia" w:ascii="仿宋_GB2312" w:hAnsi="仿宋_GB2312" w:eastAsia="仿宋_GB2312" w:cs="仿宋_GB2312"/>
            <w:sz w:val="32"/>
            <w:szCs w:val="32"/>
          </w:rPr>
          <w:t>债券信息查询？？要</w:t>
        </w:r>
      </w:ins>
    </w:p>
    <w:p>
      <w:pPr>
        <w:pStyle w:val="14"/>
        <w:numPr>
          <w:ilvl w:val="0"/>
          <w:numId w:val="8"/>
        </w:numPr>
        <w:spacing w:line="560" w:lineRule="exact"/>
        <w:ind w:firstLine="640" w:firstLineChars="0"/>
        <w:rPr>
          <w:ins w:id="213" w:author="GUJINGJIE" w:date="2021-01-04T15:34:00Z"/>
          <w:rFonts w:ascii="仿宋_GB2312" w:hAnsi="仿宋_GB2312" w:eastAsia="仿宋_GB2312" w:cs="仿宋_GB2312"/>
          <w:sz w:val="32"/>
          <w:szCs w:val="32"/>
        </w:rPr>
        <w:pPrChange w:id="212" w:author="GUJINGJIE" w:date="2021-01-04T15:09:00Z">
          <w:pPr>
            <w:spacing w:line="560" w:lineRule="exact"/>
            <w:ind w:firstLine="640" w:firstLineChars="200"/>
          </w:pPr>
        </w:pPrChange>
      </w:pPr>
      <w:ins w:id="214" w:author="GUJINGJIE" w:date="2021-01-04T15:34:00Z">
        <w:r>
          <w:rPr>
            <w:rFonts w:hint="eastAsia" w:ascii="仿宋_GB2312" w:hAnsi="仿宋_GB2312" w:eastAsia="仿宋_GB2312" w:cs="仿宋_GB2312"/>
            <w:sz w:val="32"/>
            <w:szCs w:val="32"/>
          </w:rPr>
          <w:t>场务成交行情展示（3</w:t>
        </w:r>
      </w:ins>
      <w:ins w:id="215" w:author="GUJINGJIE" w:date="2021-01-04T15:34:00Z">
        <w:r>
          <w:rPr>
            <w:rFonts w:ascii="仿宋_GB2312" w:hAnsi="仿宋_GB2312" w:eastAsia="仿宋_GB2312" w:cs="仿宋_GB2312"/>
            <w:sz w:val="32"/>
            <w:szCs w:val="32"/>
          </w:rPr>
          <w:t>.80</w:t>
        </w:r>
      </w:ins>
      <w:ins w:id="216" w:author="GUJINGJIE" w:date="2021-01-04T15:34:00Z">
        <w:r>
          <w:rPr>
            <w:rFonts w:hint="eastAsia" w:ascii="仿宋_GB2312" w:hAnsi="仿宋_GB2312" w:eastAsia="仿宋_GB2312" w:cs="仿宋_GB2312"/>
            <w:sz w:val="32"/>
            <w:szCs w:val="32"/>
          </w:rPr>
          <w:t>）</w:t>
        </w:r>
      </w:ins>
      <w:ins w:id="217" w:author="GUJINGJIE" w:date="2021-01-04T15:36:00Z">
        <w:r>
          <w:rPr>
            <w:rFonts w:hint="eastAsia" w:ascii="仿宋_GB2312" w:hAnsi="仿宋_GB2312" w:eastAsia="仿宋_GB2312" w:cs="仿宋_GB2312"/>
            <w:sz w:val="32"/>
            <w:szCs w:val="32"/>
          </w:rPr>
          <w:t>？</w:t>
        </w:r>
      </w:ins>
      <w:ins w:id="218" w:author="GUJINGJIE" w:date="2021-01-04T15:55:00Z">
        <w:r>
          <w:rPr>
            <w:rFonts w:hint="eastAsia" w:ascii="仿宋_GB2312" w:hAnsi="仿宋_GB2312" w:eastAsia="仿宋_GB2312" w:cs="仿宋_GB2312"/>
            <w:sz w:val="32"/>
            <w:szCs w:val="32"/>
          </w:rPr>
          <w:t>不要</w:t>
        </w:r>
      </w:ins>
    </w:p>
    <w:p>
      <w:pPr>
        <w:pStyle w:val="14"/>
        <w:numPr>
          <w:ilvl w:val="0"/>
          <w:numId w:val="8"/>
        </w:numPr>
        <w:spacing w:line="560" w:lineRule="exact"/>
        <w:ind w:firstLine="640" w:firstLineChars="0"/>
        <w:rPr>
          <w:ins w:id="220" w:author="GUJINGJIE" w:date="2021-01-04T15:36:00Z"/>
          <w:rFonts w:ascii="仿宋_GB2312" w:hAnsi="仿宋_GB2312" w:eastAsia="仿宋_GB2312" w:cs="仿宋_GB2312"/>
          <w:sz w:val="32"/>
          <w:szCs w:val="32"/>
        </w:rPr>
        <w:pPrChange w:id="219" w:author="GUJINGJIE" w:date="2021-01-04T15:09:00Z">
          <w:pPr>
            <w:spacing w:line="560" w:lineRule="exact"/>
            <w:ind w:firstLine="640" w:firstLineChars="200"/>
          </w:pPr>
        </w:pPrChange>
      </w:pPr>
      <w:ins w:id="221" w:author="GUJINGJIE" w:date="2021-01-04T15:34:00Z">
        <w:r>
          <w:rPr>
            <w:rFonts w:hint="eastAsia" w:ascii="仿宋_GB2312" w:hAnsi="仿宋_GB2312" w:eastAsia="仿宋_GB2312" w:cs="仿宋_GB2312"/>
            <w:sz w:val="32"/>
            <w:szCs w:val="32"/>
          </w:rPr>
          <w:t>场务报价查询（3</w:t>
        </w:r>
      </w:ins>
      <w:ins w:id="222" w:author="GUJINGJIE" w:date="2021-01-04T15:34:00Z">
        <w:r>
          <w:rPr>
            <w:rFonts w:ascii="仿宋_GB2312" w:hAnsi="仿宋_GB2312" w:eastAsia="仿宋_GB2312" w:cs="仿宋_GB2312"/>
            <w:sz w:val="32"/>
            <w:szCs w:val="32"/>
          </w:rPr>
          <w:t>.82</w:t>
        </w:r>
      </w:ins>
      <w:ins w:id="223" w:author="GUJINGJIE" w:date="2021-01-04T15:34:00Z">
        <w:r>
          <w:rPr>
            <w:rFonts w:hint="eastAsia" w:ascii="仿宋_GB2312" w:hAnsi="仿宋_GB2312" w:eastAsia="仿宋_GB2312" w:cs="仿宋_GB2312"/>
            <w:sz w:val="32"/>
            <w:szCs w:val="32"/>
          </w:rPr>
          <w:t>）和成交明细</w:t>
        </w:r>
      </w:ins>
      <w:ins w:id="224" w:author="GUJINGJIE" w:date="2021-01-04T15:35:00Z">
        <w:r>
          <w:rPr>
            <w:rFonts w:hint="eastAsia" w:ascii="仿宋_GB2312" w:hAnsi="仿宋_GB2312" w:eastAsia="仿宋_GB2312" w:cs="仿宋_GB2312"/>
            <w:sz w:val="32"/>
            <w:szCs w:val="32"/>
          </w:rPr>
          <w:t>查询（3</w:t>
        </w:r>
      </w:ins>
      <w:ins w:id="225" w:author="GUJINGJIE" w:date="2021-01-04T15:35:00Z">
        <w:r>
          <w:rPr>
            <w:rFonts w:ascii="仿宋_GB2312" w:hAnsi="仿宋_GB2312" w:eastAsia="仿宋_GB2312" w:cs="仿宋_GB2312"/>
            <w:sz w:val="32"/>
            <w:szCs w:val="32"/>
          </w:rPr>
          <w:t>.81</w:t>
        </w:r>
      </w:ins>
      <w:ins w:id="226" w:author="GUJINGJIE" w:date="2021-01-04T15:35:00Z">
        <w:r>
          <w:rPr>
            <w:rFonts w:hint="eastAsia" w:ascii="仿宋_GB2312" w:hAnsi="仿宋_GB2312" w:eastAsia="仿宋_GB2312" w:cs="仿宋_GB2312"/>
            <w:sz w:val="32"/>
            <w:szCs w:val="32"/>
          </w:rPr>
          <w:t>）</w:t>
        </w:r>
      </w:ins>
      <w:ins w:id="227" w:author="GUJINGJIE" w:date="2021-01-04T15:36:00Z">
        <w:r>
          <w:rPr>
            <w:rFonts w:hint="eastAsia" w:ascii="仿宋_GB2312" w:hAnsi="仿宋_GB2312" w:eastAsia="仿宋_GB2312" w:cs="仿宋_GB2312"/>
            <w:sz w:val="32"/>
            <w:szCs w:val="32"/>
          </w:rPr>
          <w:t>？</w:t>
        </w:r>
      </w:ins>
      <w:ins w:id="228" w:author="GUJINGJIE" w:date="2021-01-04T15:55:00Z">
        <w:r>
          <w:rPr>
            <w:rFonts w:hint="eastAsia" w:ascii="仿宋_GB2312" w:hAnsi="仿宋_GB2312" w:eastAsia="仿宋_GB2312" w:cs="仿宋_GB2312"/>
            <w:sz w:val="32"/>
            <w:szCs w:val="32"/>
          </w:rPr>
          <w:t>要</w:t>
        </w:r>
      </w:ins>
    </w:p>
    <w:p>
      <w:pPr>
        <w:pStyle w:val="14"/>
        <w:numPr>
          <w:ilvl w:val="0"/>
          <w:numId w:val="8"/>
        </w:numPr>
        <w:spacing w:line="560" w:lineRule="exact"/>
        <w:ind w:firstLine="640" w:firstLineChars="0"/>
        <w:rPr>
          <w:ins w:id="230" w:author="GUJINGJIE" w:date="2021-01-04T15:36:00Z"/>
          <w:rFonts w:ascii="仿宋_GB2312" w:hAnsi="仿宋_GB2312" w:eastAsia="仿宋_GB2312" w:cs="仿宋_GB2312"/>
          <w:sz w:val="32"/>
          <w:szCs w:val="32"/>
        </w:rPr>
        <w:pPrChange w:id="229" w:author="GUJINGJIE" w:date="2021-01-04T15:09:00Z">
          <w:pPr>
            <w:spacing w:line="560" w:lineRule="exact"/>
            <w:ind w:firstLine="640" w:firstLineChars="200"/>
          </w:pPr>
        </w:pPrChange>
      </w:pPr>
      <w:ins w:id="231" w:author="GUJINGJIE" w:date="2021-01-04T15:36:00Z">
        <w:r>
          <w:rPr>
            <w:rFonts w:hint="eastAsia" w:ascii="仿宋_GB2312" w:hAnsi="仿宋_GB2312" w:eastAsia="仿宋_GB2312" w:cs="仿宋_GB2312"/>
            <w:sz w:val="32"/>
            <w:szCs w:val="32"/>
          </w:rPr>
          <w:t>参数初始化？要</w:t>
        </w:r>
      </w:ins>
    </w:p>
    <w:p>
      <w:pPr>
        <w:pStyle w:val="14"/>
        <w:numPr>
          <w:ilvl w:val="0"/>
          <w:numId w:val="8"/>
        </w:numPr>
        <w:spacing w:line="560" w:lineRule="exact"/>
        <w:ind w:firstLine="640" w:firstLineChars="0"/>
        <w:rPr>
          <w:ins w:id="233" w:author="GUJINGJIE" w:date="2021-01-04T15:37:00Z"/>
          <w:rFonts w:ascii="仿宋_GB2312" w:hAnsi="仿宋_GB2312" w:eastAsia="仿宋_GB2312" w:cs="仿宋_GB2312"/>
          <w:sz w:val="32"/>
          <w:szCs w:val="32"/>
        </w:rPr>
        <w:pPrChange w:id="232" w:author="GUJINGJIE" w:date="2021-01-04T15:09:00Z">
          <w:pPr>
            <w:spacing w:line="560" w:lineRule="exact"/>
            <w:ind w:firstLine="640" w:firstLineChars="200"/>
          </w:pPr>
        </w:pPrChange>
      </w:pPr>
      <w:ins w:id="234" w:author="GUJINGJIE" w:date="2021-01-04T15:37:00Z">
        <w:r>
          <w:rPr>
            <w:rFonts w:hint="eastAsia" w:ascii="仿宋_GB2312" w:hAnsi="仿宋_GB2312" w:eastAsia="仿宋_GB2312" w:cs="仿宋_GB2312"/>
            <w:sz w:val="32"/>
            <w:szCs w:val="32"/>
          </w:rPr>
          <w:t>成交</w:t>
        </w:r>
      </w:ins>
      <w:ins w:id="235" w:author="GUJINGJIE" w:date="2021-01-04T15:36:00Z">
        <w:r>
          <w:rPr>
            <w:rFonts w:hint="eastAsia" w:ascii="仿宋_GB2312" w:hAnsi="仿宋_GB2312" w:eastAsia="仿宋_GB2312" w:cs="仿宋_GB2312"/>
            <w:sz w:val="32"/>
            <w:szCs w:val="32"/>
          </w:rPr>
          <w:t>数据迁移？要</w:t>
        </w:r>
      </w:ins>
    </w:p>
    <w:p>
      <w:pPr>
        <w:pStyle w:val="14"/>
        <w:numPr>
          <w:ilvl w:val="0"/>
          <w:numId w:val="8"/>
        </w:numPr>
        <w:spacing w:line="560" w:lineRule="exact"/>
        <w:ind w:firstLine="640" w:firstLineChars="0"/>
        <w:rPr>
          <w:ins w:id="237" w:author="GUJINGJIE" w:date="2021-01-04T15:40:00Z"/>
          <w:rFonts w:ascii="仿宋_GB2312" w:hAnsi="仿宋_GB2312" w:eastAsia="仿宋_GB2312" w:cs="仿宋_GB2312"/>
          <w:sz w:val="32"/>
          <w:szCs w:val="32"/>
        </w:rPr>
        <w:pPrChange w:id="236" w:author="GUJINGJIE" w:date="2021-01-04T15:09:00Z">
          <w:pPr>
            <w:spacing w:line="560" w:lineRule="exact"/>
            <w:ind w:firstLine="640" w:firstLineChars="200"/>
          </w:pPr>
        </w:pPrChange>
      </w:pPr>
      <w:ins w:id="238" w:author="GUJINGJIE" w:date="2021-01-04T15:37:00Z">
        <w:r>
          <w:rPr>
            <w:rFonts w:hint="eastAsia" w:ascii="仿宋_GB2312" w:hAnsi="仿宋_GB2312" w:eastAsia="仿宋_GB2312" w:cs="仿宋_GB2312"/>
            <w:sz w:val="32"/>
            <w:szCs w:val="32"/>
          </w:rPr>
          <w:t>预发行债券维护</w:t>
        </w:r>
      </w:ins>
      <w:ins w:id="239" w:author="GUJINGJIE" w:date="2021-01-04T15:38:00Z">
        <w:r>
          <w:rPr>
            <w:rFonts w:hint="eastAsia" w:ascii="仿宋_GB2312" w:hAnsi="仿宋_GB2312" w:eastAsia="仿宋_GB2312" w:cs="仿宋_GB2312"/>
            <w:sz w:val="32"/>
            <w:szCs w:val="32"/>
          </w:rPr>
          <w:t>（+复核）</w:t>
        </w:r>
      </w:ins>
      <w:ins w:id="240" w:author="GUJINGJIE" w:date="2021-01-04T15:37:00Z">
        <w:r>
          <w:rPr>
            <w:rFonts w:hint="eastAsia" w:ascii="仿宋_GB2312" w:hAnsi="仿宋_GB2312" w:eastAsia="仿宋_GB2312" w:cs="仿宋_GB2312"/>
            <w:sz w:val="32"/>
            <w:szCs w:val="32"/>
          </w:rPr>
          <w:t>在通用需求中。</w:t>
        </w:r>
      </w:ins>
    </w:p>
    <w:p>
      <w:pPr>
        <w:pStyle w:val="14"/>
        <w:numPr>
          <w:ilvl w:val="0"/>
          <w:numId w:val="8"/>
        </w:numPr>
        <w:spacing w:line="560" w:lineRule="exact"/>
        <w:ind w:firstLine="640" w:firstLineChars="0"/>
        <w:rPr>
          <w:ins w:id="242" w:author="GUJINGJIE" w:date="2021-01-04T15:42:00Z"/>
          <w:rFonts w:ascii="仿宋_GB2312" w:hAnsi="仿宋_GB2312" w:eastAsia="仿宋_GB2312" w:cs="仿宋_GB2312"/>
          <w:sz w:val="32"/>
          <w:szCs w:val="32"/>
        </w:rPr>
        <w:pPrChange w:id="241" w:author="GUJINGJIE" w:date="2021-01-04T15:09:00Z">
          <w:pPr>
            <w:spacing w:line="560" w:lineRule="exact"/>
            <w:ind w:firstLine="640" w:firstLineChars="200"/>
          </w:pPr>
        </w:pPrChange>
      </w:pPr>
      <w:ins w:id="243" w:author="GUJINGJIE" w:date="2021-01-04T15:40:00Z">
        <w:r>
          <w:rPr>
            <w:rFonts w:hint="eastAsia" w:ascii="仿宋_GB2312" w:hAnsi="仿宋_GB2312" w:eastAsia="仿宋_GB2312" w:cs="仿宋_GB2312"/>
            <w:sz w:val="32"/>
            <w:szCs w:val="32"/>
          </w:rPr>
          <w:t>场务应急终止预发行（3</w:t>
        </w:r>
      </w:ins>
      <w:ins w:id="244" w:author="GUJINGJIE" w:date="2021-01-04T15:40:00Z">
        <w:r>
          <w:rPr>
            <w:rFonts w:ascii="仿宋_GB2312" w:hAnsi="仿宋_GB2312" w:eastAsia="仿宋_GB2312" w:cs="仿宋_GB2312"/>
            <w:sz w:val="32"/>
            <w:szCs w:val="32"/>
          </w:rPr>
          <w:t>.98</w:t>
        </w:r>
      </w:ins>
      <w:ins w:id="245" w:author="GUJINGJIE" w:date="2021-01-04T15:40:00Z">
        <w:r>
          <w:rPr>
            <w:rFonts w:hint="eastAsia" w:ascii="仿宋_GB2312" w:hAnsi="仿宋_GB2312" w:eastAsia="仿宋_GB2312" w:cs="仿宋_GB2312"/>
            <w:sz w:val="32"/>
            <w:szCs w:val="32"/>
          </w:rPr>
          <w:t>）？要</w:t>
        </w:r>
      </w:ins>
    </w:p>
    <w:p>
      <w:pPr>
        <w:pStyle w:val="14"/>
        <w:numPr>
          <w:ilvl w:val="0"/>
          <w:numId w:val="8"/>
        </w:numPr>
        <w:spacing w:line="560" w:lineRule="exact"/>
        <w:ind w:firstLine="640" w:firstLineChars="0"/>
        <w:rPr>
          <w:ins w:id="247" w:author="GUJINGJIE" w:date="2021-01-04T15:44:00Z"/>
          <w:rFonts w:ascii="仿宋_GB2312" w:hAnsi="仿宋_GB2312" w:eastAsia="仿宋_GB2312" w:cs="仿宋_GB2312"/>
          <w:sz w:val="32"/>
          <w:szCs w:val="32"/>
        </w:rPr>
        <w:pPrChange w:id="246" w:author="GUJINGJIE" w:date="2021-01-04T15:09:00Z">
          <w:pPr>
            <w:spacing w:line="560" w:lineRule="exact"/>
            <w:ind w:firstLine="640" w:firstLineChars="200"/>
          </w:pPr>
        </w:pPrChange>
      </w:pPr>
      <w:ins w:id="248" w:author="GUJINGJIE" w:date="2021-01-04T15:42:00Z">
        <w:r>
          <w:rPr>
            <w:rFonts w:hint="eastAsia" w:ascii="仿宋_GB2312" w:hAnsi="仿宋_GB2312" w:eastAsia="仿宋_GB2312" w:cs="仿宋_GB2312"/>
            <w:sz w:val="32"/>
            <w:szCs w:val="32"/>
            <w:highlight w:val="yellow"/>
            <w:rPrChange w:id="249" w:author="GUJINGJIE" w:date="2021-01-04T15:59:00Z">
              <w:rPr>
                <w:rFonts w:hint="eastAsia" w:ascii="仿宋_GB2312" w:hAnsi="仿宋_GB2312" w:eastAsia="仿宋_GB2312" w:cs="仿宋_GB2312"/>
                <w:sz w:val="32"/>
                <w:szCs w:val="32"/>
              </w:rPr>
            </w:rPrChange>
          </w:rPr>
          <w:t>保证金履约担保相关功能（3</w:t>
        </w:r>
      </w:ins>
      <w:ins w:id="250" w:author="GUJINGJIE" w:date="2021-01-04T15:42:00Z">
        <w:r>
          <w:rPr>
            <w:rFonts w:ascii="仿宋_GB2312" w:hAnsi="仿宋_GB2312" w:eastAsia="仿宋_GB2312" w:cs="仿宋_GB2312"/>
            <w:sz w:val="32"/>
            <w:szCs w:val="32"/>
            <w:highlight w:val="yellow"/>
            <w:rPrChange w:id="251" w:author="GUJINGJIE" w:date="2021-01-04T15:59:00Z">
              <w:rPr>
                <w:rFonts w:ascii="仿宋_GB2312" w:hAnsi="仿宋_GB2312" w:eastAsia="仿宋_GB2312" w:cs="仿宋_GB2312"/>
                <w:sz w:val="32"/>
                <w:szCs w:val="32"/>
              </w:rPr>
            </w:rPrChange>
          </w:rPr>
          <w:t>.99</w:t>
        </w:r>
      </w:ins>
      <w:ins w:id="252" w:author="GUJINGJIE" w:date="2021-01-04T15:42:00Z">
        <w:r>
          <w:rPr>
            <w:rFonts w:hint="eastAsia" w:ascii="仿宋_GB2312" w:hAnsi="仿宋_GB2312" w:eastAsia="仿宋_GB2312" w:cs="仿宋_GB2312"/>
            <w:sz w:val="32"/>
            <w:szCs w:val="32"/>
            <w:highlight w:val="yellow"/>
            <w:rPrChange w:id="253" w:author="GUJINGJIE" w:date="2021-01-04T15:59:00Z">
              <w:rPr>
                <w:rFonts w:hint="eastAsia" w:ascii="仿宋_GB2312" w:hAnsi="仿宋_GB2312" w:eastAsia="仿宋_GB2312" w:cs="仿宋_GB2312"/>
                <w:sz w:val="32"/>
                <w:szCs w:val="32"/>
              </w:rPr>
            </w:rPrChange>
          </w:rPr>
          <w:t>）</w:t>
        </w:r>
      </w:ins>
      <w:ins w:id="254" w:author="GUJINGJIE" w:date="2021-01-04T15:42:00Z">
        <w:r>
          <w:rPr>
            <w:rFonts w:hint="eastAsia" w:ascii="仿宋_GB2312" w:hAnsi="仿宋_GB2312" w:eastAsia="仿宋_GB2312" w:cs="仿宋_GB2312"/>
            <w:sz w:val="32"/>
            <w:szCs w:val="32"/>
          </w:rPr>
          <w:t>？</w:t>
        </w:r>
      </w:ins>
      <w:ins w:id="255" w:author="GUJINGJIE" w:date="2021-01-04T15:55:00Z">
        <w:r>
          <w:rPr>
            <w:rFonts w:hint="eastAsia" w:ascii="仿宋_GB2312" w:hAnsi="仿宋_GB2312" w:eastAsia="仿宋_GB2312" w:cs="仿宋_GB2312"/>
            <w:sz w:val="32"/>
            <w:szCs w:val="32"/>
          </w:rPr>
          <w:t>要</w:t>
        </w:r>
      </w:ins>
    </w:p>
    <w:p>
      <w:pPr>
        <w:pStyle w:val="14"/>
        <w:numPr>
          <w:ilvl w:val="0"/>
          <w:numId w:val="8"/>
        </w:numPr>
        <w:spacing w:line="560" w:lineRule="exact"/>
        <w:ind w:firstLine="640" w:firstLineChars="0"/>
        <w:rPr>
          <w:ins w:id="257" w:author="GUJINGJIE" w:date="2021-01-04T15:45:00Z"/>
          <w:rFonts w:ascii="仿宋_GB2312" w:hAnsi="仿宋_GB2312" w:eastAsia="仿宋_GB2312" w:cs="仿宋_GB2312"/>
          <w:sz w:val="32"/>
          <w:szCs w:val="32"/>
        </w:rPr>
        <w:pPrChange w:id="256" w:author="GUJINGJIE" w:date="2021-01-04T15:09:00Z">
          <w:pPr>
            <w:spacing w:line="560" w:lineRule="exact"/>
            <w:ind w:firstLine="640" w:firstLineChars="200"/>
          </w:pPr>
        </w:pPrChange>
      </w:pPr>
      <w:ins w:id="258" w:author="GUJINGJIE" w:date="2021-01-04T15:44:00Z">
        <w:r>
          <w:rPr>
            <w:rFonts w:hint="eastAsia" w:ascii="仿宋_GB2312" w:hAnsi="仿宋_GB2312" w:eastAsia="仿宋_GB2312" w:cs="仿宋_GB2312"/>
            <w:sz w:val="32"/>
            <w:szCs w:val="32"/>
            <w:highlight w:val="yellow"/>
            <w:rPrChange w:id="259" w:author="GUJINGJIE" w:date="2021-01-04T15:59:00Z">
              <w:rPr>
                <w:rFonts w:hint="eastAsia" w:ascii="仿宋_GB2312" w:hAnsi="仿宋_GB2312" w:eastAsia="仿宋_GB2312" w:cs="仿宋_GB2312"/>
                <w:sz w:val="32"/>
                <w:szCs w:val="32"/>
              </w:rPr>
            </w:rPrChange>
          </w:rPr>
          <w:t>预发行债券是否要下发RDI？？</w:t>
        </w:r>
      </w:ins>
      <w:ins w:id="260" w:author="LuWenRong" w:date="2021-01-08T15:29:46Z">
        <w:r>
          <w:rPr>
            <w:rFonts w:hint="eastAsia" w:ascii="仿宋_GB2312" w:hAnsi="仿宋_GB2312" w:eastAsia="仿宋_GB2312" w:cs="仿宋_GB2312"/>
            <w:sz w:val="32"/>
            <w:szCs w:val="32"/>
            <w:highlight w:val="yellow"/>
            <w:lang w:val="en-US" w:eastAsia="zh-CN"/>
          </w:rPr>
          <w:t>Don</w:t>
        </w:r>
      </w:ins>
      <w:ins w:id="261" w:author="LuWenRong" w:date="2021-01-08T15:29:47Z">
        <w:r>
          <w:rPr>
            <w:rFonts w:hint="default" w:ascii="仿宋_GB2312" w:hAnsi="仿宋_GB2312" w:eastAsia="仿宋_GB2312" w:cs="仿宋_GB2312"/>
            <w:sz w:val="32"/>
            <w:szCs w:val="32"/>
            <w:highlight w:val="yellow"/>
            <w:lang w:val="en-US" w:eastAsia="zh-CN"/>
          </w:rPr>
          <w:t>’</w:t>
        </w:r>
      </w:ins>
      <w:ins w:id="262" w:author="LuWenRong" w:date="2021-01-08T15:29:47Z">
        <w:r>
          <w:rPr>
            <w:rFonts w:hint="eastAsia" w:ascii="仿宋_GB2312" w:hAnsi="仿宋_GB2312" w:eastAsia="仿宋_GB2312" w:cs="仿宋_GB2312"/>
            <w:sz w:val="32"/>
            <w:szCs w:val="32"/>
            <w:highlight w:val="yellow"/>
            <w:lang w:val="en-US" w:eastAsia="zh-CN"/>
          </w:rPr>
          <w:t xml:space="preserve">t </w:t>
        </w:r>
      </w:ins>
      <w:ins w:id="263" w:author="LuWenRong" w:date="2021-01-08T15:29:48Z">
        <w:r>
          <w:rPr>
            <w:rFonts w:hint="eastAsia" w:ascii="仿宋_GB2312" w:hAnsi="仿宋_GB2312" w:eastAsia="仿宋_GB2312" w:cs="仿宋_GB2312"/>
            <w:sz w:val="32"/>
            <w:szCs w:val="32"/>
            <w:highlight w:val="yellow"/>
            <w:lang w:val="en-US" w:eastAsia="zh-CN"/>
          </w:rPr>
          <w:t>know</w:t>
        </w:r>
      </w:ins>
    </w:p>
    <w:p>
      <w:pPr>
        <w:pStyle w:val="14"/>
        <w:numPr>
          <w:ilvl w:val="0"/>
          <w:numId w:val="8"/>
        </w:numPr>
        <w:spacing w:line="560" w:lineRule="exact"/>
        <w:ind w:firstLine="640" w:firstLineChars="0"/>
        <w:rPr>
          <w:rFonts w:ascii="仿宋_GB2312" w:hAnsi="仿宋_GB2312" w:eastAsia="仿宋_GB2312" w:cs="仿宋_GB2312"/>
          <w:sz w:val="32"/>
          <w:szCs w:val="32"/>
          <w:rPrChange w:id="265" w:author="GUJINGJIE" w:date="2021-01-04T15:09:00Z">
            <w:rPr/>
          </w:rPrChange>
        </w:rPr>
        <w:pPrChange w:id="264" w:author="GUJINGJIE" w:date="2021-01-04T15:09:00Z">
          <w:pPr>
            <w:spacing w:line="560" w:lineRule="exact"/>
            <w:ind w:firstLine="640" w:firstLineChars="200"/>
          </w:pPr>
        </w:pPrChange>
      </w:pPr>
      <w:ins w:id="266" w:author="GUJINGJIE" w:date="2021-01-04T15:45:00Z">
        <w:r>
          <w:rPr>
            <w:rFonts w:hint="eastAsia" w:ascii="仿宋_GB2312" w:hAnsi="仿宋_GB2312" w:eastAsia="仿宋_GB2312" w:cs="仿宋_GB2312"/>
            <w:sz w:val="32"/>
            <w:szCs w:val="32"/>
          </w:rPr>
          <w:t>CMDS成交行情下发？？要</w:t>
        </w:r>
      </w:ins>
    </w:p>
    <w:sectPr>
      <w:foot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敏" w:date="2020-12-18T14:02:00Z" w:initials="">
    <w:p w14:paraId="23BF0D68">
      <w:pPr>
        <w:pStyle w:val="2"/>
      </w:pPr>
      <w:r>
        <w:rPr>
          <w:rFonts w:hint="eastAsia"/>
        </w:rPr>
        <w:t>主要为了扩展其他交易方式</w:t>
      </w:r>
    </w:p>
  </w:comment>
  <w:comment w:id="1" w:author="GUJINGJIE" w:date="2021-01-04T13:02:00Z" w:initials="G">
    <w:p w14:paraId="68267372">
      <w:pPr>
        <w:pStyle w:val="2"/>
        <w:rPr>
          <w:rFonts w:hint="eastAsia"/>
        </w:rPr>
      </w:pPr>
      <w:r>
        <w:rPr>
          <w:rFonts w:hint="eastAsia"/>
        </w:rPr>
        <w:t>本来就有</w:t>
      </w:r>
    </w:p>
  </w:comment>
  <w:comment w:id="2" w:author="GUJINGJIE" w:date="2021-01-04T13:04:00Z" w:initials="G">
    <w:p w14:paraId="5BE54AD2">
      <w:pPr>
        <w:pStyle w:val="2"/>
      </w:pPr>
      <w:r>
        <w:rPr>
          <w:rFonts w:hint="eastAsia"/>
        </w:rPr>
        <w:t>缴款日是哪一天？</w:t>
      </w:r>
    </w:p>
  </w:comment>
  <w:comment w:id="3" w:author="GUJINGJIE" w:date="2021-01-04T13:41:00Z" w:initials="G">
    <w:p w14:paraId="6D3B4B15">
      <w:pPr>
        <w:pStyle w:val="2"/>
      </w:pPr>
      <w:r>
        <w:rPr>
          <w:rFonts w:hint="eastAsia"/>
        </w:rPr>
        <w:t>按目前的成交量建议删除</w:t>
      </w:r>
    </w:p>
  </w:comment>
  <w:comment w:id="4" w:author="GUJINGJIE" w:date="2021-01-04T14:03:00Z" w:initials="G">
    <w:p w14:paraId="2C3F72D8">
      <w:pPr>
        <w:pStyle w:val="2"/>
      </w:pPr>
      <w:r>
        <w:rPr>
          <w:rFonts w:hint="eastAsia"/>
        </w:rPr>
        <w:t>多级托管？</w:t>
      </w:r>
    </w:p>
    <w:p w14:paraId="78C43601">
      <w:pPr>
        <w:pStyle w:val="2"/>
        <w:rPr>
          <w:rFonts w:hint="eastAsia"/>
        </w:rPr>
      </w:pPr>
      <w:r>
        <w:rPr>
          <w:rFonts w:hint="eastAsia"/>
        </w:rPr>
        <w:t>迁移</w:t>
      </w:r>
    </w:p>
  </w:comment>
  <w:comment w:id="5" w:author="GUJINGJIE" w:date="2021-01-04T12:59:00Z" w:initials="G">
    <w:p w14:paraId="185A4A91">
      <w:pPr>
        <w:pStyle w:val="2"/>
      </w:pPr>
      <w:r>
        <w:rPr>
          <w:rFonts w:hint="eastAsia"/>
        </w:rPr>
        <w:t>按目前的交易量，建议删掉此功能</w:t>
      </w:r>
    </w:p>
  </w:comment>
  <w:comment w:id="6" w:author="GUJINGJIE" w:date="2021-01-04T12:59:00Z" w:initials="G">
    <w:p w14:paraId="3D527122">
      <w:pPr>
        <w:pStyle w:val="2"/>
        <w:rPr>
          <w:rFonts w:hint="eastAsia"/>
        </w:rPr>
      </w:pPr>
      <w:r>
        <w:rPr>
          <w:rFonts w:hint="eastAsia"/>
        </w:rPr>
        <w:t>CSTP已不再提供报价接口，建议删除此功能。</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3BF0D68" w15:done="0"/>
  <w15:commentEx w15:paraId="68267372" w15:done="0"/>
  <w15:commentEx w15:paraId="5BE54AD2" w15:done="0"/>
  <w15:commentEx w15:paraId="6D3B4B15" w15:done="0"/>
  <w15:commentEx w15:paraId="78C43601" w15:done="0"/>
  <w15:commentEx w15:paraId="185A4A91" w15:done="0"/>
  <w15:commentEx w15:paraId="3D5271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roma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10360"/>
      <w:docPartObj>
        <w:docPartGallery w:val="autotext"/>
      </w:docPartObj>
    </w:sdtPr>
    <w:sdtContent>
      <w:p>
        <w:pPr>
          <w:pStyle w:val="5"/>
          <w:jc w:val="center"/>
        </w:pPr>
        <w:r>
          <w:fldChar w:fldCharType="begin"/>
        </w:r>
        <w:r>
          <w:instrText xml:space="preserve"> PAGE   \* MERGEFORMAT </w:instrText>
        </w:r>
        <w:r>
          <w:fldChar w:fldCharType="separate"/>
        </w:r>
        <w:r>
          <w:rPr>
            <w:lang w:val="zh-CN"/>
          </w:rPr>
          <w:t>4</w:t>
        </w:r>
        <w:r>
          <w:rPr>
            <w:lang w:val="zh-CN"/>
          </w:rP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596951"/>
    <w:multiLevelType w:val="singleLevel"/>
    <w:tmpl w:val="A1596951"/>
    <w:lvl w:ilvl="0" w:tentative="0">
      <w:start w:val="1"/>
      <w:numFmt w:val="chineseCounting"/>
      <w:suff w:val="nothing"/>
      <w:lvlText w:val="（%1）"/>
      <w:lvlJc w:val="left"/>
      <w:rPr>
        <w:rFonts w:hint="eastAsia"/>
      </w:rPr>
    </w:lvl>
  </w:abstractNum>
  <w:abstractNum w:abstractNumId="1">
    <w:nsid w:val="C6352B5F"/>
    <w:multiLevelType w:val="singleLevel"/>
    <w:tmpl w:val="C6352B5F"/>
    <w:lvl w:ilvl="0" w:tentative="0">
      <w:start w:val="1"/>
      <w:numFmt w:val="decimal"/>
      <w:suff w:val="nothing"/>
      <w:lvlText w:val="（%1）"/>
      <w:lvlJc w:val="left"/>
    </w:lvl>
  </w:abstractNum>
  <w:abstractNum w:abstractNumId="2">
    <w:nsid w:val="FCC4B5BC"/>
    <w:multiLevelType w:val="singleLevel"/>
    <w:tmpl w:val="FCC4B5BC"/>
    <w:lvl w:ilvl="0" w:tentative="0">
      <w:start w:val="5"/>
      <w:numFmt w:val="decimal"/>
      <w:suff w:val="nothing"/>
      <w:lvlText w:val="%1、"/>
      <w:lvlJc w:val="left"/>
    </w:lvl>
  </w:abstractNum>
  <w:abstractNum w:abstractNumId="3">
    <w:nsid w:val="08402E92"/>
    <w:multiLevelType w:val="multilevel"/>
    <w:tmpl w:val="08402E92"/>
    <w:lvl w:ilvl="0" w:tentative="0">
      <w:start w:val="1"/>
      <w:numFmt w:val="decimal"/>
      <w:lvlText w:val="%1、"/>
      <w:lvlJc w:val="left"/>
      <w:pPr>
        <w:ind w:left="1360" w:hanging="72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4">
    <w:nsid w:val="0AA4F758"/>
    <w:multiLevelType w:val="singleLevel"/>
    <w:tmpl w:val="0AA4F758"/>
    <w:lvl w:ilvl="0" w:tentative="0">
      <w:start w:val="1"/>
      <w:numFmt w:val="decimal"/>
      <w:suff w:val="nothing"/>
      <w:lvlText w:val="（%1）"/>
      <w:lvlJc w:val="left"/>
    </w:lvl>
  </w:abstractNum>
  <w:abstractNum w:abstractNumId="5">
    <w:nsid w:val="27244EFB"/>
    <w:multiLevelType w:val="singleLevel"/>
    <w:tmpl w:val="27244EFB"/>
    <w:lvl w:ilvl="0" w:tentative="0">
      <w:start w:val="5"/>
      <w:numFmt w:val="chineseCounting"/>
      <w:suff w:val="nothing"/>
      <w:lvlText w:val="（%1）"/>
      <w:lvlJc w:val="left"/>
      <w:rPr>
        <w:rFonts w:hint="eastAsia"/>
      </w:rPr>
    </w:lvl>
  </w:abstractNum>
  <w:abstractNum w:abstractNumId="6">
    <w:nsid w:val="35ACAF14"/>
    <w:multiLevelType w:val="singleLevel"/>
    <w:tmpl w:val="35ACAF14"/>
    <w:lvl w:ilvl="0" w:tentative="0">
      <w:start w:val="3"/>
      <w:numFmt w:val="chineseCounting"/>
      <w:suff w:val="nothing"/>
      <w:lvlText w:val="（%1）"/>
      <w:lvlJc w:val="left"/>
      <w:rPr>
        <w:rFonts w:hint="eastAsia"/>
      </w:rPr>
    </w:lvl>
  </w:abstractNum>
  <w:abstractNum w:abstractNumId="7">
    <w:nsid w:val="6C9A31A6"/>
    <w:multiLevelType w:val="multilevel"/>
    <w:tmpl w:val="6C9A31A6"/>
    <w:lvl w:ilvl="0" w:tentative="0">
      <w:start w:val="1"/>
      <w:numFmt w:val="japaneseCounting"/>
      <w:lvlText w:val="%1、"/>
      <w:lvlJc w:val="left"/>
      <w:pPr>
        <w:ind w:left="1360" w:hanging="720"/>
      </w:pPr>
      <w:rPr>
        <w:rFonts w:hint="default"/>
        <w:lang w:val="en-US"/>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7"/>
  </w:num>
  <w:num w:numId="2">
    <w:abstractNumId w:val="0"/>
  </w:num>
  <w:num w:numId="3">
    <w:abstractNumId w:val="4"/>
  </w:num>
  <w:num w:numId="4">
    <w:abstractNumId w:val="5"/>
  </w:num>
  <w:num w:numId="5">
    <w:abstractNumId w:val="1"/>
  </w:num>
  <w:num w:numId="6">
    <w:abstractNumId w:val="2"/>
  </w:num>
  <w:num w:numId="7">
    <w:abstractNumId w:val="6"/>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敏">
    <w15:presenceInfo w15:providerId="None" w15:userId="刘敏"/>
  </w15:person>
  <w15:person w15:author="GUJINGJIE">
    <w15:presenceInfo w15:providerId="Windows Live" w15:userId="e0e89822413e2776"/>
  </w15:person>
  <w15:person w15:author="LuWenRong">
    <w15:presenceInfo w15:providerId="None" w15:userId="LuWenR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18"/>
    <w:rsid w:val="00006278"/>
    <w:rsid w:val="00011408"/>
    <w:rsid w:val="000360BE"/>
    <w:rsid w:val="000536ED"/>
    <w:rsid w:val="000A29C6"/>
    <w:rsid w:val="000B2F94"/>
    <w:rsid w:val="000D01C6"/>
    <w:rsid w:val="000D30DB"/>
    <w:rsid w:val="000F55D5"/>
    <w:rsid w:val="000F6AEC"/>
    <w:rsid w:val="00111C78"/>
    <w:rsid w:val="0015098B"/>
    <w:rsid w:val="00156612"/>
    <w:rsid w:val="00161D10"/>
    <w:rsid w:val="001C41F5"/>
    <w:rsid w:val="001F669B"/>
    <w:rsid w:val="00236F9F"/>
    <w:rsid w:val="00265C18"/>
    <w:rsid w:val="00265F60"/>
    <w:rsid w:val="002A67BC"/>
    <w:rsid w:val="002C1454"/>
    <w:rsid w:val="002C3368"/>
    <w:rsid w:val="002D49B0"/>
    <w:rsid w:val="002F0D46"/>
    <w:rsid w:val="002F69C2"/>
    <w:rsid w:val="00317B20"/>
    <w:rsid w:val="00320010"/>
    <w:rsid w:val="0032633B"/>
    <w:rsid w:val="003652F1"/>
    <w:rsid w:val="00366937"/>
    <w:rsid w:val="00371E0C"/>
    <w:rsid w:val="003B73E4"/>
    <w:rsid w:val="003D635C"/>
    <w:rsid w:val="003E0231"/>
    <w:rsid w:val="003E284C"/>
    <w:rsid w:val="004C780A"/>
    <w:rsid w:val="004E5264"/>
    <w:rsid w:val="005007A7"/>
    <w:rsid w:val="00504E26"/>
    <w:rsid w:val="005B206F"/>
    <w:rsid w:val="005F6380"/>
    <w:rsid w:val="005F6F46"/>
    <w:rsid w:val="00672782"/>
    <w:rsid w:val="006764AB"/>
    <w:rsid w:val="00681940"/>
    <w:rsid w:val="006A3572"/>
    <w:rsid w:val="006D20AC"/>
    <w:rsid w:val="00830502"/>
    <w:rsid w:val="00856E13"/>
    <w:rsid w:val="00870C47"/>
    <w:rsid w:val="00893D5B"/>
    <w:rsid w:val="008F651A"/>
    <w:rsid w:val="00932842"/>
    <w:rsid w:val="009C5275"/>
    <w:rsid w:val="009D6874"/>
    <w:rsid w:val="00A06A37"/>
    <w:rsid w:val="00A46987"/>
    <w:rsid w:val="00A52FC5"/>
    <w:rsid w:val="00A859EC"/>
    <w:rsid w:val="00A950E7"/>
    <w:rsid w:val="00AD0EC5"/>
    <w:rsid w:val="00AD1761"/>
    <w:rsid w:val="00AD7640"/>
    <w:rsid w:val="00B1220B"/>
    <w:rsid w:val="00B13001"/>
    <w:rsid w:val="00B74CB4"/>
    <w:rsid w:val="00BB6269"/>
    <w:rsid w:val="00BD0F1B"/>
    <w:rsid w:val="00C24A8F"/>
    <w:rsid w:val="00C43EBF"/>
    <w:rsid w:val="00C543F1"/>
    <w:rsid w:val="00C67EAF"/>
    <w:rsid w:val="00C85A99"/>
    <w:rsid w:val="00CA0CCB"/>
    <w:rsid w:val="00DB2A4A"/>
    <w:rsid w:val="00DB392A"/>
    <w:rsid w:val="00DE4BDB"/>
    <w:rsid w:val="00DF4A11"/>
    <w:rsid w:val="00E02F56"/>
    <w:rsid w:val="00E74C58"/>
    <w:rsid w:val="00E8300D"/>
    <w:rsid w:val="00E87FCA"/>
    <w:rsid w:val="00ED7A12"/>
    <w:rsid w:val="00EF39C4"/>
    <w:rsid w:val="00F07B91"/>
    <w:rsid w:val="00F1750A"/>
    <w:rsid w:val="00F2502F"/>
    <w:rsid w:val="00F6147B"/>
    <w:rsid w:val="00F91ADE"/>
    <w:rsid w:val="00FB07C0"/>
    <w:rsid w:val="00FE0F69"/>
    <w:rsid w:val="00FF362E"/>
    <w:rsid w:val="014B4A72"/>
    <w:rsid w:val="014C707A"/>
    <w:rsid w:val="01F55E2E"/>
    <w:rsid w:val="03B96208"/>
    <w:rsid w:val="04C926CF"/>
    <w:rsid w:val="055A5E69"/>
    <w:rsid w:val="06036C09"/>
    <w:rsid w:val="06E66A2A"/>
    <w:rsid w:val="06E919F3"/>
    <w:rsid w:val="07590BA8"/>
    <w:rsid w:val="07D82294"/>
    <w:rsid w:val="08D05CCA"/>
    <w:rsid w:val="092E2547"/>
    <w:rsid w:val="09FE6A31"/>
    <w:rsid w:val="0A6D56CB"/>
    <w:rsid w:val="0ACD7B77"/>
    <w:rsid w:val="0BE57715"/>
    <w:rsid w:val="0C5E10E1"/>
    <w:rsid w:val="0C7D18C7"/>
    <w:rsid w:val="0EE37BC9"/>
    <w:rsid w:val="0FFA02D7"/>
    <w:rsid w:val="126969CF"/>
    <w:rsid w:val="15756141"/>
    <w:rsid w:val="186272E8"/>
    <w:rsid w:val="19E40EEE"/>
    <w:rsid w:val="1B894068"/>
    <w:rsid w:val="1C1D0939"/>
    <w:rsid w:val="1CB01F66"/>
    <w:rsid w:val="1CED4A96"/>
    <w:rsid w:val="1E59652B"/>
    <w:rsid w:val="1E96033B"/>
    <w:rsid w:val="21221A4C"/>
    <w:rsid w:val="223B284D"/>
    <w:rsid w:val="232460B1"/>
    <w:rsid w:val="247C53DA"/>
    <w:rsid w:val="25335E3A"/>
    <w:rsid w:val="256E6DA3"/>
    <w:rsid w:val="25AC0E74"/>
    <w:rsid w:val="26E53248"/>
    <w:rsid w:val="274309F2"/>
    <w:rsid w:val="2A9810B2"/>
    <w:rsid w:val="2C6B44BE"/>
    <w:rsid w:val="2D76056E"/>
    <w:rsid w:val="2DB7000A"/>
    <w:rsid w:val="2DC941EB"/>
    <w:rsid w:val="2E777258"/>
    <w:rsid w:val="2ED67600"/>
    <w:rsid w:val="2FC7016D"/>
    <w:rsid w:val="325A5F90"/>
    <w:rsid w:val="33B62BF7"/>
    <w:rsid w:val="34927538"/>
    <w:rsid w:val="36CC2B12"/>
    <w:rsid w:val="37995753"/>
    <w:rsid w:val="38D16279"/>
    <w:rsid w:val="39670D27"/>
    <w:rsid w:val="3AD359E6"/>
    <w:rsid w:val="3C3469CB"/>
    <w:rsid w:val="3C4144BD"/>
    <w:rsid w:val="3D8F36AB"/>
    <w:rsid w:val="3ED00C09"/>
    <w:rsid w:val="40472F13"/>
    <w:rsid w:val="40AC43C8"/>
    <w:rsid w:val="40B64360"/>
    <w:rsid w:val="40EB73E4"/>
    <w:rsid w:val="41140699"/>
    <w:rsid w:val="41827948"/>
    <w:rsid w:val="42437D75"/>
    <w:rsid w:val="44C432AB"/>
    <w:rsid w:val="46933D31"/>
    <w:rsid w:val="47AD320A"/>
    <w:rsid w:val="4AF810B5"/>
    <w:rsid w:val="4BDD3CAE"/>
    <w:rsid w:val="4C733D94"/>
    <w:rsid w:val="4D681D52"/>
    <w:rsid w:val="4D780724"/>
    <w:rsid w:val="4DCC5573"/>
    <w:rsid w:val="4ED4641E"/>
    <w:rsid w:val="4F4A1838"/>
    <w:rsid w:val="4FF42DAA"/>
    <w:rsid w:val="51186907"/>
    <w:rsid w:val="514D4DD6"/>
    <w:rsid w:val="52381399"/>
    <w:rsid w:val="52FA3B91"/>
    <w:rsid w:val="535239DF"/>
    <w:rsid w:val="54DA21B0"/>
    <w:rsid w:val="54F13BE7"/>
    <w:rsid w:val="55D6206B"/>
    <w:rsid w:val="58696DC6"/>
    <w:rsid w:val="596D0863"/>
    <w:rsid w:val="59D55BC8"/>
    <w:rsid w:val="5A421A83"/>
    <w:rsid w:val="5AFA7751"/>
    <w:rsid w:val="5BC8195A"/>
    <w:rsid w:val="5E014EA1"/>
    <w:rsid w:val="5E8F1304"/>
    <w:rsid w:val="5F1C2712"/>
    <w:rsid w:val="5F51020D"/>
    <w:rsid w:val="608C252A"/>
    <w:rsid w:val="609B727D"/>
    <w:rsid w:val="634E7C10"/>
    <w:rsid w:val="64624D13"/>
    <w:rsid w:val="665F1258"/>
    <w:rsid w:val="66E801F1"/>
    <w:rsid w:val="67007BBB"/>
    <w:rsid w:val="67482E51"/>
    <w:rsid w:val="67655472"/>
    <w:rsid w:val="681A508E"/>
    <w:rsid w:val="68305A35"/>
    <w:rsid w:val="696B3D09"/>
    <w:rsid w:val="6A707E7B"/>
    <w:rsid w:val="6CD91D27"/>
    <w:rsid w:val="6D0D4F20"/>
    <w:rsid w:val="6DA07065"/>
    <w:rsid w:val="703C4A25"/>
    <w:rsid w:val="70416339"/>
    <w:rsid w:val="7058785D"/>
    <w:rsid w:val="70E40654"/>
    <w:rsid w:val="713A11D5"/>
    <w:rsid w:val="71877FCA"/>
    <w:rsid w:val="719D0ABD"/>
    <w:rsid w:val="71E4541D"/>
    <w:rsid w:val="71F80D06"/>
    <w:rsid w:val="722A44BC"/>
    <w:rsid w:val="723B2BC9"/>
    <w:rsid w:val="72961102"/>
    <w:rsid w:val="73BB4F01"/>
    <w:rsid w:val="73F9587E"/>
    <w:rsid w:val="7414748E"/>
    <w:rsid w:val="74966B50"/>
    <w:rsid w:val="74B05EC7"/>
    <w:rsid w:val="750A2584"/>
    <w:rsid w:val="767E7543"/>
    <w:rsid w:val="77463948"/>
    <w:rsid w:val="77B01C2D"/>
    <w:rsid w:val="7853188C"/>
    <w:rsid w:val="785D262E"/>
    <w:rsid w:val="7A5367D6"/>
    <w:rsid w:val="7AEA275C"/>
    <w:rsid w:val="7C6C6ADA"/>
    <w:rsid w:val="7E11741D"/>
    <w:rsid w:val="7E6E39A0"/>
    <w:rsid w:val="7E9163F1"/>
    <w:rsid w:val="7EC010F2"/>
    <w:rsid w:val="7EC86177"/>
    <w:rsid w:val="7EF1442C"/>
    <w:rsid w:val="7FAA3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5"/>
    <w:semiHidden/>
    <w:unhideWhenUsed/>
    <w:uiPriority w:val="99"/>
    <w:pPr>
      <w:jc w:val="left"/>
    </w:pPr>
  </w:style>
  <w:style w:type="paragraph" w:styleId="3">
    <w:name w:val="Date"/>
    <w:basedOn w:val="1"/>
    <w:next w:val="1"/>
    <w:link w:val="11"/>
    <w:semiHidden/>
    <w:unhideWhenUsed/>
    <w:qFormat/>
    <w:uiPriority w:val="99"/>
    <w:pPr>
      <w:ind w:left="100" w:leftChars="2500"/>
    </w:pPr>
  </w:style>
  <w:style w:type="paragraph" w:styleId="4">
    <w:name w:val="Balloon Text"/>
    <w:basedOn w:val="1"/>
    <w:link w:val="17"/>
    <w:semiHidden/>
    <w:unhideWhenUsed/>
    <w:qFormat/>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6"/>
    <w:semiHidden/>
    <w:unhideWhenUsed/>
    <w:qFormat/>
    <w:uiPriority w:val="99"/>
    <w:rPr>
      <w:b/>
      <w:bCs/>
    </w:rPr>
  </w:style>
  <w:style w:type="character" w:styleId="10">
    <w:name w:val="annotation reference"/>
    <w:basedOn w:val="9"/>
    <w:semiHidden/>
    <w:unhideWhenUsed/>
    <w:uiPriority w:val="99"/>
    <w:rPr>
      <w:sz w:val="21"/>
      <w:szCs w:val="21"/>
    </w:rPr>
  </w:style>
  <w:style w:type="character" w:customStyle="1" w:styleId="11">
    <w:name w:val="日期 字符"/>
    <w:basedOn w:val="9"/>
    <w:link w:val="3"/>
    <w:semiHidden/>
    <w:qFormat/>
    <w:uiPriority w:val="99"/>
  </w:style>
  <w:style w:type="character" w:customStyle="1" w:styleId="12">
    <w:name w:val="页眉 字符"/>
    <w:basedOn w:val="9"/>
    <w:link w:val="6"/>
    <w:qFormat/>
    <w:uiPriority w:val="99"/>
    <w:rPr>
      <w:sz w:val="18"/>
      <w:szCs w:val="18"/>
    </w:rPr>
  </w:style>
  <w:style w:type="character" w:customStyle="1" w:styleId="13">
    <w:name w:val="页脚 字符"/>
    <w:basedOn w:val="9"/>
    <w:link w:val="5"/>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文字 字符"/>
    <w:basedOn w:val="9"/>
    <w:link w:val="2"/>
    <w:semiHidden/>
    <w:qFormat/>
    <w:uiPriority w:val="99"/>
    <w:rPr>
      <w:kern w:val="2"/>
      <w:sz w:val="21"/>
      <w:szCs w:val="22"/>
    </w:rPr>
  </w:style>
  <w:style w:type="character" w:customStyle="1" w:styleId="16">
    <w:name w:val="批注主题 字符"/>
    <w:basedOn w:val="15"/>
    <w:link w:val="7"/>
    <w:semiHidden/>
    <w:qFormat/>
    <w:uiPriority w:val="99"/>
    <w:rPr>
      <w:b/>
      <w:bCs/>
      <w:kern w:val="2"/>
      <w:sz w:val="21"/>
      <w:szCs w:val="22"/>
    </w:rPr>
  </w:style>
  <w:style w:type="character" w:customStyle="1" w:styleId="17">
    <w:name w:val="批注框文本 字符"/>
    <w:basedOn w:val="9"/>
    <w:link w:val="4"/>
    <w:semiHidden/>
    <w:qFormat/>
    <w:uiPriority w:val="99"/>
    <w:rPr>
      <w:kern w:val="2"/>
      <w:sz w:val="18"/>
      <w:szCs w:val="18"/>
    </w:rPr>
  </w:style>
  <w:style w:type="paragraph" w:customStyle="1" w:styleId="18">
    <w:name w:val="文档标题"/>
    <w:basedOn w:val="1"/>
    <w:qFormat/>
    <w:uiPriority w:val="0"/>
    <w:pPr>
      <w:spacing w:line="360" w:lineRule="auto"/>
      <w:jc w:val="center"/>
    </w:pPr>
    <w:rPr>
      <w:rFonts w:eastAsia="华文楷体"/>
      <w:b/>
      <w:kern w:val="0"/>
      <w:sz w:val="52"/>
      <w:szCs w:val="7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1C1DC4-A10B-4877-B9B4-03968259CBE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377</Words>
  <Characters>2155</Characters>
  <Lines>17</Lines>
  <Paragraphs>5</Paragraphs>
  <TotalTime>0</TotalTime>
  <ScaleCrop>false</ScaleCrop>
  <LinksUpToDate>false</LinksUpToDate>
  <CharactersWithSpaces>2527</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2021-01-04T08:01:00Z</dcterms:created>
  <dc:creator>limeijing</dc:creator>
  <cp:lastModifiedBy>LuWenRong</cp:lastModifiedBy>
  <dcterms:modified xsi:type="dcterms:W3CDTF">2021-01-08T08:49:16Z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