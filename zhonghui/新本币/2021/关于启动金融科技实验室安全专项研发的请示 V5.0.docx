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7E5F7" w14:textId="77777777" w:rsidR="005D22F5" w:rsidRDefault="005D22F5" w:rsidP="005D22F5">
      <w:pPr>
        <w:spacing w:line="560" w:lineRule="exact"/>
        <w:jc w:val="center"/>
        <w:rPr>
          <w:rFonts w:ascii="宋体" w:eastAsia="宋体" w:hAnsi="宋体"/>
          <w:b/>
          <w:bCs/>
          <w:sz w:val="44"/>
          <w:szCs w:val="44"/>
        </w:rPr>
      </w:pPr>
      <w:r w:rsidRPr="0083501E">
        <w:rPr>
          <w:rFonts w:ascii="宋体" w:eastAsia="宋体" w:hAnsi="宋体" w:hint="eastAsia"/>
          <w:b/>
          <w:bCs/>
          <w:sz w:val="44"/>
          <w:szCs w:val="44"/>
        </w:rPr>
        <w:t>关于启动金融科技实验室</w:t>
      </w:r>
    </w:p>
    <w:p w14:paraId="540DDFBD" w14:textId="77777777" w:rsidR="00012382" w:rsidRDefault="005D22F5" w:rsidP="005D22F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83501E">
        <w:rPr>
          <w:rFonts w:ascii="宋体" w:eastAsia="宋体" w:hAnsi="宋体" w:hint="eastAsia"/>
          <w:b/>
          <w:bCs/>
          <w:sz w:val="44"/>
          <w:szCs w:val="44"/>
        </w:rPr>
        <w:t>安全专项研发的请示</w:t>
      </w:r>
    </w:p>
    <w:p w14:paraId="334D398A" w14:textId="77777777" w:rsidR="005D22F5" w:rsidRPr="0083501E" w:rsidRDefault="005D22F5" w:rsidP="005D22F5">
      <w:pPr>
        <w:spacing w:line="560" w:lineRule="exact"/>
        <w:rPr>
          <w:rFonts w:ascii="仿宋_GB2312" w:eastAsia="仿宋_GB2312" w:hAnsi="仿宋"/>
          <w:sz w:val="32"/>
          <w:szCs w:val="32"/>
        </w:rPr>
      </w:pPr>
      <w:r w:rsidRPr="0083501E">
        <w:rPr>
          <w:rFonts w:ascii="仿宋_GB2312" w:eastAsia="仿宋_GB2312" w:hAnsi="仿宋" w:hint="eastAsia"/>
          <w:sz w:val="32"/>
          <w:szCs w:val="32"/>
        </w:rPr>
        <w:t>中心领导：</w:t>
      </w:r>
    </w:p>
    <w:p w14:paraId="34A541D8" w14:textId="1036D0C8" w:rsidR="005D22F5" w:rsidRDefault="005D22F5" w:rsidP="005D22F5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83501E">
        <w:rPr>
          <w:rFonts w:ascii="仿宋_GB2312" w:eastAsia="仿宋_GB2312" w:hAnsi="仿宋" w:hint="eastAsia"/>
          <w:sz w:val="32"/>
          <w:szCs w:val="32"/>
        </w:rPr>
        <w:t>为积极落实提升关键金融基础设施安全能力的国家战略，金融科技实验室（以下简称实验室）已将交易安全作为重要的研究方向，并计划与外部领先机构合作，推进中心交易应用场景的安全专项研发，具体汇报如下。</w:t>
      </w:r>
    </w:p>
    <w:p w14:paraId="42DBC5B9" w14:textId="2F38695B" w:rsidR="005D22F5" w:rsidRPr="00B932FA" w:rsidRDefault="00B932FA" w:rsidP="005D290C">
      <w:pPr>
        <w:pStyle w:val="a9"/>
        <w:numPr>
          <w:ilvl w:val="0"/>
          <w:numId w:val="1"/>
        </w:numPr>
        <w:spacing w:beforeLines="50" w:before="156" w:line="560" w:lineRule="exact"/>
        <w:ind w:left="420" w:firstLineChars="0" w:firstLine="0"/>
        <w:outlineLvl w:val="0"/>
        <w:rPr>
          <w:rFonts w:ascii="仿宋_GB2312" w:eastAsia="仿宋_GB2312" w:hAnsi="仿宋"/>
          <w:b/>
          <w:bCs/>
          <w:sz w:val="32"/>
          <w:szCs w:val="32"/>
        </w:rPr>
      </w:pPr>
      <w:r w:rsidRPr="00B932FA">
        <w:rPr>
          <w:rFonts w:ascii="仿宋_GB2312" w:eastAsia="仿宋_GB2312" w:hAnsi="仿宋" w:hint="eastAsia"/>
          <w:b/>
          <w:bCs/>
          <w:sz w:val="32"/>
          <w:szCs w:val="32"/>
        </w:rPr>
        <w:t>开展交易安全专项研发的意义</w:t>
      </w:r>
    </w:p>
    <w:p w14:paraId="3FF670B6" w14:textId="62F4098A" w:rsidR="00FD225C" w:rsidRDefault="00D37244" w:rsidP="00892CD7">
      <w:pPr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83501E">
        <w:rPr>
          <w:rFonts w:ascii="仿宋_GB2312" w:eastAsia="仿宋_GB2312" w:hAnsi="仿宋" w:hint="eastAsia"/>
          <w:sz w:val="32"/>
          <w:szCs w:val="32"/>
        </w:rPr>
        <w:t>作为我国重要的金融基础设施，中心应深刻洞察当前严峻的网络安全形势，加大网络安全方面的持续研发投入：</w:t>
      </w:r>
      <w:r w:rsidR="00B932FA" w:rsidRPr="00F46649">
        <w:rPr>
          <w:rFonts w:ascii="仿宋_GB2312" w:eastAsia="仿宋_GB2312" w:hAnsi="仿宋" w:hint="eastAsia"/>
          <w:b/>
          <w:bCs/>
          <w:sz w:val="32"/>
          <w:szCs w:val="32"/>
        </w:rPr>
        <w:t>一是</w:t>
      </w:r>
      <w:r w:rsidR="00786DF2" w:rsidRPr="00B932FA">
        <w:rPr>
          <w:rFonts w:ascii="仿宋_GB2312" w:eastAsia="仿宋_GB2312" w:hAnsi="仿宋"/>
          <w:sz w:val="32"/>
          <w:szCs w:val="32"/>
        </w:rPr>
        <w:t>HW攻防演练已暴露出</w:t>
      </w:r>
      <w:r w:rsidR="00B932FA" w:rsidRPr="00A61A48">
        <w:rPr>
          <w:rFonts w:ascii="仿宋_GB2312" w:eastAsia="仿宋_GB2312" w:hAnsi="仿宋" w:hint="eastAsia"/>
          <w:sz w:val="32"/>
          <w:szCs w:val="32"/>
        </w:rPr>
        <w:t>中心安全监控与响应</w:t>
      </w:r>
      <w:r w:rsidR="00A61A48" w:rsidRPr="00A61A48">
        <w:rPr>
          <w:rFonts w:ascii="仿宋_GB2312" w:eastAsia="仿宋_GB2312" w:hAnsi="仿宋" w:hint="eastAsia"/>
          <w:sz w:val="32"/>
          <w:szCs w:val="32"/>
        </w:rPr>
        <w:t>存在隐患</w:t>
      </w:r>
      <w:r w:rsidR="00A61A48">
        <w:rPr>
          <w:rFonts w:ascii="仿宋_GB2312" w:eastAsia="仿宋_GB2312" w:hAnsi="仿宋" w:hint="eastAsia"/>
          <w:sz w:val="32"/>
          <w:szCs w:val="32"/>
        </w:rPr>
        <w:t>，</w:t>
      </w:r>
      <w:r w:rsidR="00B932FA" w:rsidRPr="00B932FA">
        <w:rPr>
          <w:rFonts w:ascii="仿宋_GB2312" w:eastAsia="仿宋_GB2312" w:hAnsi="仿宋"/>
          <w:sz w:val="32"/>
          <w:szCs w:val="32"/>
        </w:rPr>
        <w:t>安全监控</w:t>
      </w:r>
      <w:r w:rsidR="00FD225C">
        <w:rPr>
          <w:rFonts w:ascii="仿宋_GB2312" w:eastAsia="仿宋_GB2312" w:hAnsi="仿宋" w:hint="eastAsia"/>
          <w:sz w:val="32"/>
          <w:szCs w:val="32"/>
        </w:rPr>
        <w:t>的</w:t>
      </w:r>
      <w:r w:rsidR="00FD225C" w:rsidRPr="00FD225C">
        <w:rPr>
          <w:rFonts w:ascii="仿宋_GB2312" w:eastAsia="仿宋_GB2312" w:hAnsi="仿宋" w:hint="eastAsia"/>
          <w:sz w:val="32"/>
          <w:szCs w:val="32"/>
        </w:rPr>
        <w:t>覆盖面、准确性和及时性</w:t>
      </w:r>
      <w:r w:rsidR="00FD225C">
        <w:rPr>
          <w:rFonts w:ascii="仿宋_GB2312" w:eastAsia="仿宋_GB2312" w:hAnsi="仿宋" w:hint="eastAsia"/>
          <w:sz w:val="32"/>
          <w:szCs w:val="32"/>
        </w:rPr>
        <w:t>有待优化</w:t>
      </w:r>
      <w:r w:rsidR="00B932FA" w:rsidRPr="00B932FA">
        <w:rPr>
          <w:rFonts w:ascii="仿宋_GB2312" w:eastAsia="仿宋_GB2312" w:hAnsi="仿宋"/>
          <w:sz w:val="32"/>
          <w:szCs w:val="32"/>
        </w:rPr>
        <w:t>，防护效率有待提升</w:t>
      </w:r>
      <w:r w:rsidR="00786DF2">
        <w:rPr>
          <w:rFonts w:ascii="仿宋_GB2312" w:eastAsia="仿宋_GB2312" w:hAnsi="仿宋" w:hint="eastAsia"/>
          <w:sz w:val="32"/>
          <w:szCs w:val="32"/>
        </w:rPr>
        <w:t>。</w:t>
      </w:r>
      <w:r w:rsidR="00A52F73" w:rsidRPr="00A61A48">
        <w:rPr>
          <w:rFonts w:ascii="仿宋_GB2312" w:eastAsia="仿宋_GB2312" w:hAnsi="仿宋" w:hint="eastAsia"/>
          <w:b/>
          <w:bCs/>
          <w:sz w:val="32"/>
          <w:szCs w:val="32"/>
        </w:rPr>
        <w:t>二是</w:t>
      </w:r>
      <w:ins w:id="0" w:author="王 天弘" w:date="2021-02-23T10:11:00Z">
        <w:r w:rsidR="00B647CC" w:rsidRPr="00F0417B">
          <w:rPr>
            <w:rFonts w:ascii="仿宋_GB2312" w:eastAsia="仿宋_GB2312" w:hAnsi="仿宋" w:hint="eastAsia"/>
            <w:sz w:val="32"/>
            <w:szCs w:val="32"/>
          </w:rPr>
          <w:t>互联网交易是未来必然</w:t>
        </w:r>
      </w:ins>
      <w:ins w:id="1" w:author="王 天弘" w:date="2021-02-23T15:00:00Z">
        <w:r w:rsidR="008800C1">
          <w:rPr>
            <w:rFonts w:ascii="仿宋_GB2312" w:eastAsia="仿宋_GB2312" w:hAnsi="仿宋" w:hint="eastAsia"/>
            <w:sz w:val="32"/>
            <w:szCs w:val="32"/>
          </w:rPr>
          <w:t>的</w:t>
        </w:r>
      </w:ins>
      <w:ins w:id="2" w:author="王 天弘" w:date="2021-02-23T10:11:00Z">
        <w:r w:rsidR="00B647CC" w:rsidRPr="00F0417B">
          <w:rPr>
            <w:rFonts w:ascii="仿宋_GB2312" w:eastAsia="仿宋_GB2312" w:hAnsi="仿宋" w:hint="eastAsia"/>
            <w:sz w:val="32"/>
            <w:szCs w:val="32"/>
          </w:rPr>
          <w:t>发展趋势</w:t>
        </w:r>
      </w:ins>
      <w:ins w:id="3" w:author="王 天弘" w:date="2021-02-23T14:54:00Z">
        <w:r w:rsidR="00064DF7">
          <w:rPr>
            <w:rFonts w:ascii="仿宋_GB2312" w:eastAsia="仿宋_GB2312" w:hAnsi="仿宋" w:hint="eastAsia"/>
            <w:sz w:val="32"/>
            <w:szCs w:val="32"/>
          </w:rPr>
          <w:t>，</w:t>
        </w:r>
      </w:ins>
      <w:ins w:id="4" w:author="王 天弘" w:date="2021-02-23T15:00:00Z">
        <w:r w:rsidR="008800C1">
          <w:rPr>
            <w:rFonts w:ascii="仿宋_GB2312" w:eastAsia="仿宋_GB2312" w:hAnsi="仿宋" w:hint="eastAsia"/>
            <w:sz w:val="32"/>
            <w:szCs w:val="32"/>
          </w:rPr>
          <w:t>相应的</w:t>
        </w:r>
      </w:ins>
      <w:ins w:id="5" w:author="王 天弘" w:date="2021-02-23T14:54:00Z">
        <w:r w:rsidR="00064DF7">
          <w:rPr>
            <w:rFonts w:ascii="仿宋_GB2312" w:eastAsia="仿宋_GB2312" w:hAnsi="仿宋" w:hint="eastAsia"/>
            <w:sz w:val="32"/>
            <w:szCs w:val="32"/>
          </w:rPr>
          <w:t>安全</w:t>
        </w:r>
      </w:ins>
      <w:ins w:id="6" w:author="王 天弘" w:date="2021-02-23T14:59:00Z">
        <w:r w:rsidR="00F46649">
          <w:rPr>
            <w:rFonts w:ascii="仿宋_GB2312" w:eastAsia="仿宋_GB2312" w:hAnsi="仿宋" w:hint="eastAsia"/>
            <w:sz w:val="32"/>
            <w:szCs w:val="32"/>
          </w:rPr>
          <w:t>建设</w:t>
        </w:r>
      </w:ins>
      <w:ins w:id="7" w:author="王 天弘" w:date="2021-02-23T14:54:00Z">
        <w:r w:rsidR="00064DF7">
          <w:rPr>
            <w:rFonts w:ascii="仿宋_GB2312" w:eastAsia="仿宋_GB2312" w:hAnsi="仿宋" w:hint="eastAsia"/>
            <w:sz w:val="32"/>
            <w:szCs w:val="32"/>
          </w:rPr>
          <w:t>必须“走在前头”</w:t>
        </w:r>
      </w:ins>
      <w:ins w:id="8" w:author="王 天弘" w:date="2021-02-23T10:11:00Z">
        <w:r w:rsidR="00B647CC">
          <w:rPr>
            <w:rFonts w:ascii="仿宋_GB2312" w:eastAsia="仿宋_GB2312" w:hAnsi="仿宋" w:hint="eastAsia"/>
            <w:sz w:val="32"/>
            <w:szCs w:val="32"/>
          </w:rPr>
          <w:t>。</w:t>
        </w:r>
      </w:ins>
      <w:r w:rsidR="00FE35A5" w:rsidRPr="00A52F73">
        <w:rPr>
          <w:rFonts w:ascii="仿宋_GB2312" w:eastAsia="仿宋_GB2312" w:hAnsi="仿宋" w:hint="eastAsia"/>
          <w:sz w:val="32"/>
          <w:szCs w:val="32"/>
        </w:rPr>
        <w:t>伴随中心业务全球化以及互联网终端、终端开放等新业</w:t>
      </w:r>
      <w:r w:rsidR="00FE35A5">
        <w:rPr>
          <w:rFonts w:ascii="仿宋_GB2312" w:eastAsia="仿宋_GB2312" w:hAnsi="仿宋" w:hint="eastAsia"/>
          <w:sz w:val="32"/>
          <w:szCs w:val="32"/>
        </w:rPr>
        <w:t>态</w:t>
      </w:r>
      <w:r w:rsidR="00FE35A5" w:rsidRPr="00A52F73">
        <w:rPr>
          <w:rFonts w:ascii="仿宋_GB2312" w:eastAsia="仿宋_GB2312" w:hAnsi="仿宋" w:hint="eastAsia"/>
          <w:sz w:val="32"/>
          <w:szCs w:val="32"/>
        </w:rPr>
        <w:t>的涌现，</w:t>
      </w:r>
      <w:r w:rsidR="002122EF">
        <w:rPr>
          <w:rFonts w:ascii="仿宋_GB2312" w:eastAsia="仿宋_GB2312" w:hAnsi="仿宋" w:hint="eastAsia"/>
          <w:sz w:val="32"/>
          <w:szCs w:val="32"/>
        </w:rPr>
        <w:t>市场成员</w:t>
      </w:r>
      <w:r w:rsidR="00FE35A5" w:rsidRPr="00A52F73">
        <w:rPr>
          <w:rFonts w:ascii="仿宋_GB2312" w:eastAsia="仿宋_GB2312" w:hAnsi="仿宋" w:hint="eastAsia"/>
          <w:sz w:val="32"/>
          <w:szCs w:val="32"/>
        </w:rPr>
        <w:t>接入主体和方式更加多元化，</w:t>
      </w:r>
      <w:r w:rsidR="002122EF">
        <w:rPr>
          <w:rFonts w:ascii="仿宋_GB2312" w:eastAsia="仿宋_GB2312" w:hAnsi="仿宋" w:hint="eastAsia"/>
          <w:sz w:val="32"/>
          <w:szCs w:val="32"/>
        </w:rPr>
        <w:t>核心业务系统</w:t>
      </w:r>
      <w:r w:rsidR="00FE35A5" w:rsidRPr="00A52F73">
        <w:rPr>
          <w:rFonts w:ascii="仿宋_GB2312" w:eastAsia="仿宋_GB2312" w:hAnsi="仿宋" w:hint="eastAsia"/>
          <w:sz w:val="32"/>
          <w:szCs w:val="32"/>
        </w:rPr>
        <w:t>风险集聚将进一步加剧</w:t>
      </w:r>
      <w:del w:id="9" w:author="王 天弘" w:date="2021-02-23T14:54:00Z">
        <w:r w:rsidR="00D841F5" w:rsidDel="00064DF7">
          <w:rPr>
            <w:rFonts w:ascii="仿宋_GB2312" w:eastAsia="仿宋_GB2312" w:hAnsi="仿宋" w:hint="eastAsia"/>
            <w:sz w:val="32"/>
            <w:szCs w:val="32"/>
          </w:rPr>
          <w:delText>，</w:delText>
        </w:r>
      </w:del>
      <w:r w:rsidR="00FE35A5" w:rsidRPr="00A52F73">
        <w:rPr>
          <w:rFonts w:ascii="仿宋_GB2312" w:eastAsia="仿宋_GB2312" w:hAnsi="仿宋" w:hint="eastAsia"/>
          <w:sz w:val="32"/>
          <w:szCs w:val="32"/>
        </w:rPr>
        <w:t>。</w:t>
      </w:r>
      <w:r w:rsidR="00FE35A5" w:rsidRPr="00A61A48">
        <w:rPr>
          <w:rFonts w:ascii="仿宋_GB2312" w:eastAsia="仿宋_GB2312" w:hAnsi="仿宋" w:hint="eastAsia"/>
          <w:b/>
          <w:bCs/>
          <w:sz w:val="32"/>
          <w:szCs w:val="32"/>
        </w:rPr>
        <w:t>三是</w:t>
      </w:r>
      <w:r w:rsidR="00FE35A5" w:rsidRPr="00FE35A5">
        <w:rPr>
          <w:rFonts w:ascii="仿宋_GB2312" w:eastAsia="仿宋_GB2312" w:hAnsi="仿宋" w:hint="eastAsia"/>
          <w:sz w:val="32"/>
          <w:szCs w:val="32"/>
        </w:rPr>
        <w:t>通用安全产品无法满足个性化应用安全需要</w:t>
      </w:r>
      <w:r w:rsidR="00FE35A5">
        <w:rPr>
          <w:rFonts w:ascii="仿宋_GB2312" w:eastAsia="仿宋_GB2312" w:hAnsi="仿宋" w:hint="eastAsia"/>
          <w:sz w:val="32"/>
          <w:szCs w:val="32"/>
        </w:rPr>
        <w:t>。</w:t>
      </w:r>
      <w:r w:rsidR="00892CD7">
        <w:rPr>
          <w:rFonts w:ascii="仿宋_GB2312" w:eastAsia="仿宋_GB2312" w:hAnsi="仿宋" w:hint="eastAsia"/>
          <w:sz w:val="32"/>
          <w:szCs w:val="32"/>
        </w:rPr>
        <w:t>防火墙、入侵防御等通用安全序列产品的作用更在“治标”，而真正“治本”的方法在于深入</w:t>
      </w:r>
      <w:r w:rsidR="00786DF2">
        <w:rPr>
          <w:rFonts w:ascii="仿宋_GB2312" w:eastAsia="仿宋_GB2312" w:hAnsi="仿宋" w:hint="eastAsia"/>
          <w:sz w:val="32"/>
          <w:szCs w:val="32"/>
        </w:rPr>
        <w:t>“内建安全”，</w:t>
      </w:r>
      <w:r w:rsidR="00892CD7">
        <w:rPr>
          <w:rFonts w:ascii="仿宋_GB2312" w:eastAsia="仿宋_GB2312" w:hAnsi="仿宋" w:hint="eastAsia"/>
          <w:sz w:val="32"/>
          <w:szCs w:val="32"/>
        </w:rPr>
        <w:t>探索通过安全技术与</w:t>
      </w:r>
      <w:r w:rsidR="00CE3818">
        <w:rPr>
          <w:rFonts w:ascii="仿宋_GB2312" w:eastAsia="仿宋_GB2312" w:hAnsi="仿宋" w:hint="eastAsia"/>
          <w:sz w:val="32"/>
          <w:szCs w:val="32"/>
        </w:rPr>
        <w:t>中心</w:t>
      </w:r>
      <w:r w:rsidR="00892CD7">
        <w:rPr>
          <w:rFonts w:ascii="仿宋_GB2312" w:eastAsia="仿宋_GB2312" w:hAnsi="仿宋" w:hint="eastAsia"/>
          <w:sz w:val="32"/>
          <w:szCs w:val="32"/>
        </w:rPr>
        <w:t>技术框架的深度集成，从</w:t>
      </w:r>
      <w:r w:rsidR="004138A7">
        <w:rPr>
          <w:rFonts w:ascii="仿宋_GB2312" w:eastAsia="仿宋_GB2312" w:hAnsi="仿宋" w:hint="eastAsia"/>
          <w:sz w:val="32"/>
          <w:szCs w:val="32"/>
        </w:rPr>
        <w:t>源头</w:t>
      </w:r>
      <w:r w:rsidR="00892CD7">
        <w:rPr>
          <w:rFonts w:ascii="仿宋_GB2312" w:eastAsia="仿宋_GB2312" w:hAnsi="仿宋" w:hint="eastAsia"/>
          <w:sz w:val="32"/>
          <w:szCs w:val="32"/>
        </w:rPr>
        <w:t>提升安全性。</w:t>
      </w:r>
    </w:p>
    <w:p w14:paraId="7E79205E" w14:textId="498C9FD9" w:rsidR="00B932FA" w:rsidRDefault="00D37244" w:rsidP="005D290C">
      <w:pPr>
        <w:pStyle w:val="a9"/>
        <w:numPr>
          <w:ilvl w:val="0"/>
          <w:numId w:val="1"/>
        </w:numPr>
        <w:spacing w:beforeLines="50" w:before="156" w:line="560" w:lineRule="exact"/>
        <w:ind w:left="420" w:firstLineChars="0" w:firstLine="0"/>
        <w:outlineLvl w:val="0"/>
        <w:rPr>
          <w:rFonts w:ascii="仿宋_GB2312" w:eastAsia="仿宋_GB2312" w:hAnsi="仿宋"/>
          <w:b/>
          <w:bCs/>
          <w:sz w:val="32"/>
          <w:szCs w:val="32"/>
        </w:rPr>
      </w:pPr>
      <w:r w:rsidRPr="00D37244">
        <w:rPr>
          <w:rFonts w:ascii="仿宋_GB2312" w:eastAsia="仿宋_GB2312" w:hAnsi="仿宋" w:hint="eastAsia"/>
          <w:b/>
          <w:bCs/>
          <w:sz w:val="32"/>
          <w:szCs w:val="32"/>
        </w:rPr>
        <w:t>交易安全专项研发课题</w:t>
      </w:r>
    </w:p>
    <w:p w14:paraId="33734B94" w14:textId="340A311C" w:rsidR="00534F48" w:rsidRDefault="00534F48" w:rsidP="0056288B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34F48">
        <w:rPr>
          <w:rFonts w:ascii="仿宋_GB2312" w:eastAsia="仿宋_GB2312" w:hAnsi="仿宋" w:hint="eastAsia"/>
          <w:sz w:val="32"/>
          <w:szCs w:val="32"/>
        </w:rPr>
        <w:t>结合行业安全技术发展趋势和中心实际迫切需要解决</w:t>
      </w:r>
      <w:r w:rsidRPr="00534F48">
        <w:rPr>
          <w:rFonts w:ascii="仿宋_GB2312" w:eastAsia="仿宋_GB2312" w:hAnsi="仿宋" w:hint="eastAsia"/>
          <w:sz w:val="32"/>
          <w:szCs w:val="32"/>
        </w:rPr>
        <w:lastRenderedPageBreak/>
        <w:t>的交易安全问题，</w:t>
      </w:r>
      <w:r w:rsidR="00EC69E3">
        <w:rPr>
          <w:rFonts w:ascii="仿宋_GB2312" w:eastAsia="仿宋_GB2312" w:hAnsi="仿宋" w:hint="eastAsia"/>
          <w:sz w:val="32"/>
          <w:szCs w:val="32"/>
        </w:rPr>
        <w:t>评估</w:t>
      </w:r>
      <w:r w:rsidRPr="00534F48">
        <w:rPr>
          <w:rFonts w:ascii="仿宋_GB2312" w:eastAsia="仿宋_GB2312" w:hAnsi="仿宋" w:hint="eastAsia"/>
          <w:sz w:val="32"/>
          <w:szCs w:val="32"/>
        </w:rPr>
        <w:t>确定首批研</w:t>
      </w:r>
      <w:r w:rsidR="00982B21">
        <w:rPr>
          <w:rFonts w:ascii="仿宋_GB2312" w:eastAsia="仿宋_GB2312" w:hAnsi="仿宋" w:hint="eastAsia"/>
          <w:sz w:val="32"/>
          <w:szCs w:val="32"/>
        </w:rPr>
        <w:t>发</w:t>
      </w:r>
      <w:r w:rsidRPr="00534F48">
        <w:rPr>
          <w:rFonts w:ascii="仿宋_GB2312" w:eastAsia="仿宋_GB2312" w:hAnsi="仿宋" w:hint="eastAsia"/>
          <w:sz w:val="32"/>
          <w:szCs w:val="32"/>
        </w:rPr>
        <w:t>课题（详见附件</w:t>
      </w:r>
      <w:r w:rsidRPr="00534F48">
        <w:rPr>
          <w:rFonts w:ascii="仿宋_GB2312" w:eastAsia="仿宋_GB2312" w:hAnsi="仿宋"/>
          <w:sz w:val="32"/>
          <w:szCs w:val="32"/>
        </w:rPr>
        <w:t>1）</w:t>
      </w:r>
      <w:r w:rsidR="0056288B">
        <w:rPr>
          <w:rFonts w:ascii="仿宋_GB2312" w:eastAsia="仿宋_GB2312" w:hAnsi="仿宋" w:hint="eastAsia"/>
          <w:sz w:val="32"/>
          <w:szCs w:val="32"/>
        </w:rPr>
        <w:t>。</w:t>
      </w:r>
    </w:p>
    <w:p w14:paraId="02C6BF1C" w14:textId="4A8CC994" w:rsidR="00EC69E3" w:rsidRPr="00EC69E3" w:rsidDel="00EF786D" w:rsidRDefault="00EC69E3" w:rsidP="00621B5C">
      <w:pPr>
        <w:pStyle w:val="a9"/>
        <w:numPr>
          <w:ilvl w:val="0"/>
          <w:numId w:val="2"/>
        </w:numPr>
        <w:spacing w:line="560" w:lineRule="exact"/>
        <w:ind w:left="1077" w:firstLineChars="0" w:hanging="1077"/>
        <w:outlineLvl w:val="1"/>
        <w:rPr>
          <w:del w:id="10" w:author="王 天弘" w:date="2021-02-23T10:28:00Z"/>
          <w:rFonts w:ascii="仿宋_GB2312" w:eastAsia="仿宋_GB2312" w:hAnsi="仿宋"/>
          <w:b/>
          <w:bCs/>
          <w:sz w:val="32"/>
          <w:szCs w:val="32"/>
        </w:rPr>
      </w:pPr>
      <w:del w:id="11" w:author="王 天弘" w:date="2021-02-23T10:28:00Z">
        <w:r w:rsidRPr="00EC69E3" w:rsidDel="00EF786D">
          <w:rPr>
            <w:rFonts w:ascii="仿宋_GB2312" w:eastAsia="仿宋_GB2312" w:hAnsi="仿宋" w:hint="eastAsia"/>
            <w:b/>
            <w:bCs/>
            <w:sz w:val="32"/>
            <w:szCs w:val="32"/>
          </w:rPr>
          <w:delText>中心交易安全痛点问题</w:delText>
        </w:r>
      </w:del>
    </w:p>
    <w:p w14:paraId="196591C1" w14:textId="4B0848FB" w:rsidR="00F14E36" w:rsidRDefault="00EC69E3" w:rsidP="00F14E36">
      <w:pPr>
        <w:spacing w:line="560" w:lineRule="exact"/>
        <w:ind w:firstLineChars="200" w:firstLine="643"/>
        <w:rPr>
          <w:ins w:id="12" w:author="王 天弘" w:date="2021-02-23T10:29:00Z"/>
          <w:rFonts w:ascii="仿宋_GB2312" w:eastAsia="仿宋_GB2312" w:hAnsi="仿宋"/>
          <w:sz w:val="32"/>
          <w:szCs w:val="32"/>
        </w:rPr>
      </w:pPr>
      <w:r w:rsidRPr="0029156E">
        <w:rPr>
          <w:rFonts w:ascii="仿宋_GB2312" w:eastAsia="仿宋_GB2312" w:hAnsi="仿宋" w:hint="eastAsia"/>
          <w:b/>
          <w:bCs/>
          <w:sz w:val="32"/>
          <w:szCs w:val="32"/>
        </w:rPr>
        <w:t>一是</w:t>
      </w:r>
      <w:ins w:id="13" w:author="王 天弘" w:date="2021-02-23T10:28:00Z">
        <w:r w:rsidR="00EF786D" w:rsidRPr="00EC69E3">
          <w:rPr>
            <w:rFonts w:ascii="仿宋_GB2312" w:eastAsia="仿宋_GB2312" w:hAnsi="仿宋" w:hint="eastAsia"/>
            <w:b/>
            <w:bCs/>
            <w:sz w:val="32"/>
            <w:szCs w:val="32"/>
          </w:rPr>
          <w:t>中心统一终端和网关的“零信任”方案设计与改造</w:t>
        </w:r>
      </w:ins>
      <w:ins w:id="14" w:author="王 天弘" w:date="2021-02-23T10:29:00Z">
        <w:r w:rsidR="00EF786D">
          <w:rPr>
            <w:rFonts w:ascii="仿宋_GB2312" w:eastAsia="仿宋_GB2312" w:hAnsi="仿宋" w:hint="eastAsia"/>
            <w:b/>
            <w:bCs/>
            <w:sz w:val="32"/>
            <w:szCs w:val="32"/>
          </w:rPr>
          <w:t>，解决</w:t>
        </w:r>
        <w:r w:rsidR="00EF786D" w:rsidRPr="0029156E">
          <w:rPr>
            <w:rFonts w:ascii="仿宋_GB2312" w:eastAsia="仿宋_GB2312" w:hAnsi="仿宋" w:hint="eastAsia"/>
            <w:b/>
            <w:bCs/>
            <w:sz w:val="32"/>
            <w:szCs w:val="32"/>
          </w:rPr>
          <w:t>复杂网络环境下终端安全难以</w:t>
        </w:r>
        <w:r w:rsidR="00EF786D">
          <w:rPr>
            <w:rFonts w:ascii="仿宋_GB2312" w:eastAsia="仿宋_GB2312" w:hAnsi="仿宋" w:hint="eastAsia"/>
            <w:b/>
            <w:bCs/>
            <w:sz w:val="32"/>
            <w:szCs w:val="32"/>
          </w:rPr>
          <w:t>有效</w:t>
        </w:r>
        <w:r w:rsidR="00EF786D" w:rsidRPr="0029156E">
          <w:rPr>
            <w:rFonts w:ascii="仿宋_GB2312" w:eastAsia="仿宋_GB2312" w:hAnsi="仿宋" w:hint="eastAsia"/>
            <w:b/>
            <w:bCs/>
            <w:sz w:val="32"/>
            <w:szCs w:val="32"/>
          </w:rPr>
          <w:t>保障</w:t>
        </w:r>
        <w:r w:rsidR="00EF786D">
          <w:rPr>
            <w:rFonts w:ascii="仿宋_GB2312" w:eastAsia="仿宋_GB2312" w:hAnsi="仿宋" w:hint="eastAsia"/>
            <w:b/>
            <w:bCs/>
            <w:sz w:val="32"/>
            <w:szCs w:val="32"/>
          </w:rPr>
          <w:t>的问题。</w:t>
        </w:r>
      </w:ins>
      <w:del w:id="15" w:author="王 天弘" w:date="2021-02-23T10:29:00Z">
        <w:r w:rsidRPr="0029156E" w:rsidDel="00EF786D">
          <w:rPr>
            <w:rFonts w:ascii="仿宋_GB2312" w:eastAsia="仿宋_GB2312" w:hAnsi="仿宋" w:hint="eastAsia"/>
            <w:b/>
            <w:bCs/>
            <w:sz w:val="32"/>
            <w:szCs w:val="32"/>
          </w:rPr>
          <w:delText>复杂网络环境下终端安全</w:delText>
        </w:r>
        <w:r w:rsidR="00C61D8E" w:rsidRPr="0029156E" w:rsidDel="00EF786D">
          <w:rPr>
            <w:rFonts w:ascii="仿宋_GB2312" w:eastAsia="仿宋_GB2312" w:hAnsi="仿宋" w:hint="eastAsia"/>
            <w:b/>
            <w:bCs/>
            <w:sz w:val="32"/>
            <w:szCs w:val="32"/>
          </w:rPr>
          <w:delText>难以</w:delText>
        </w:r>
        <w:r w:rsidR="00630599" w:rsidDel="00EF786D">
          <w:rPr>
            <w:rFonts w:ascii="仿宋_GB2312" w:eastAsia="仿宋_GB2312" w:hAnsi="仿宋" w:hint="eastAsia"/>
            <w:b/>
            <w:bCs/>
            <w:sz w:val="32"/>
            <w:szCs w:val="32"/>
          </w:rPr>
          <w:delText>有效</w:delText>
        </w:r>
        <w:r w:rsidR="00C61D8E" w:rsidRPr="0029156E" w:rsidDel="00EF786D">
          <w:rPr>
            <w:rFonts w:ascii="仿宋_GB2312" w:eastAsia="仿宋_GB2312" w:hAnsi="仿宋" w:hint="eastAsia"/>
            <w:b/>
            <w:bCs/>
            <w:sz w:val="32"/>
            <w:szCs w:val="32"/>
          </w:rPr>
          <w:delText>保障</w:delText>
        </w:r>
        <w:r w:rsidRPr="0029156E" w:rsidDel="00EF786D">
          <w:rPr>
            <w:rFonts w:ascii="仿宋_GB2312" w:eastAsia="仿宋_GB2312" w:hAnsi="仿宋" w:hint="eastAsia"/>
            <w:b/>
            <w:bCs/>
            <w:sz w:val="32"/>
            <w:szCs w:val="32"/>
          </w:rPr>
          <w:delText>。</w:delText>
        </w:r>
      </w:del>
      <w:r>
        <w:rPr>
          <w:rFonts w:ascii="仿宋_GB2312" w:eastAsia="仿宋_GB2312" w:hAnsi="仿宋" w:hint="eastAsia"/>
          <w:sz w:val="32"/>
          <w:szCs w:val="32"/>
        </w:rPr>
        <w:t>中心核心交易系统基于边界的安全架构，经评估暂无法有效防护</w:t>
      </w:r>
      <w:r w:rsidRPr="00AB2412">
        <w:rPr>
          <w:rFonts w:ascii="仿宋_GB2312" w:eastAsia="仿宋_GB2312" w:hAnsi="仿宋"/>
          <w:sz w:val="32"/>
          <w:szCs w:val="32"/>
        </w:rPr>
        <w:t>VPN 0-Day</w:t>
      </w:r>
      <w:r>
        <w:rPr>
          <w:rFonts w:ascii="仿宋_GB2312" w:eastAsia="仿宋_GB2312" w:hAnsi="仿宋" w:hint="eastAsia"/>
          <w:sz w:val="32"/>
          <w:szCs w:val="32"/>
        </w:rPr>
        <w:t>等恶意</w:t>
      </w:r>
      <w:r w:rsidRPr="00AB2412">
        <w:rPr>
          <w:rFonts w:ascii="仿宋_GB2312" w:eastAsia="仿宋_GB2312" w:hAnsi="仿宋"/>
          <w:sz w:val="32"/>
          <w:szCs w:val="32"/>
        </w:rPr>
        <w:t>漏洞</w:t>
      </w:r>
      <w:r>
        <w:rPr>
          <w:rFonts w:ascii="仿宋_GB2312" w:eastAsia="仿宋_GB2312" w:hAnsi="仿宋" w:hint="eastAsia"/>
          <w:sz w:val="32"/>
          <w:szCs w:val="32"/>
        </w:rPr>
        <w:t>。</w:t>
      </w:r>
      <w:r w:rsidR="0029156E">
        <w:rPr>
          <w:rFonts w:ascii="仿宋_GB2312" w:eastAsia="仿宋_GB2312" w:hAnsi="仿宋" w:hint="eastAsia"/>
          <w:sz w:val="32"/>
          <w:szCs w:val="32"/>
        </w:rPr>
        <w:t>H</w:t>
      </w:r>
      <w:r w:rsidR="0029156E">
        <w:rPr>
          <w:rFonts w:ascii="仿宋_GB2312" w:eastAsia="仿宋_GB2312" w:hAnsi="仿宋"/>
          <w:sz w:val="32"/>
          <w:szCs w:val="32"/>
        </w:rPr>
        <w:t>W</w:t>
      </w:r>
      <w:r w:rsidR="0029156E">
        <w:rPr>
          <w:rFonts w:ascii="仿宋_GB2312" w:eastAsia="仿宋_GB2312" w:hAnsi="仿宋" w:hint="eastAsia"/>
          <w:sz w:val="32"/>
          <w:szCs w:val="32"/>
        </w:rPr>
        <w:t>已发现中心专线网服务器端口</w:t>
      </w:r>
      <w:r w:rsidR="00A826F0">
        <w:rPr>
          <w:rFonts w:ascii="仿宋_GB2312" w:eastAsia="仿宋_GB2312" w:hAnsi="仿宋" w:hint="eastAsia"/>
          <w:sz w:val="32"/>
          <w:szCs w:val="32"/>
        </w:rPr>
        <w:t>被</w:t>
      </w:r>
      <w:r w:rsidR="00A826F0" w:rsidRPr="0029156E">
        <w:rPr>
          <w:rFonts w:ascii="仿宋_GB2312" w:eastAsia="仿宋_GB2312" w:hAnsi="仿宋" w:hint="eastAsia"/>
          <w:sz w:val="32"/>
          <w:szCs w:val="32"/>
        </w:rPr>
        <w:t>互联网</w:t>
      </w:r>
      <w:r w:rsidR="00A826F0" w:rsidRPr="0029156E">
        <w:rPr>
          <w:rFonts w:ascii="仿宋_GB2312" w:eastAsia="仿宋_GB2312" w:hAnsi="仿宋"/>
          <w:sz w:val="32"/>
          <w:szCs w:val="32"/>
        </w:rPr>
        <w:t>IP地址</w:t>
      </w:r>
      <w:r w:rsidR="00A826F0">
        <w:rPr>
          <w:rFonts w:ascii="仿宋_GB2312" w:eastAsia="仿宋_GB2312" w:hAnsi="仿宋" w:hint="eastAsia"/>
          <w:sz w:val="32"/>
          <w:szCs w:val="32"/>
        </w:rPr>
        <w:t>扫描</w:t>
      </w:r>
      <w:r w:rsidR="0029156E">
        <w:rPr>
          <w:rFonts w:ascii="仿宋_GB2312" w:eastAsia="仿宋_GB2312" w:hAnsi="仿宋" w:hint="eastAsia"/>
          <w:sz w:val="32"/>
          <w:szCs w:val="32"/>
        </w:rPr>
        <w:t>的现象。</w:t>
      </w:r>
      <w:r>
        <w:rPr>
          <w:rFonts w:ascii="仿宋_GB2312" w:eastAsia="仿宋_GB2312" w:hAnsi="仿宋" w:hint="eastAsia"/>
          <w:sz w:val="32"/>
          <w:szCs w:val="32"/>
        </w:rPr>
        <w:t>开放互联网接入后，系统将暴露于更加复杂的网络环境中，攻击者通过X</w:t>
      </w:r>
      <w:r>
        <w:rPr>
          <w:rFonts w:ascii="仿宋_GB2312" w:eastAsia="仿宋_GB2312" w:hAnsi="仿宋"/>
          <w:sz w:val="32"/>
          <w:szCs w:val="32"/>
        </w:rPr>
        <w:t>SS</w:t>
      </w:r>
      <w:r>
        <w:rPr>
          <w:rFonts w:ascii="仿宋_GB2312" w:eastAsia="仿宋_GB2312" w:hAnsi="仿宋" w:hint="eastAsia"/>
          <w:sz w:val="32"/>
          <w:szCs w:val="32"/>
        </w:rPr>
        <w:t>跨站脚本、</w:t>
      </w:r>
      <w:r>
        <w:rPr>
          <w:rFonts w:ascii="仿宋_GB2312" w:eastAsia="仿宋_GB2312" w:hAnsi="仿宋"/>
          <w:sz w:val="32"/>
          <w:szCs w:val="32"/>
        </w:rPr>
        <w:t>CC</w:t>
      </w:r>
      <w:r>
        <w:rPr>
          <w:rFonts w:ascii="仿宋_GB2312" w:eastAsia="仿宋_GB2312" w:hAnsi="仿宋" w:hint="eastAsia"/>
          <w:sz w:val="32"/>
          <w:szCs w:val="32"/>
        </w:rPr>
        <w:t>攻击等攻击手段都可能入侵核心交易系统。</w:t>
      </w:r>
      <w:ins w:id="16" w:author="王 天弘" w:date="2021-02-23T10:34:00Z">
        <w:r w:rsidR="00F547E0" w:rsidRPr="00F547E0">
          <w:rPr>
            <w:rFonts w:ascii="仿宋_GB2312" w:eastAsia="仿宋_GB2312" w:hAnsi="仿宋" w:hint="eastAsia"/>
            <w:sz w:val="32"/>
            <w:szCs w:val="32"/>
          </w:rPr>
          <w:t>采用零信任安全架构（</w:t>
        </w:r>
        <w:r w:rsidR="00F547E0" w:rsidRPr="00F547E0">
          <w:rPr>
            <w:rFonts w:ascii="仿宋_GB2312" w:eastAsia="仿宋_GB2312" w:hAnsi="仿宋"/>
            <w:sz w:val="32"/>
            <w:szCs w:val="32"/>
          </w:rPr>
          <w:t>Gartner预测2022年中80%的开放型数字业务将以此架构为基础进行网络访问）与中心统一终端和网关集成，</w:t>
        </w:r>
      </w:ins>
      <w:ins w:id="17" w:author="王 天弘" w:date="2021-02-23T11:31:00Z">
        <w:r w:rsidR="00565F67">
          <w:rPr>
            <w:rFonts w:ascii="仿宋_GB2312" w:eastAsia="仿宋_GB2312" w:hAnsi="仿宋" w:hint="eastAsia"/>
            <w:sz w:val="32"/>
            <w:szCs w:val="32"/>
          </w:rPr>
          <w:t>可以</w:t>
        </w:r>
      </w:ins>
      <w:ins w:id="18" w:author="王 天弘" w:date="2021-02-23T10:35:00Z">
        <w:r w:rsidR="00F547E0" w:rsidRPr="00F547E0">
          <w:rPr>
            <w:rFonts w:ascii="仿宋_GB2312" w:eastAsia="仿宋_GB2312" w:hAnsi="仿宋" w:hint="eastAsia"/>
            <w:sz w:val="32"/>
            <w:szCs w:val="32"/>
          </w:rPr>
          <w:t>提升交易系统安全性</w:t>
        </w:r>
        <w:r w:rsidR="00F547E0">
          <w:rPr>
            <w:rFonts w:ascii="仿宋_GB2312" w:eastAsia="仿宋_GB2312" w:hAnsi="仿宋" w:hint="eastAsia"/>
            <w:sz w:val="32"/>
            <w:szCs w:val="32"/>
          </w:rPr>
          <w:t>，</w:t>
        </w:r>
        <w:r w:rsidR="00F547E0" w:rsidRPr="00F547E0">
          <w:rPr>
            <w:rFonts w:ascii="仿宋_GB2312" w:eastAsia="仿宋_GB2312" w:hAnsi="仿宋" w:hint="eastAsia"/>
            <w:sz w:val="32"/>
            <w:szCs w:val="32"/>
          </w:rPr>
          <w:t>构建细粒度的用户动态权限控制体系</w:t>
        </w:r>
        <w:r w:rsidR="00F547E0">
          <w:rPr>
            <w:rFonts w:ascii="仿宋_GB2312" w:eastAsia="仿宋_GB2312" w:hAnsi="仿宋" w:hint="eastAsia"/>
            <w:sz w:val="32"/>
            <w:szCs w:val="32"/>
          </w:rPr>
          <w:t>。</w:t>
        </w:r>
      </w:ins>
    </w:p>
    <w:p w14:paraId="2DA85C2F" w14:textId="4716E4A1" w:rsidR="00F14E36" w:rsidRDefault="00EC69E3" w:rsidP="00F14E36">
      <w:pPr>
        <w:spacing w:line="560" w:lineRule="exact"/>
        <w:ind w:firstLineChars="200" w:firstLine="643"/>
        <w:rPr>
          <w:ins w:id="19" w:author="王 天弘" w:date="2021-02-23T10:31:00Z"/>
          <w:rFonts w:ascii="仿宋_GB2312" w:eastAsia="仿宋_GB2312" w:hAnsi="仿宋"/>
          <w:sz w:val="32"/>
          <w:szCs w:val="32"/>
        </w:rPr>
      </w:pPr>
      <w:r w:rsidRPr="00154668">
        <w:rPr>
          <w:rFonts w:ascii="仿宋_GB2312" w:eastAsia="仿宋_GB2312" w:hAnsi="仿宋" w:hint="eastAsia"/>
          <w:b/>
          <w:bCs/>
          <w:sz w:val="32"/>
          <w:szCs w:val="32"/>
        </w:rPr>
        <w:t>二是</w:t>
      </w:r>
      <w:ins w:id="20" w:author="王 天弘" w:date="2021-02-23T10:30:00Z">
        <w:r w:rsidR="00F14E36" w:rsidRPr="00EC69E3">
          <w:rPr>
            <w:rFonts w:ascii="仿宋_GB2312" w:eastAsia="仿宋_GB2312" w:hAnsi="仿宋" w:hint="eastAsia"/>
            <w:b/>
            <w:bCs/>
            <w:sz w:val="32"/>
            <w:szCs w:val="32"/>
          </w:rPr>
          <w:t>开放客户端的安全服务</w:t>
        </w:r>
        <w:r w:rsidR="00F14E36">
          <w:rPr>
            <w:rFonts w:ascii="仿宋_GB2312" w:eastAsia="仿宋_GB2312" w:hAnsi="仿宋" w:hint="eastAsia"/>
            <w:b/>
            <w:bCs/>
            <w:sz w:val="32"/>
            <w:szCs w:val="32"/>
          </w:rPr>
          <w:t>，旨在建立</w:t>
        </w:r>
      </w:ins>
      <w:del w:id="21" w:author="王 天弘" w:date="2021-02-23T10:30:00Z">
        <w:r w:rsidR="00B21E8D" w:rsidDel="00F14E36">
          <w:rPr>
            <w:rFonts w:ascii="仿宋_GB2312" w:eastAsia="仿宋_GB2312" w:hAnsi="仿宋" w:hint="eastAsia"/>
            <w:b/>
            <w:bCs/>
            <w:sz w:val="32"/>
            <w:szCs w:val="32"/>
          </w:rPr>
          <w:delText>尚未建立</w:delText>
        </w:r>
      </w:del>
      <w:r w:rsidR="00B21E8D">
        <w:rPr>
          <w:rFonts w:ascii="仿宋_GB2312" w:eastAsia="仿宋_GB2312" w:hAnsi="仿宋" w:hint="eastAsia"/>
          <w:b/>
          <w:bCs/>
          <w:sz w:val="32"/>
          <w:szCs w:val="32"/>
        </w:rPr>
        <w:t>与终端开放生态相适应的</w:t>
      </w:r>
      <w:r w:rsidR="00B21E8D" w:rsidRPr="00154668">
        <w:rPr>
          <w:rFonts w:ascii="仿宋_GB2312" w:eastAsia="仿宋_GB2312" w:hAnsi="仿宋" w:hint="eastAsia"/>
          <w:b/>
          <w:bCs/>
          <w:sz w:val="32"/>
          <w:szCs w:val="32"/>
        </w:rPr>
        <w:t>第三方组件安全管理能力</w:t>
      </w:r>
      <w:r w:rsidR="00B21E8D">
        <w:rPr>
          <w:rFonts w:ascii="仿宋_GB2312" w:eastAsia="仿宋_GB2312" w:hAnsi="仿宋" w:hint="eastAsia"/>
          <w:b/>
          <w:bCs/>
          <w:sz w:val="32"/>
          <w:szCs w:val="32"/>
        </w:rPr>
        <w:t>。</w:t>
      </w:r>
      <w:r w:rsidR="00154668" w:rsidRPr="00EC70DA">
        <w:rPr>
          <w:rFonts w:ascii="仿宋_GB2312" w:eastAsia="仿宋_GB2312" w:hAnsi="仿宋" w:hint="eastAsia"/>
          <w:sz w:val="32"/>
          <w:szCs w:val="32"/>
        </w:rPr>
        <w:t>统一终端基础框架是基于</w:t>
      </w:r>
      <w:r w:rsidR="00154668">
        <w:rPr>
          <w:rFonts w:ascii="仿宋_GB2312" w:eastAsia="仿宋_GB2312" w:hAnsi="仿宋"/>
          <w:sz w:val="32"/>
          <w:szCs w:val="32"/>
        </w:rPr>
        <w:t>W</w:t>
      </w:r>
      <w:r w:rsidR="00154668" w:rsidRPr="00EC70DA">
        <w:rPr>
          <w:rFonts w:ascii="仿宋_GB2312" w:eastAsia="仿宋_GB2312" w:hAnsi="仿宋"/>
          <w:sz w:val="32"/>
          <w:szCs w:val="32"/>
        </w:rPr>
        <w:t>eb浏览器的桌面应用，继承</w:t>
      </w:r>
      <w:r w:rsidR="00154668">
        <w:rPr>
          <w:rFonts w:ascii="仿宋_GB2312" w:eastAsia="仿宋_GB2312" w:hAnsi="仿宋"/>
          <w:sz w:val="32"/>
          <w:szCs w:val="32"/>
        </w:rPr>
        <w:t>W</w:t>
      </w:r>
      <w:r w:rsidR="00154668" w:rsidRPr="00EC70DA">
        <w:rPr>
          <w:rFonts w:ascii="仿宋_GB2312" w:eastAsia="仿宋_GB2312" w:hAnsi="仿宋"/>
          <w:sz w:val="32"/>
          <w:szCs w:val="32"/>
        </w:rPr>
        <w:t>eb浏览器的安全隐患</w:t>
      </w:r>
      <w:r w:rsidR="00154668">
        <w:rPr>
          <w:rFonts w:ascii="仿宋_GB2312" w:eastAsia="仿宋_GB2312" w:hAnsi="仿宋" w:hint="eastAsia"/>
          <w:sz w:val="32"/>
          <w:szCs w:val="32"/>
        </w:rPr>
        <w:t>。</w:t>
      </w:r>
      <w:r w:rsidR="00154668" w:rsidRPr="00154668">
        <w:rPr>
          <w:rFonts w:ascii="仿宋_GB2312" w:eastAsia="仿宋_GB2312" w:hAnsi="仿宋" w:hint="eastAsia"/>
          <w:sz w:val="32"/>
          <w:szCs w:val="32"/>
        </w:rPr>
        <w:t>针对第三方的应用访问、调用后台服务</w:t>
      </w:r>
      <w:r w:rsidR="00B21E8D">
        <w:rPr>
          <w:rFonts w:ascii="仿宋_GB2312" w:eastAsia="仿宋_GB2312" w:hAnsi="仿宋" w:hint="eastAsia"/>
          <w:sz w:val="32"/>
          <w:szCs w:val="32"/>
        </w:rPr>
        <w:t>、应用</w:t>
      </w:r>
      <w:r w:rsidR="00154668">
        <w:rPr>
          <w:rFonts w:ascii="仿宋_GB2312" w:eastAsia="仿宋_GB2312" w:hAnsi="仿宋" w:hint="eastAsia"/>
          <w:sz w:val="32"/>
          <w:szCs w:val="32"/>
        </w:rPr>
        <w:t>间通</w:t>
      </w:r>
      <w:r w:rsidR="00B21E8D">
        <w:rPr>
          <w:rFonts w:ascii="仿宋_GB2312" w:eastAsia="仿宋_GB2312" w:hAnsi="仿宋" w:hint="eastAsia"/>
          <w:sz w:val="32"/>
          <w:szCs w:val="32"/>
        </w:rPr>
        <w:t>信的安全管控等问题，</w:t>
      </w:r>
      <w:r w:rsidR="00EF2926">
        <w:rPr>
          <w:rFonts w:ascii="仿宋_GB2312" w:eastAsia="仿宋_GB2312" w:hAnsi="仿宋" w:hint="eastAsia"/>
          <w:sz w:val="32"/>
          <w:szCs w:val="32"/>
        </w:rPr>
        <w:t>中心</w:t>
      </w:r>
      <w:r w:rsidR="00154668" w:rsidRPr="00154668">
        <w:rPr>
          <w:rFonts w:ascii="仿宋_GB2312" w:eastAsia="仿宋_GB2312" w:hAnsi="仿宋" w:hint="eastAsia"/>
          <w:sz w:val="32"/>
          <w:szCs w:val="32"/>
        </w:rPr>
        <w:t>也尚未建立</w:t>
      </w:r>
      <w:r w:rsidR="00B21E8D">
        <w:rPr>
          <w:rFonts w:ascii="仿宋_GB2312" w:eastAsia="仿宋_GB2312" w:hAnsi="仿宋" w:hint="eastAsia"/>
          <w:sz w:val="32"/>
          <w:szCs w:val="32"/>
        </w:rPr>
        <w:t>相应的</w:t>
      </w:r>
      <w:r w:rsidR="00154668" w:rsidRPr="00154668">
        <w:rPr>
          <w:rFonts w:ascii="仿宋_GB2312" w:eastAsia="仿宋_GB2312" w:hAnsi="仿宋"/>
          <w:sz w:val="32"/>
          <w:szCs w:val="32"/>
        </w:rPr>
        <w:t>授权管理体系</w:t>
      </w:r>
      <w:r w:rsidR="00B21E8D">
        <w:rPr>
          <w:rFonts w:ascii="仿宋_GB2312" w:eastAsia="仿宋_GB2312" w:hAnsi="仿宋" w:hint="eastAsia"/>
          <w:sz w:val="32"/>
          <w:szCs w:val="32"/>
        </w:rPr>
        <w:t>。</w:t>
      </w:r>
      <w:ins w:id="22" w:author="王 天弘" w:date="2021-02-23T11:32:00Z">
        <w:r w:rsidR="00565F67">
          <w:rPr>
            <w:rFonts w:ascii="仿宋_GB2312" w:eastAsia="仿宋_GB2312" w:hAnsi="仿宋" w:hint="eastAsia"/>
            <w:sz w:val="32"/>
            <w:szCs w:val="32"/>
          </w:rPr>
          <w:t>利用</w:t>
        </w:r>
      </w:ins>
      <w:ins w:id="23" w:author="王 天弘" w:date="2021-02-23T10:37:00Z">
        <w:r w:rsidR="00F547E0">
          <w:rPr>
            <w:rFonts w:ascii="仿宋_GB2312" w:eastAsia="仿宋_GB2312" w:hAnsi="仿宋" w:hint="eastAsia"/>
            <w:sz w:val="32"/>
            <w:szCs w:val="32"/>
          </w:rPr>
          <w:t>终端安全技术，</w:t>
        </w:r>
      </w:ins>
      <w:ins w:id="24" w:author="王 天弘" w:date="2021-02-23T11:32:00Z">
        <w:r w:rsidR="00565F67">
          <w:rPr>
            <w:rFonts w:ascii="仿宋_GB2312" w:eastAsia="仿宋_GB2312" w:hAnsi="仿宋" w:hint="eastAsia"/>
            <w:sz w:val="32"/>
            <w:szCs w:val="32"/>
          </w:rPr>
          <w:t>可以</w:t>
        </w:r>
      </w:ins>
      <w:ins w:id="25" w:author="王 天弘" w:date="2021-02-23T10:37:00Z">
        <w:r w:rsidR="00F547E0" w:rsidRPr="00F547E0">
          <w:rPr>
            <w:rFonts w:ascii="仿宋_GB2312" w:eastAsia="仿宋_GB2312" w:hAnsi="仿宋" w:hint="eastAsia"/>
            <w:sz w:val="32"/>
            <w:szCs w:val="32"/>
          </w:rPr>
          <w:t>提升终端组件间通讯安全，优化终端进程管理，从而推进开放终端框架安全改造。</w:t>
        </w:r>
      </w:ins>
    </w:p>
    <w:p w14:paraId="0EF37778" w14:textId="40A497CC" w:rsidR="00154668" w:rsidRPr="00B21E8D" w:rsidRDefault="00B21E8D" w:rsidP="00F547E0">
      <w:pPr>
        <w:spacing w:line="560" w:lineRule="exact"/>
        <w:ind w:firstLineChars="200" w:firstLine="643"/>
        <w:rPr>
          <w:rFonts w:ascii="仿宋_GB2312" w:eastAsia="仿宋_GB2312" w:hAnsi="仿宋"/>
          <w:b/>
          <w:bCs/>
          <w:sz w:val="32"/>
          <w:szCs w:val="32"/>
        </w:rPr>
      </w:pPr>
      <w:r w:rsidRPr="002F47C1">
        <w:rPr>
          <w:rFonts w:ascii="仿宋_GB2312" w:eastAsia="仿宋_GB2312" w:hAnsi="仿宋" w:hint="eastAsia"/>
          <w:b/>
          <w:bCs/>
          <w:sz w:val="32"/>
          <w:szCs w:val="32"/>
        </w:rPr>
        <w:t>三是</w:t>
      </w:r>
      <w:ins w:id="26" w:author="王 天弘" w:date="2021-02-23T10:31:00Z">
        <w:r w:rsidR="00DC20E4" w:rsidRPr="00EC69E3">
          <w:rPr>
            <w:rFonts w:ascii="仿宋_GB2312" w:eastAsia="仿宋_GB2312" w:hAnsi="仿宋" w:hint="eastAsia"/>
            <w:b/>
            <w:bCs/>
            <w:sz w:val="32"/>
            <w:szCs w:val="32"/>
          </w:rPr>
          <w:t>多源的威胁情报溯源</w:t>
        </w:r>
        <w:r w:rsidR="00DC20E4">
          <w:rPr>
            <w:rFonts w:ascii="仿宋_GB2312" w:eastAsia="仿宋_GB2312" w:hAnsi="仿宋" w:hint="eastAsia"/>
            <w:b/>
            <w:bCs/>
            <w:sz w:val="32"/>
            <w:szCs w:val="32"/>
          </w:rPr>
          <w:t>，</w:t>
        </w:r>
        <w:r w:rsidR="00CF70FD">
          <w:rPr>
            <w:rFonts w:ascii="仿宋_GB2312" w:eastAsia="仿宋_GB2312" w:hAnsi="仿宋" w:hint="eastAsia"/>
            <w:b/>
            <w:bCs/>
            <w:sz w:val="32"/>
            <w:szCs w:val="32"/>
          </w:rPr>
          <w:t>解决</w:t>
        </w:r>
      </w:ins>
      <w:r w:rsidR="002F47C1" w:rsidRPr="002F47C1">
        <w:rPr>
          <w:rFonts w:ascii="仿宋_GB2312" w:eastAsia="仿宋_GB2312" w:hAnsi="仿宋" w:hint="eastAsia"/>
          <w:b/>
          <w:bCs/>
          <w:sz w:val="32"/>
          <w:szCs w:val="32"/>
        </w:rPr>
        <w:t>威胁流量“不能及时看到，无法及时响应”的问题</w:t>
      </w:r>
      <w:del w:id="27" w:author="王 天弘" w:date="2021-02-23T10:31:00Z">
        <w:r w:rsidR="002F47C1" w:rsidRPr="002F47C1" w:rsidDel="00CF70FD">
          <w:rPr>
            <w:rFonts w:ascii="仿宋_GB2312" w:eastAsia="仿宋_GB2312" w:hAnsi="仿宋" w:hint="eastAsia"/>
            <w:b/>
            <w:bCs/>
            <w:sz w:val="32"/>
            <w:szCs w:val="32"/>
          </w:rPr>
          <w:delText>将越来越突出</w:delText>
        </w:r>
      </w:del>
      <w:r w:rsidR="002F47C1" w:rsidRPr="002F47C1">
        <w:rPr>
          <w:rFonts w:ascii="仿宋_GB2312" w:eastAsia="仿宋_GB2312" w:hAnsi="仿宋" w:hint="eastAsia"/>
          <w:b/>
          <w:bCs/>
          <w:sz w:val="32"/>
          <w:szCs w:val="32"/>
        </w:rPr>
        <w:t>。</w:t>
      </w:r>
      <w:r w:rsidR="002F47C1" w:rsidRPr="002F47C1">
        <w:rPr>
          <w:rFonts w:ascii="仿宋_GB2312" w:eastAsia="仿宋_GB2312" w:hAnsi="仿宋" w:hint="eastAsia"/>
          <w:sz w:val="32"/>
          <w:szCs w:val="32"/>
        </w:rPr>
        <w:t>攻击者组织化、国家化</w:t>
      </w:r>
      <w:r w:rsidR="002F47C1">
        <w:rPr>
          <w:rFonts w:ascii="仿宋_GB2312" w:eastAsia="仿宋_GB2312" w:hAnsi="仿宋" w:hint="eastAsia"/>
          <w:sz w:val="32"/>
          <w:szCs w:val="32"/>
        </w:rPr>
        <w:t>，系统</w:t>
      </w:r>
      <w:r w:rsidR="002F47C1" w:rsidRPr="002F47C1">
        <w:rPr>
          <w:rFonts w:ascii="仿宋_GB2312" w:eastAsia="仿宋_GB2312" w:hAnsi="仿宋" w:hint="eastAsia"/>
          <w:sz w:val="32"/>
          <w:szCs w:val="32"/>
        </w:rPr>
        <w:t>接入主体多元化</w:t>
      </w:r>
      <w:r w:rsidR="002F47C1">
        <w:rPr>
          <w:rFonts w:ascii="仿宋_GB2312" w:eastAsia="仿宋_GB2312" w:hAnsi="仿宋" w:hint="eastAsia"/>
          <w:sz w:val="32"/>
          <w:szCs w:val="32"/>
        </w:rPr>
        <w:t>，</w:t>
      </w:r>
      <w:r w:rsidR="002F47C1" w:rsidRPr="002F47C1">
        <w:rPr>
          <w:rFonts w:ascii="仿宋_GB2312" w:eastAsia="仿宋_GB2312" w:hAnsi="仿宋" w:hint="eastAsia"/>
          <w:sz w:val="32"/>
          <w:szCs w:val="32"/>
        </w:rPr>
        <w:t>导致攻击面扩张、攻击场景复杂化，</w:t>
      </w:r>
      <w:r w:rsidR="002F47C1">
        <w:rPr>
          <w:rFonts w:ascii="仿宋_GB2312" w:eastAsia="仿宋_GB2312" w:hAnsi="仿宋" w:hint="eastAsia"/>
          <w:sz w:val="32"/>
          <w:szCs w:val="32"/>
        </w:rPr>
        <w:t>对中心</w:t>
      </w:r>
      <w:r w:rsidR="007929CF">
        <w:rPr>
          <w:rFonts w:ascii="仿宋_GB2312" w:eastAsia="仿宋_GB2312" w:hAnsi="仿宋" w:hint="eastAsia"/>
          <w:sz w:val="32"/>
          <w:szCs w:val="32"/>
        </w:rPr>
        <w:t>的</w:t>
      </w:r>
      <w:r w:rsidR="002F47C1">
        <w:rPr>
          <w:rFonts w:ascii="仿宋_GB2312" w:eastAsia="仿宋_GB2312" w:hAnsi="仿宋" w:hint="eastAsia"/>
          <w:sz w:val="32"/>
          <w:szCs w:val="32"/>
        </w:rPr>
        <w:t>安全监控与响应</w:t>
      </w:r>
      <w:r w:rsidR="007929CF">
        <w:rPr>
          <w:rFonts w:ascii="仿宋_GB2312" w:eastAsia="仿宋_GB2312" w:hAnsi="仿宋" w:hint="eastAsia"/>
          <w:sz w:val="32"/>
          <w:szCs w:val="32"/>
        </w:rPr>
        <w:t>能力</w:t>
      </w:r>
      <w:r w:rsidR="002F47C1">
        <w:rPr>
          <w:rFonts w:ascii="仿宋_GB2312" w:eastAsia="仿宋_GB2312" w:hAnsi="仿宋" w:hint="eastAsia"/>
          <w:sz w:val="32"/>
          <w:szCs w:val="32"/>
        </w:rPr>
        <w:t>提出更高的要求。</w:t>
      </w:r>
      <w:ins w:id="28" w:author="王 天弘" w:date="2021-02-23T10:36:00Z">
        <w:r w:rsidR="00F547E0" w:rsidRPr="00F547E0">
          <w:rPr>
            <w:rFonts w:ascii="仿宋_GB2312" w:eastAsia="仿宋_GB2312" w:hAnsi="仿宋" w:hint="eastAsia"/>
            <w:sz w:val="32"/>
            <w:szCs w:val="32"/>
          </w:rPr>
          <w:t>通过积累威胁情报，打造判别攻击行为的“武器库”，中心将更快速地识别并追溯异常攻击行为。</w:t>
        </w:r>
      </w:ins>
    </w:p>
    <w:p w14:paraId="72800D4D" w14:textId="255D0A0D" w:rsidR="00EC69E3" w:rsidRPr="006012BF" w:rsidDel="00F547E0" w:rsidRDefault="0029156E" w:rsidP="00621B5C">
      <w:pPr>
        <w:pStyle w:val="a9"/>
        <w:numPr>
          <w:ilvl w:val="0"/>
          <w:numId w:val="2"/>
        </w:numPr>
        <w:spacing w:line="560" w:lineRule="exact"/>
        <w:ind w:left="1077" w:firstLineChars="0" w:hanging="1077"/>
        <w:outlineLvl w:val="1"/>
        <w:rPr>
          <w:del w:id="29" w:author="王 天弘" w:date="2021-02-23T10:37:00Z"/>
          <w:rFonts w:ascii="仿宋_GB2312" w:eastAsia="仿宋_GB2312" w:hAnsi="仿宋"/>
          <w:b/>
          <w:bCs/>
          <w:sz w:val="32"/>
          <w:szCs w:val="32"/>
        </w:rPr>
      </w:pPr>
      <w:del w:id="30" w:author="王 天弘" w:date="2021-02-23T10:37:00Z">
        <w:r w:rsidRPr="006012BF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lastRenderedPageBreak/>
          <w:delText>安全研发课题</w:delText>
        </w:r>
      </w:del>
    </w:p>
    <w:p w14:paraId="7FB6DA48" w14:textId="38B41CD6" w:rsidR="004B375C" w:rsidRPr="00EF2755" w:rsidDel="00F547E0" w:rsidRDefault="000774B6" w:rsidP="00EF2755">
      <w:pPr>
        <w:spacing w:line="560" w:lineRule="exact"/>
        <w:ind w:firstLineChars="200" w:firstLine="640"/>
        <w:rPr>
          <w:del w:id="31" w:author="王 天弘" w:date="2021-02-23T10:37:00Z"/>
          <w:rFonts w:ascii="仿宋_GB2312" w:eastAsia="仿宋_GB2312" w:hAnsi="仿宋"/>
          <w:sz w:val="32"/>
          <w:szCs w:val="32"/>
        </w:rPr>
      </w:pPr>
      <w:del w:id="32" w:author="王 天弘" w:date="2021-02-23T10:37:00Z">
        <w:r w:rsidDel="00F547E0">
          <w:rPr>
            <w:rFonts w:ascii="仿宋_GB2312" w:eastAsia="仿宋_GB2312" w:hAnsi="仿宋" w:hint="eastAsia"/>
            <w:sz w:val="32"/>
            <w:szCs w:val="32"/>
          </w:rPr>
          <w:delText>为</w:delText>
        </w:r>
        <w:r w:rsidR="002416D1" w:rsidRPr="002416D1" w:rsidDel="00F547E0">
          <w:rPr>
            <w:rFonts w:ascii="仿宋_GB2312" w:eastAsia="仿宋_GB2312" w:hAnsi="仿宋" w:hint="eastAsia"/>
            <w:sz w:val="32"/>
            <w:szCs w:val="32"/>
          </w:rPr>
          <w:delText>解决上述交易安全痛点问题</w:delText>
        </w:r>
        <w:r w:rsidDel="00F547E0">
          <w:rPr>
            <w:rFonts w:ascii="仿宋_GB2312" w:eastAsia="仿宋_GB2312" w:hAnsi="仿宋" w:hint="eastAsia"/>
            <w:sz w:val="32"/>
            <w:szCs w:val="32"/>
          </w:rPr>
          <w:delText>，</w:delText>
        </w:r>
        <w:r w:rsidRPr="002416D1" w:rsidDel="00F547E0">
          <w:rPr>
            <w:rFonts w:ascii="仿宋_GB2312" w:eastAsia="仿宋_GB2312" w:hAnsi="仿宋" w:hint="eastAsia"/>
            <w:sz w:val="32"/>
            <w:szCs w:val="32"/>
          </w:rPr>
          <w:delText>实验室</w:delText>
        </w:r>
        <w:r w:rsidDel="00F547E0">
          <w:rPr>
            <w:rFonts w:ascii="仿宋_GB2312" w:eastAsia="仿宋_GB2312" w:hAnsi="仿宋" w:hint="eastAsia"/>
            <w:sz w:val="32"/>
            <w:szCs w:val="32"/>
          </w:rPr>
          <w:delText>拟实施</w:delText>
        </w:r>
        <w:r w:rsidRPr="002416D1" w:rsidDel="00F547E0">
          <w:rPr>
            <w:rFonts w:ascii="仿宋_GB2312" w:eastAsia="仿宋_GB2312" w:hAnsi="仿宋" w:hint="eastAsia"/>
            <w:sz w:val="32"/>
            <w:szCs w:val="32"/>
          </w:rPr>
          <w:delText>以下</w:delText>
        </w:r>
        <w:r w:rsidR="002861F0" w:rsidDel="00F547E0">
          <w:rPr>
            <w:rFonts w:ascii="仿宋_GB2312" w:eastAsia="仿宋_GB2312" w:hAnsi="仿宋" w:hint="eastAsia"/>
            <w:sz w:val="32"/>
            <w:szCs w:val="32"/>
          </w:rPr>
          <w:delText>三项</w:delText>
        </w:r>
        <w:r w:rsidRPr="002416D1" w:rsidDel="00F547E0">
          <w:rPr>
            <w:rFonts w:ascii="仿宋_GB2312" w:eastAsia="仿宋_GB2312" w:hAnsi="仿宋" w:hint="eastAsia"/>
            <w:sz w:val="32"/>
            <w:szCs w:val="32"/>
          </w:rPr>
          <w:delText>安全研发课题</w:delText>
        </w:r>
        <w:r w:rsidR="002416D1" w:rsidRPr="002416D1" w:rsidDel="00F547E0">
          <w:rPr>
            <w:rFonts w:ascii="仿宋_GB2312" w:eastAsia="仿宋_GB2312" w:hAnsi="仿宋" w:hint="eastAsia"/>
            <w:sz w:val="32"/>
            <w:szCs w:val="32"/>
          </w:rPr>
          <w:delText>：</w:delText>
        </w:r>
        <w:r w:rsidR="0029156E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一是</w:delText>
        </w:r>
        <w:r w:rsidR="0056288B" w:rsidRPr="00EC69E3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中心统一终端和网关的“零信任”方案设计与改造</w:delText>
        </w:r>
        <w:r w:rsidR="0029156E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。</w:delText>
        </w:r>
        <w:r w:rsidR="00EF2755" w:rsidDel="00F547E0">
          <w:rPr>
            <w:rFonts w:ascii="仿宋_GB2312" w:eastAsia="仿宋_GB2312" w:hAnsi="仿宋" w:hint="eastAsia"/>
            <w:sz w:val="32"/>
            <w:szCs w:val="32"/>
          </w:rPr>
          <w:delText>采用</w:delText>
        </w:r>
        <w:r w:rsidR="00470C80" w:rsidDel="00F547E0">
          <w:rPr>
            <w:rFonts w:ascii="仿宋_GB2312" w:eastAsia="仿宋_GB2312" w:hAnsi="仿宋" w:hint="eastAsia"/>
            <w:sz w:val="32"/>
            <w:szCs w:val="32"/>
          </w:rPr>
          <w:delText>零信任安全架构（G</w:delText>
        </w:r>
        <w:r w:rsidR="00470C80" w:rsidDel="00F547E0">
          <w:rPr>
            <w:rFonts w:ascii="仿宋_GB2312" w:eastAsia="仿宋_GB2312" w:hAnsi="仿宋"/>
            <w:sz w:val="32"/>
            <w:szCs w:val="32"/>
          </w:rPr>
          <w:delText>artner</w:delText>
        </w:r>
        <w:r w:rsidR="00470C80" w:rsidDel="00F547E0">
          <w:rPr>
            <w:rFonts w:ascii="仿宋_GB2312" w:eastAsia="仿宋_GB2312" w:hAnsi="仿宋" w:hint="eastAsia"/>
            <w:sz w:val="32"/>
            <w:szCs w:val="32"/>
          </w:rPr>
          <w:delText>预测</w:delText>
        </w:r>
        <w:r w:rsidR="00EF2755" w:rsidDel="00F547E0">
          <w:rPr>
            <w:rFonts w:ascii="仿宋_GB2312" w:eastAsia="仿宋_GB2312" w:hAnsi="仿宋" w:hint="eastAsia"/>
            <w:sz w:val="32"/>
            <w:szCs w:val="32"/>
          </w:rPr>
          <w:delText>到</w:delText>
        </w:r>
        <w:r w:rsidR="00470C80" w:rsidDel="00F547E0">
          <w:rPr>
            <w:rFonts w:ascii="仿宋_GB2312" w:eastAsia="仿宋_GB2312" w:hAnsi="仿宋" w:hint="eastAsia"/>
            <w:sz w:val="32"/>
            <w:szCs w:val="32"/>
          </w:rPr>
          <w:delText>2022年中80%的开放型</w:delText>
        </w:r>
        <w:r w:rsidR="00470C80" w:rsidRPr="00470C80" w:rsidDel="00F547E0">
          <w:rPr>
            <w:rFonts w:ascii="仿宋_GB2312" w:eastAsia="仿宋_GB2312" w:hAnsi="仿宋" w:hint="eastAsia"/>
            <w:sz w:val="32"/>
            <w:szCs w:val="32"/>
          </w:rPr>
          <w:delText>数字</w:delText>
        </w:r>
        <w:r w:rsidR="00470C80" w:rsidDel="00F547E0">
          <w:rPr>
            <w:rFonts w:ascii="仿宋_GB2312" w:eastAsia="仿宋_GB2312" w:hAnsi="仿宋" w:hint="eastAsia"/>
            <w:sz w:val="32"/>
            <w:szCs w:val="32"/>
          </w:rPr>
          <w:delText>业务将</w:delText>
        </w:r>
        <w:r w:rsidR="00FB5CFE" w:rsidDel="00F547E0">
          <w:rPr>
            <w:rFonts w:ascii="仿宋_GB2312" w:eastAsia="仿宋_GB2312" w:hAnsi="仿宋" w:hint="eastAsia"/>
            <w:sz w:val="32"/>
            <w:szCs w:val="32"/>
          </w:rPr>
          <w:delText>以此</w:delText>
        </w:r>
        <w:r w:rsidR="00470C80" w:rsidDel="00F547E0">
          <w:rPr>
            <w:rFonts w:ascii="仿宋_GB2312" w:eastAsia="仿宋_GB2312" w:hAnsi="仿宋" w:hint="eastAsia"/>
            <w:sz w:val="32"/>
            <w:szCs w:val="32"/>
          </w:rPr>
          <w:delText>架构</w:delText>
        </w:r>
        <w:r w:rsidR="00FB5CFE" w:rsidDel="00F547E0">
          <w:rPr>
            <w:rFonts w:ascii="仿宋_GB2312" w:eastAsia="仿宋_GB2312" w:hAnsi="仿宋" w:hint="eastAsia"/>
            <w:sz w:val="32"/>
            <w:szCs w:val="32"/>
          </w:rPr>
          <w:delText>为基础</w:delText>
        </w:r>
        <w:r w:rsidR="00470C80" w:rsidDel="00F547E0">
          <w:rPr>
            <w:rFonts w:ascii="仿宋_GB2312" w:eastAsia="仿宋_GB2312" w:hAnsi="仿宋" w:hint="eastAsia"/>
            <w:sz w:val="32"/>
            <w:szCs w:val="32"/>
          </w:rPr>
          <w:delText>进行网络访问）与中心统一终端</w:delText>
        </w:r>
        <w:r w:rsidR="00EF2755" w:rsidDel="00F547E0">
          <w:rPr>
            <w:rFonts w:ascii="仿宋_GB2312" w:eastAsia="仿宋_GB2312" w:hAnsi="仿宋" w:hint="eastAsia"/>
            <w:sz w:val="32"/>
            <w:szCs w:val="32"/>
          </w:rPr>
          <w:delText>和</w:delText>
        </w:r>
        <w:r w:rsidR="00470C80" w:rsidDel="00F547E0">
          <w:rPr>
            <w:rFonts w:ascii="仿宋_GB2312" w:eastAsia="仿宋_GB2312" w:hAnsi="仿宋" w:hint="eastAsia"/>
            <w:sz w:val="32"/>
            <w:szCs w:val="32"/>
          </w:rPr>
          <w:delText>网关集成，</w:delText>
        </w:r>
        <w:r w:rsidR="003C5F84" w:rsidRPr="00BA4FE4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一方面</w:delText>
        </w:r>
        <w:r w:rsidR="009E517E" w:rsidDel="00F547E0">
          <w:rPr>
            <w:rFonts w:ascii="仿宋_GB2312" w:eastAsia="仿宋_GB2312" w:hAnsi="仿宋" w:hint="eastAsia"/>
            <w:sz w:val="32"/>
            <w:szCs w:val="32"/>
          </w:rPr>
          <w:delText>通过</w:delText>
        </w:r>
        <w:r w:rsidR="009E517E" w:rsidRPr="009E517E" w:rsidDel="00F547E0">
          <w:rPr>
            <w:rFonts w:ascii="仿宋_GB2312" w:eastAsia="仿宋_GB2312" w:hAnsi="仿宋" w:hint="eastAsia"/>
            <w:sz w:val="32"/>
            <w:szCs w:val="32"/>
          </w:rPr>
          <w:delText>单包授权（</w:delText>
        </w:r>
        <w:r w:rsidR="009E517E" w:rsidRPr="009E517E" w:rsidDel="00F547E0">
          <w:rPr>
            <w:rFonts w:ascii="仿宋_GB2312" w:eastAsia="仿宋_GB2312" w:hAnsi="仿宋"/>
            <w:sz w:val="32"/>
            <w:szCs w:val="32"/>
          </w:rPr>
          <w:delText>SPA）</w:delText>
        </w:r>
        <w:r w:rsidR="009E517E" w:rsidDel="00F547E0">
          <w:rPr>
            <w:rFonts w:ascii="仿宋_GB2312" w:eastAsia="仿宋_GB2312" w:hAnsi="仿宋" w:hint="eastAsia"/>
            <w:sz w:val="32"/>
            <w:szCs w:val="32"/>
          </w:rPr>
          <w:delText>端口</w:delText>
        </w:r>
        <w:r w:rsidR="00331A81" w:rsidDel="00F547E0">
          <w:rPr>
            <w:rFonts w:ascii="仿宋_GB2312" w:eastAsia="仿宋_GB2312" w:hAnsi="仿宋" w:hint="eastAsia"/>
            <w:sz w:val="32"/>
            <w:szCs w:val="32"/>
          </w:rPr>
          <w:delText>隐藏</w:delText>
        </w:r>
        <w:r w:rsidR="009E517E" w:rsidDel="00F547E0">
          <w:rPr>
            <w:rFonts w:ascii="仿宋_GB2312" w:eastAsia="仿宋_GB2312" w:hAnsi="仿宋" w:hint="eastAsia"/>
            <w:sz w:val="32"/>
            <w:szCs w:val="32"/>
          </w:rPr>
          <w:delText>、</w:delText>
        </w:r>
        <w:r w:rsidR="00BA4FE4" w:rsidDel="00F547E0">
          <w:rPr>
            <w:rFonts w:ascii="仿宋_GB2312" w:eastAsia="仿宋_GB2312" w:hAnsi="仿宋" w:hint="eastAsia"/>
            <w:sz w:val="32"/>
            <w:szCs w:val="32"/>
          </w:rPr>
          <w:delText>微隔离、</w:delText>
        </w:r>
        <w:r w:rsidR="009E517E" w:rsidDel="00F547E0">
          <w:rPr>
            <w:rFonts w:ascii="仿宋_GB2312" w:eastAsia="仿宋_GB2312" w:hAnsi="仿宋" w:hint="eastAsia"/>
            <w:sz w:val="32"/>
            <w:szCs w:val="32"/>
          </w:rPr>
          <w:delText>交易终端环境</w:delText>
        </w:r>
        <w:r w:rsidR="00331A81" w:rsidDel="00F547E0">
          <w:rPr>
            <w:rFonts w:ascii="仿宋_GB2312" w:eastAsia="仿宋_GB2312" w:hAnsi="仿宋" w:hint="eastAsia"/>
            <w:sz w:val="32"/>
            <w:szCs w:val="32"/>
          </w:rPr>
          <w:delText>感知和</w:delText>
        </w:r>
        <w:r w:rsidR="00865427" w:rsidDel="00F547E0">
          <w:rPr>
            <w:rFonts w:ascii="仿宋_GB2312" w:eastAsia="仿宋_GB2312" w:hAnsi="仿宋" w:hint="eastAsia"/>
            <w:sz w:val="32"/>
            <w:szCs w:val="32"/>
          </w:rPr>
          <w:delText>信任算法</w:delText>
        </w:r>
        <w:r w:rsidR="00331A81" w:rsidDel="00F547E0">
          <w:rPr>
            <w:rFonts w:ascii="仿宋_GB2312" w:eastAsia="仿宋_GB2312" w:hAnsi="仿宋" w:hint="eastAsia"/>
            <w:sz w:val="32"/>
            <w:szCs w:val="32"/>
          </w:rPr>
          <w:delText>等技术，提升交易系统安全</w:delText>
        </w:r>
        <w:r w:rsidR="00BA4FE4" w:rsidDel="00F547E0">
          <w:rPr>
            <w:rFonts w:ascii="仿宋_GB2312" w:eastAsia="仿宋_GB2312" w:hAnsi="仿宋" w:hint="eastAsia"/>
            <w:sz w:val="32"/>
            <w:szCs w:val="32"/>
          </w:rPr>
          <w:delText>性</w:delText>
        </w:r>
        <w:r w:rsidR="00331A81" w:rsidDel="00F547E0">
          <w:rPr>
            <w:rFonts w:ascii="仿宋_GB2312" w:eastAsia="仿宋_GB2312" w:hAnsi="仿宋" w:hint="eastAsia"/>
            <w:sz w:val="32"/>
            <w:szCs w:val="32"/>
          </w:rPr>
          <w:delText>。</w:delText>
        </w:r>
        <w:r w:rsidR="00331A81" w:rsidRPr="00BA4FE4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另一方面，</w:delText>
        </w:r>
        <w:r w:rsidR="00F54DA3" w:rsidDel="00F547E0">
          <w:rPr>
            <w:rFonts w:ascii="仿宋_GB2312" w:eastAsia="仿宋_GB2312" w:hAnsi="仿宋" w:hint="eastAsia"/>
            <w:sz w:val="32"/>
            <w:szCs w:val="32"/>
          </w:rPr>
          <w:delText>中心可以</w:delText>
        </w:r>
        <w:r w:rsidR="00485248" w:rsidDel="00F547E0">
          <w:rPr>
            <w:rFonts w:ascii="仿宋_GB2312" w:eastAsia="仿宋_GB2312" w:hAnsi="仿宋" w:hint="eastAsia"/>
            <w:sz w:val="32"/>
            <w:szCs w:val="32"/>
          </w:rPr>
          <w:delText>探索</w:delText>
        </w:r>
        <w:r w:rsidR="00F54DA3" w:rsidDel="00F547E0">
          <w:rPr>
            <w:rFonts w:ascii="仿宋_GB2312" w:eastAsia="仿宋_GB2312" w:hAnsi="仿宋" w:hint="eastAsia"/>
            <w:sz w:val="32"/>
            <w:szCs w:val="32"/>
          </w:rPr>
          <w:delText>在</w:delText>
        </w:r>
        <w:r w:rsidR="00523466" w:rsidDel="00F547E0">
          <w:rPr>
            <w:rFonts w:ascii="仿宋_GB2312" w:eastAsia="仿宋_GB2312" w:hAnsi="仿宋" w:hint="eastAsia"/>
            <w:sz w:val="32"/>
            <w:szCs w:val="32"/>
          </w:rPr>
          <w:delText>本币交易系统、</w:delText>
        </w:r>
        <w:r w:rsidR="00523466" w:rsidDel="00F547E0">
          <w:rPr>
            <w:rFonts w:ascii="仿宋_GB2312" w:eastAsia="仿宋_GB2312" w:hAnsi="仿宋"/>
            <w:sz w:val="32"/>
            <w:szCs w:val="32"/>
          </w:rPr>
          <w:delText>i</w:delText>
        </w:r>
        <w:r w:rsidR="00621B5C" w:rsidDel="00F547E0">
          <w:rPr>
            <w:rFonts w:ascii="仿宋_GB2312" w:eastAsia="仿宋_GB2312" w:hAnsi="仿宋"/>
            <w:sz w:val="32"/>
            <w:szCs w:val="32"/>
          </w:rPr>
          <w:delText>D</w:delText>
        </w:r>
        <w:r w:rsidR="00523466" w:rsidDel="00F547E0">
          <w:rPr>
            <w:rFonts w:ascii="仿宋_GB2312" w:eastAsia="仿宋_GB2312" w:hAnsi="仿宋"/>
            <w:sz w:val="32"/>
            <w:szCs w:val="32"/>
          </w:rPr>
          <w:delText>eal</w:delText>
        </w:r>
        <w:r w:rsidR="00F54DA3" w:rsidDel="00F547E0">
          <w:rPr>
            <w:rFonts w:ascii="仿宋_GB2312" w:eastAsia="仿宋_GB2312" w:hAnsi="仿宋" w:hint="eastAsia"/>
            <w:sz w:val="32"/>
            <w:szCs w:val="32"/>
          </w:rPr>
          <w:delText>访客登录等场景，基于零信任架构</w:delText>
        </w:r>
        <w:r w:rsidR="00BA4FE4" w:rsidDel="00F547E0">
          <w:rPr>
            <w:rFonts w:ascii="仿宋_GB2312" w:eastAsia="仿宋_GB2312" w:hAnsi="仿宋" w:hint="eastAsia"/>
            <w:sz w:val="32"/>
            <w:szCs w:val="32"/>
          </w:rPr>
          <w:delText>构建细粒度的用户动态权限控制体系。</w:delText>
        </w:r>
        <w:r w:rsidR="00465FD1" w:rsidRPr="00465FD1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二是</w:delText>
        </w:r>
        <w:r w:rsidR="00465FD1" w:rsidRPr="00EC69E3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开放客户端的安全服务</w:delText>
        </w:r>
        <w:r w:rsidR="00465FD1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。</w:delText>
        </w:r>
        <w:r w:rsidR="00465FD1" w:rsidDel="00F547E0">
          <w:rPr>
            <w:rFonts w:ascii="仿宋_GB2312" w:eastAsia="仿宋_GB2312" w:hAnsi="仿宋" w:hint="eastAsia"/>
            <w:sz w:val="32"/>
            <w:szCs w:val="32"/>
          </w:rPr>
          <w:delText>实验室课题拟应用</w:delText>
        </w:r>
        <w:r w:rsidR="00465FD1" w:rsidRPr="003C6D58" w:rsidDel="00F547E0">
          <w:rPr>
            <w:rFonts w:ascii="仿宋_GB2312" w:eastAsia="仿宋_GB2312" w:hAnsi="仿宋"/>
            <w:sz w:val="32"/>
            <w:szCs w:val="32"/>
          </w:rPr>
          <w:delText>进程隔离</w:delText>
        </w:r>
        <w:r w:rsidR="00465FD1" w:rsidDel="00F547E0">
          <w:rPr>
            <w:rFonts w:ascii="仿宋_GB2312" w:eastAsia="仿宋_GB2312" w:hAnsi="仿宋" w:hint="eastAsia"/>
            <w:sz w:val="32"/>
            <w:szCs w:val="32"/>
          </w:rPr>
          <w:delText>与</w:delText>
        </w:r>
        <w:r w:rsidR="00465FD1" w:rsidRPr="003C6D58" w:rsidDel="00F547E0">
          <w:rPr>
            <w:rFonts w:ascii="仿宋_GB2312" w:eastAsia="仿宋_GB2312" w:hAnsi="仿宋"/>
            <w:sz w:val="32"/>
            <w:szCs w:val="32"/>
          </w:rPr>
          <w:delText>性能管理、应用虚拟化</w:delText>
        </w:r>
        <w:r w:rsidR="00465FD1" w:rsidDel="00F547E0">
          <w:rPr>
            <w:rFonts w:ascii="仿宋_GB2312" w:eastAsia="仿宋_GB2312" w:hAnsi="仿宋" w:hint="eastAsia"/>
            <w:sz w:val="32"/>
            <w:szCs w:val="32"/>
          </w:rPr>
          <w:delText>、</w:delText>
        </w:r>
        <w:r w:rsidR="00465FD1" w:rsidRPr="003C6D58" w:rsidDel="00F547E0">
          <w:rPr>
            <w:rFonts w:ascii="仿宋_GB2312" w:eastAsia="仿宋_GB2312" w:hAnsi="仿宋"/>
            <w:sz w:val="32"/>
            <w:szCs w:val="32"/>
          </w:rPr>
          <w:delText>组件间通讯与权限管理</w:delText>
        </w:r>
        <w:r w:rsidR="00465FD1" w:rsidDel="00F547E0">
          <w:rPr>
            <w:rFonts w:ascii="仿宋_GB2312" w:eastAsia="仿宋_GB2312" w:hAnsi="仿宋" w:hint="eastAsia"/>
            <w:sz w:val="32"/>
            <w:szCs w:val="32"/>
          </w:rPr>
          <w:delText>等技术，提升终端组件间通讯安全，优化终端进程管理，从而</w:delText>
        </w:r>
        <w:r w:rsidR="00465FD1" w:rsidRPr="00056D62" w:rsidDel="00F547E0">
          <w:rPr>
            <w:rFonts w:ascii="仿宋_GB2312" w:eastAsia="仿宋_GB2312" w:hAnsi="仿宋" w:hint="eastAsia"/>
            <w:sz w:val="32"/>
            <w:szCs w:val="32"/>
          </w:rPr>
          <w:delText>推进</w:delText>
        </w:r>
        <w:r w:rsidR="00465FD1" w:rsidDel="00F547E0">
          <w:rPr>
            <w:rFonts w:ascii="仿宋_GB2312" w:eastAsia="仿宋_GB2312" w:hAnsi="仿宋" w:hint="eastAsia"/>
            <w:sz w:val="32"/>
            <w:szCs w:val="32"/>
          </w:rPr>
          <w:delText>开放</w:delText>
        </w:r>
        <w:r w:rsidR="00465FD1" w:rsidRPr="00056D62" w:rsidDel="00F547E0">
          <w:rPr>
            <w:rFonts w:ascii="仿宋_GB2312" w:eastAsia="仿宋_GB2312" w:hAnsi="仿宋" w:hint="eastAsia"/>
            <w:sz w:val="32"/>
            <w:szCs w:val="32"/>
          </w:rPr>
          <w:delText>终端框架安全改造</w:delText>
        </w:r>
        <w:r w:rsidR="00465FD1" w:rsidDel="00F547E0">
          <w:rPr>
            <w:rFonts w:ascii="仿宋_GB2312" w:eastAsia="仿宋_GB2312" w:hAnsi="仿宋" w:hint="eastAsia"/>
            <w:sz w:val="32"/>
            <w:szCs w:val="32"/>
          </w:rPr>
          <w:delText>。</w:delText>
        </w:r>
        <w:r w:rsidR="00B21E8D" w:rsidRPr="00B21E8D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三是</w:delText>
        </w:r>
        <w:r w:rsidR="007117E1" w:rsidRPr="00EC69E3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多源的威胁情报溯源</w:delText>
        </w:r>
        <w:r w:rsidR="002F47C1" w:rsidDel="00F547E0">
          <w:rPr>
            <w:rFonts w:ascii="仿宋_GB2312" w:eastAsia="仿宋_GB2312" w:hAnsi="仿宋" w:hint="eastAsia"/>
            <w:sz w:val="32"/>
            <w:szCs w:val="32"/>
          </w:rPr>
          <w:delText>。</w:delText>
        </w:r>
        <w:r w:rsidR="001E202E" w:rsidDel="00F547E0">
          <w:rPr>
            <w:rFonts w:ascii="仿宋_GB2312" w:eastAsia="仿宋_GB2312" w:hAnsi="仿宋" w:hint="eastAsia"/>
            <w:sz w:val="32"/>
            <w:szCs w:val="32"/>
          </w:rPr>
          <w:delText>通过积累威胁情报，打造判别攻击行为的“武器库”，中心将更快速地识别并追溯异常攻击行为。实验室研发</w:delText>
        </w:r>
        <w:r w:rsidR="003C6D58" w:rsidDel="00F547E0">
          <w:rPr>
            <w:rFonts w:ascii="仿宋_GB2312" w:eastAsia="仿宋_GB2312" w:hAnsi="仿宋" w:hint="eastAsia"/>
            <w:sz w:val="32"/>
            <w:szCs w:val="32"/>
          </w:rPr>
          <w:delText>课题</w:delText>
        </w:r>
        <w:r w:rsidR="008419A7" w:rsidRPr="00740C61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一方面</w:delText>
        </w:r>
        <w:r w:rsidR="004B375C" w:rsidDel="00F547E0">
          <w:rPr>
            <w:rFonts w:ascii="仿宋_GB2312" w:eastAsia="仿宋_GB2312" w:hAnsi="仿宋" w:hint="eastAsia"/>
            <w:sz w:val="32"/>
            <w:szCs w:val="32"/>
          </w:rPr>
          <w:delText>以</w:delText>
        </w:r>
        <w:r w:rsidR="004B375C" w:rsidRPr="004B375C" w:rsidDel="00F547E0">
          <w:rPr>
            <w:rFonts w:ascii="仿宋_GB2312" w:eastAsia="仿宋_GB2312" w:hAnsi="仿宋" w:hint="eastAsia"/>
            <w:sz w:val="32"/>
            <w:szCs w:val="32"/>
          </w:rPr>
          <w:delText>流量与告警日志数据</w:delText>
        </w:r>
        <w:r w:rsidR="004B375C" w:rsidDel="00F547E0">
          <w:rPr>
            <w:rFonts w:ascii="仿宋_GB2312" w:eastAsia="仿宋_GB2312" w:hAnsi="仿宋" w:hint="eastAsia"/>
            <w:sz w:val="32"/>
            <w:szCs w:val="32"/>
          </w:rPr>
          <w:delText>为基础，抽象</w:delText>
        </w:r>
        <w:r w:rsidR="004B375C" w:rsidRPr="004B375C" w:rsidDel="00F547E0">
          <w:rPr>
            <w:rFonts w:ascii="仿宋_GB2312" w:eastAsia="仿宋_GB2312" w:hAnsi="仿宋" w:hint="eastAsia"/>
            <w:sz w:val="32"/>
            <w:szCs w:val="32"/>
          </w:rPr>
          <w:delText>攻击手法</w:delText>
        </w:r>
        <w:r w:rsidR="004B375C" w:rsidDel="00F547E0">
          <w:rPr>
            <w:rFonts w:ascii="仿宋_GB2312" w:eastAsia="仿宋_GB2312" w:hAnsi="仿宋" w:hint="eastAsia"/>
            <w:sz w:val="32"/>
            <w:szCs w:val="32"/>
          </w:rPr>
          <w:delText>，提取</w:delText>
        </w:r>
        <w:r w:rsidR="004B375C" w:rsidRPr="004B375C" w:rsidDel="00F547E0">
          <w:rPr>
            <w:rFonts w:ascii="仿宋_GB2312" w:eastAsia="仿宋_GB2312" w:hAnsi="仿宋" w:hint="eastAsia"/>
            <w:sz w:val="32"/>
            <w:szCs w:val="32"/>
          </w:rPr>
          <w:delText>攻击行为特征</w:delText>
        </w:r>
        <w:r w:rsidR="004B375C" w:rsidDel="00F547E0">
          <w:rPr>
            <w:rFonts w:ascii="仿宋_GB2312" w:eastAsia="仿宋_GB2312" w:hAnsi="仿宋" w:hint="eastAsia"/>
            <w:sz w:val="32"/>
            <w:szCs w:val="32"/>
          </w:rPr>
          <w:delText>，产生中心专属情报。</w:delText>
        </w:r>
        <w:r w:rsidR="004B375C" w:rsidRPr="00740C61" w:rsidDel="00F547E0">
          <w:rPr>
            <w:rFonts w:ascii="仿宋_GB2312" w:eastAsia="仿宋_GB2312" w:hAnsi="仿宋" w:hint="eastAsia"/>
            <w:b/>
            <w:bCs/>
            <w:sz w:val="32"/>
            <w:szCs w:val="32"/>
          </w:rPr>
          <w:delText>另一方面</w:delText>
        </w:r>
        <w:r w:rsidR="004B375C" w:rsidRPr="004B375C" w:rsidDel="00F547E0">
          <w:rPr>
            <w:rFonts w:ascii="仿宋_GB2312" w:eastAsia="仿宋_GB2312" w:hAnsi="仿宋" w:hint="eastAsia"/>
            <w:sz w:val="32"/>
            <w:szCs w:val="32"/>
          </w:rPr>
          <w:delText>聚合不同来源的内外部情报，实现</w:delText>
        </w:r>
        <w:r w:rsidR="004B375C" w:rsidDel="00F547E0">
          <w:rPr>
            <w:rFonts w:ascii="仿宋_GB2312" w:eastAsia="仿宋_GB2312" w:hAnsi="仿宋" w:hint="eastAsia"/>
            <w:sz w:val="32"/>
            <w:szCs w:val="32"/>
          </w:rPr>
          <w:delText>情报中心</w:delText>
        </w:r>
        <w:r w:rsidR="004B375C" w:rsidRPr="004B375C" w:rsidDel="00F547E0">
          <w:rPr>
            <w:rFonts w:ascii="仿宋_GB2312" w:eastAsia="仿宋_GB2312" w:hAnsi="仿宋" w:hint="eastAsia"/>
            <w:sz w:val="32"/>
            <w:szCs w:val="32"/>
          </w:rPr>
          <w:delText>与安全监控和响应平台对接</w:delText>
        </w:r>
        <w:r w:rsidR="00F30077" w:rsidDel="00F547E0">
          <w:rPr>
            <w:rFonts w:ascii="仿宋_GB2312" w:eastAsia="仿宋_GB2312" w:hAnsi="仿宋" w:hint="eastAsia"/>
            <w:sz w:val="32"/>
            <w:szCs w:val="32"/>
          </w:rPr>
          <w:delText>集成</w:delText>
        </w:r>
        <w:r w:rsidR="004B375C" w:rsidDel="00F547E0">
          <w:rPr>
            <w:rFonts w:ascii="仿宋_GB2312" w:eastAsia="仿宋_GB2312" w:hAnsi="仿宋" w:hint="eastAsia"/>
            <w:sz w:val="32"/>
            <w:szCs w:val="32"/>
          </w:rPr>
          <w:delText>。</w:delText>
        </w:r>
      </w:del>
    </w:p>
    <w:p w14:paraId="066926E4" w14:textId="77777777" w:rsidR="003C6D58" w:rsidRPr="0083501E" w:rsidRDefault="003C6D58" w:rsidP="005D290C">
      <w:pPr>
        <w:pStyle w:val="a9"/>
        <w:numPr>
          <w:ilvl w:val="0"/>
          <w:numId w:val="1"/>
        </w:numPr>
        <w:spacing w:beforeLines="50" w:before="156" w:line="560" w:lineRule="exact"/>
        <w:ind w:left="420" w:firstLineChars="0" w:firstLine="0"/>
        <w:outlineLvl w:val="0"/>
        <w:rPr>
          <w:rFonts w:ascii="仿宋_GB2312" w:eastAsia="仿宋_GB2312" w:hAnsi="仿宋"/>
          <w:b/>
          <w:bCs/>
          <w:sz w:val="32"/>
          <w:szCs w:val="32"/>
        </w:rPr>
      </w:pPr>
      <w:r w:rsidRPr="0083501E">
        <w:rPr>
          <w:rFonts w:ascii="仿宋_GB2312" w:eastAsia="仿宋_GB2312" w:hAnsi="仿宋" w:hint="eastAsia"/>
          <w:b/>
          <w:bCs/>
          <w:sz w:val="32"/>
          <w:szCs w:val="32"/>
        </w:rPr>
        <w:t>下一步项目安排</w:t>
      </w:r>
    </w:p>
    <w:p w14:paraId="6D9C5BFB" w14:textId="204E875F" w:rsidR="000A4017" w:rsidRPr="000A4017" w:rsidRDefault="00D72356" w:rsidP="000A4017">
      <w:pPr>
        <w:spacing w:line="560" w:lineRule="exact"/>
        <w:ind w:firstLineChars="200" w:firstLine="640"/>
        <w:rPr>
          <w:ins w:id="33" w:author="王 天弘" w:date="2021-02-23T11:25:00Z"/>
          <w:rFonts w:ascii="仿宋_GB2312" w:eastAsia="仿宋_GB2312" w:hAnsi="仿宋"/>
          <w:sz w:val="32"/>
          <w:szCs w:val="32"/>
        </w:rPr>
      </w:pPr>
      <w:ins w:id="34" w:author="王 天弘" w:date="2021-02-23T15:47:00Z">
        <w:r>
          <w:rPr>
            <w:rFonts w:ascii="仿宋_GB2312" w:eastAsia="仿宋_GB2312" w:hAnsi="仿宋" w:hint="eastAsia"/>
            <w:sz w:val="32"/>
            <w:szCs w:val="32"/>
          </w:rPr>
          <w:t>“零信任”</w:t>
        </w:r>
      </w:ins>
      <w:ins w:id="35" w:author="王 天弘" w:date="2021-02-23T16:27:00Z">
        <w:r w:rsidR="002C78BD">
          <w:rPr>
            <w:rFonts w:ascii="仿宋_GB2312" w:eastAsia="仿宋_GB2312" w:hAnsi="仿宋" w:hint="eastAsia"/>
            <w:sz w:val="32"/>
            <w:szCs w:val="32"/>
          </w:rPr>
          <w:t>设计</w:t>
        </w:r>
      </w:ins>
      <w:ins w:id="36" w:author="王 天弘" w:date="2021-02-23T15:47:00Z">
        <w:r>
          <w:rPr>
            <w:rFonts w:ascii="仿宋_GB2312" w:eastAsia="仿宋_GB2312" w:hAnsi="仿宋" w:hint="eastAsia"/>
            <w:sz w:val="32"/>
            <w:szCs w:val="32"/>
          </w:rPr>
          <w:t>改造、开放客户端安全课题由开发部</w:t>
        </w:r>
      </w:ins>
      <w:ins w:id="37" w:author="王 天弘" w:date="2021-02-23T15:48:00Z">
        <w:r>
          <w:rPr>
            <w:rFonts w:ascii="仿宋_GB2312" w:eastAsia="仿宋_GB2312" w:hAnsi="仿宋" w:hint="eastAsia"/>
            <w:sz w:val="32"/>
            <w:szCs w:val="32"/>
          </w:rPr>
          <w:t>牵头，</w:t>
        </w:r>
      </w:ins>
      <w:ins w:id="38" w:author="王 天弘" w:date="2021-02-23T15:49:00Z">
        <w:r>
          <w:rPr>
            <w:rFonts w:ascii="仿宋_GB2312" w:eastAsia="仿宋_GB2312" w:hAnsi="仿宋" w:hint="eastAsia"/>
            <w:sz w:val="32"/>
            <w:szCs w:val="32"/>
          </w:rPr>
          <w:t>运行部、</w:t>
        </w:r>
      </w:ins>
      <w:ins w:id="39" w:author="王 天弘" w:date="2021-02-23T15:52:00Z">
        <w:r>
          <w:rPr>
            <w:rFonts w:ascii="仿宋_GB2312" w:eastAsia="仿宋_GB2312" w:hAnsi="仿宋" w:hint="eastAsia"/>
            <w:sz w:val="32"/>
            <w:szCs w:val="32"/>
          </w:rPr>
          <w:t>一部、二部参与。</w:t>
        </w:r>
      </w:ins>
      <w:ins w:id="40" w:author="王 天弘" w:date="2021-02-23T15:53:00Z">
        <w:r>
          <w:rPr>
            <w:rFonts w:ascii="仿宋_GB2312" w:eastAsia="仿宋_GB2312" w:hAnsi="仿宋" w:hint="eastAsia"/>
            <w:sz w:val="32"/>
            <w:szCs w:val="32"/>
          </w:rPr>
          <w:t>威胁情报</w:t>
        </w:r>
      </w:ins>
      <w:ins w:id="41" w:author="王 天弘" w:date="2021-02-23T15:54:00Z">
        <w:r>
          <w:rPr>
            <w:rFonts w:ascii="仿宋_GB2312" w:eastAsia="仿宋_GB2312" w:hAnsi="仿宋" w:hint="eastAsia"/>
            <w:sz w:val="32"/>
            <w:szCs w:val="32"/>
          </w:rPr>
          <w:t>课题由运行部牵头，开发部参与</w:t>
        </w:r>
      </w:ins>
      <w:ins w:id="42" w:author="王 天弘" w:date="2021-02-23T15:55:00Z">
        <w:r>
          <w:rPr>
            <w:rFonts w:ascii="仿宋_GB2312" w:eastAsia="仿宋_GB2312" w:hAnsi="仿宋" w:hint="eastAsia"/>
            <w:sz w:val="32"/>
            <w:szCs w:val="32"/>
          </w:rPr>
          <w:t>（课题组成员及分工详见附件2）</w:t>
        </w:r>
      </w:ins>
      <w:ins w:id="43" w:author="王 天弘" w:date="2021-02-23T15:54:00Z">
        <w:r>
          <w:rPr>
            <w:rFonts w:ascii="仿宋_GB2312" w:eastAsia="仿宋_GB2312" w:hAnsi="仿宋" w:hint="eastAsia"/>
            <w:sz w:val="32"/>
            <w:szCs w:val="32"/>
          </w:rPr>
          <w:t>。</w:t>
        </w:r>
      </w:ins>
      <w:ins w:id="44" w:author="王 天弘" w:date="2021-02-23T15:04:00Z">
        <w:r w:rsidR="007F1704">
          <w:rPr>
            <w:rFonts w:ascii="仿宋_GB2312" w:eastAsia="仿宋_GB2312" w:hAnsi="仿宋" w:hint="eastAsia"/>
            <w:sz w:val="32"/>
            <w:szCs w:val="32"/>
          </w:rPr>
          <w:t>上述</w:t>
        </w:r>
      </w:ins>
      <w:ins w:id="45" w:author="王 天弘" w:date="2021-02-23T11:25:00Z">
        <w:r w:rsidR="000A4017" w:rsidRPr="000A4017">
          <w:rPr>
            <w:rFonts w:ascii="仿宋_GB2312" w:eastAsia="仿宋_GB2312" w:hAnsi="仿宋" w:hint="eastAsia"/>
            <w:sz w:val="32"/>
            <w:szCs w:val="32"/>
          </w:rPr>
          <w:t>研发课题并行推进，计划于</w:t>
        </w:r>
        <w:r w:rsidR="000A4017" w:rsidRPr="000A4017">
          <w:rPr>
            <w:rFonts w:ascii="仿宋_GB2312" w:eastAsia="仿宋_GB2312" w:hAnsi="仿宋"/>
            <w:sz w:val="32"/>
            <w:szCs w:val="32"/>
          </w:rPr>
          <w:t>2021年6月完成初步研发验证，2021年8月完成项目验收，验收通过即</w:t>
        </w:r>
      </w:ins>
      <w:ins w:id="46" w:author="王 天弘" w:date="2021-02-24T15:29:00Z">
        <w:r w:rsidR="0012658C">
          <w:rPr>
            <w:rFonts w:ascii="仿宋_GB2312" w:eastAsia="仿宋_GB2312" w:hAnsi="仿宋" w:hint="eastAsia"/>
            <w:sz w:val="32"/>
            <w:szCs w:val="32"/>
          </w:rPr>
          <w:t>可启动</w:t>
        </w:r>
        <w:r w:rsidR="0012658C">
          <w:rPr>
            <w:rFonts w:ascii="仿宋_GB2312" w:eastAsia="仿宋_GB2312" w:hAnsi="仿宋" w:hint="eastAsia"/>
            <w:sz w:val="32"/>
            <w:szCs w:val="32"/>
          </w:rPr>
          <w:t>用户无感</w:t>
        </w:r>
        <w:r w:rsidR="0012658C">
          <w:rPr>
            <w:rFonts w:ascii="仿宋_GB2312" w:eastAsia="仿宋_GB2312" w:hAnsi="仿宋" w:hint="eastAsia"/>
            <w:sz w:val="32"/>
            <w:szCs w:val="32"/>
          </w:rPr>
          <w:t>的</w:t>
        </w:r>
      </w:ins>
      <w:ins w:id="47" w:author="王 天弘" w:date="2021-02-23T11:25:00Z">
        <w:r w:rsidR="000A4017" w:rsidRPr="000A4017">
          <w:rPr>
            <w:rFonts w:ascii="仿宋_GB2312" w:eastAsia="仿宋_GB2312" w:hAnsi="仿宋"/>
            <w:sz w:val="32"/>
            <w:szCs w:val="32"/>
          </w:rPr>
          <w:t>生产终端安全改造。</w:t>
        </w:r>
      </w:ins>
    </w:p>
    <w:p w14:paraId="4FE3B394" w14:textId="4B087E4E" w:rsidR="00D63DF7" w:rsidRDefault="003C6D58">
      <w:pPr>
        <w:spacing w:line="560" w:lineRule="exact"/>
        <w:ind w:firstLineChars="200" w:firstLine="640"/>
        <w:rPr>
          <w:ins w:id="48" w:author="王 天弘" w:date="2021-02-23T11:11:00Z"/>
          <w:rFonts w:ascii="仿宋_GB2312" w:eastAsia="仿宋_GB2312" w:hAnsi="仿宋"/>
          <w:sz w:val="32"/>
          <w:szCs w:val="32"/>
        </w:rPr>
      </w:pPr>
      <w:r w:rsidRPr="0083501E">
        <w:rPr>
          <w:rFonts w:ascii="仿宋_GB2312" w:eastAsia="仿宋_GB2312" w:hAnsi="仿宋" w:hint="eastAsia"/>
          <w:sz w:val="32"/>
          <w:szCs w:val="32"/>
        </w:rPr>
        <w:t>经调研安全领域头部供应商，奇安信集团、</w:t>
      </w:r>
      <w:r>
        <w:rPr>
          <w:rFonts w:ascii="仿宋_GB2312" w:eastAsia="仿宋_GB2312" w:hAnsi="仿宋" w:hint="eastAsia"/>
          <w:sz w:val="32"/>
          <w:szCs w:val="32"/>
        </w:rPr>
        <w:t>360企业安全集团</w:t>
      </w:r>
      <w:r w:rsidRPr="0083501E">
        <w:rPr>
          <w:rFonts w:ascii="仿宋_GB2312" w:eastAsia="仿宋_GB2312" w:hAnsi="仿宋" w:hint="eastAsia"/>
          <w:sz w:val="32"/>
          <w:szCs w:val="32"/>
        </w:rPr>
        <w:t>、</w:t>
      </w:r>
      <w:r>
        <w:rPr>
          <w:rFonts w:ascii="仿宋_GB2312" w:eastAsia="仿宋_GB2312" w:hAnsi="仿宋" w:hint="eastAsia"/>
          <w:sz w:val="32"/>
          <w:szCs w:val="32"/>
        </w:rPr>
        <w:t>深信服科技</w:t>
      </w:r>
      <w:r w:rsidRPr="0083501E">
        <w:rPr>
          <w:rFonts w:ascii="仿宋_GB2312" w:eastAsia="仿宋_GB2312" w:hAnsi="仿宋" w:hint="eastAsia"/>
          <w:sz w:val="32"/>
          <w:szCs w:val="32"/>
        </w:rPr>
        <w:t>与长亭科技四家</w:t>
      </w:r>
      <w:r>
        <w:rPr>
          <w:rFonts w:ascii="仿宋_GB2312" w:eastAsia="仿宋_GB2312" w:hAnsi="仿宋" w:hint="eastAsia"/>
          <w:sz w:val="32"/>
          <w:szCs w:val="32"/>
        </w:rPr>
        <w:t>基本</w:t>
      </w:r>
      <w:r w:rsidRPr="0083501E">
        <w:rPr>
          <w:rFonts w:ascii="仿宋_GB2312" w:eastAsia="仿宋_GB2312" w:hAnsi="仿宋" w:hint="eastAsia"/>
          <w:sz w:val="32"/>
          <w:szCs w:val="32"/>
        </w:rPr>
        <w:t>满足中心现阶段安全研发需求。</w:t>
      </w:r>
      <w:ins w:id="49" w:author="王 天弘" w:date="2021-02-23T11:12:00Z">
        <w:r w:rsidR="00D63DF7">
          <w:rPr>
            <w:rFonts w:ascii="仿宋_GB2312" w:eastAsia="仿宋_GB2312" w:hAnsi="仿宋" w:hint="eastAsia"/>
            <w:sz w:val="32"/>
            <w:szCs w:val="32"/>
          </w:rPr>
          <w:t>经</w:t>
        </w:r>
      </w:ins>
      <w:ins w:id="50" w:author="王 天弘" w:date="2021-02-23T11:10:00Z">
        <w:r w:rsidR="00D63DF7">
          <w:rPr>
            <w:rFonts w:ascii="仿宋_GB2312" w:eastAsia="仿宋_GB2312" w:hAnsi="仿宋" w:hint="eastAsia"/>
            <w:sz w:val="32"/>
            <w:szCs w:val="32"/>
          </w:rPr>
          <w:t>与采</w:t>
        </w:r>
      </w:ins>
      <w:ins w:id="51" w:author="王 天弘" w:date="2021-02-23T11:13:00Z">
        <w:r w:rsidR="00D63DF7">
          <w:rPr>
            <w:rFonts w:ascii="仿宋_GB2312" w:eastAsia="仿宋_GB2312" w:hAnsi="仿宋" w:hint="eastAsia"/>
            <w:sz w:val="32"/>
            <w:szCs w:val="32"/>
          </w:rPr>
          <w:t>管</w:t>
        </w:r>
      </w:ins>
      <w:ins w:id="52" w:author="王 天弘" w:date="2021-02-23T11:10:00Z">
        <w:r w:rsidR="00D63DF7">
          <w:rPr>
            <w:rFonts w:ascii="仿宋_GB2312" w:eastAsia="仿宋_GB2312" w:hAnsi="仿宋" w:hint="eastAsia"/>
            <w:sz w:val="32"/>
            <w:szCs w:val="32"/>
          </w:rPr>
          <w:t>办确认，</w:t>
        </w:r>
      </w:ins>
      <w:del w:id="53" w:author="王 天弘" w:date="2021-02-23T11:11:00Z">
        <w:r w:rsidRPr="0083501E" w:rsidDel="00D63DF7">
          <w:rPr>
            <w:rFonts w:ascii="仿宋_GB2312" w:eastAsia="仿宋_GB2312" w:hAnsi="仿宋" w:hint="eastAsia"/>
            <w:sz w:val="32"/>
            <w:szCs w:val="32"/>
          </w:rPr>
          <w:delText>我们建议</w:delText>
        </w:r>
      </w:del>
      <w:r>
        <w:rPr>
          <w:rFonts w:ascii="仿宋_GB2312" w:eastAsia="仿宋_GB2312" w:hAnsi="仿宋" w:hint="eastAsia"/>
          <w:sz w:val="32"/>
          <w:szCs w:val="32"/>
        </w:rPr>
        <w:t>采用</w:t>
      </w:r>
      <w:r w:rsidR="00911ADC">
        <w:rPr>
          <w:rFonts w:ascii="仿宋_GB2312" w:eastAsia="仿宋_GB2312" w:hAnsi="仿宋" w:hint="eastAsia"/>
          <w:sz w:val="32"/>
          <w:szCs w:val="32"/>
        </w:rPr>
        <w:t>框架</w:t>
      </w:r>
      <w:r>
        <w:rPr>
          <w:rFonts w:ascii="仿宋_GB2312" w:eastAsia="仿宋_GB2312" w:hAnsi="仿宋" w:hint="eastAsia"/>
          <w:sz w:val="32"/>
          <w:szCs w:val="32"/>
        </w:rPr>
        <w:t>邀请招标</w:t>
      </w:r>
      <w:del w:id="54" w:author="王 天弘" w:date="2021-02-23T15:26:00Z">
        <w:r w:rsidDel="00540330">
          <w:rPr>
            <w:rFonts w:ascii="仿宋_GB2312" w:eastAsia="仿宋_GB2312" w:hAnsi="仿宋" w:hint="eastAsia"/>
            <w:sz w:val="32"/>
            <w:szCs w:val="32"/>
          </w:rPr>
          <w:delText>的形式，</w:delText>
        </w:r>
      </w:del>
      <w:r w:rsidRPr="0083501E">
        <w:rPr>
          <w:rFonts w:ascii="仿宋_GB2312" w:eastAsia="仿宋_GB2312" w:hAnsi="仿宋" w:hint="eastAsia"/>
          <w:sz w:val="32"/>
          <w:szCs w:val="32"/>
        </w:rPr>
        <w:t>向上述四家供应商采购相关技术开发和技术支持服务</w:t>
      </w:r>
      <w:r>
        <w:rPr>
          <w:rFonts w:ascii="仿宋_GB2312" w:eastAsia="仿宋_GB2312" w:hAnsi="仿宋" w:hint="eastAsia"/>
          <w:sz w:val="32"/>
          <w:szCs w:val="32"/>
        </w:rPr>
        <w:t>，</w:t>
      </w:r>
      <w:ins w:id="55" w:author="王 天弘" w:date="2021-02-23T11:19:00Z">
        <w:r w:rsidR="000A4017">
          <w:rPr>
            <w:rFonts w:ascii="仿宋_GB2312" w:eastAsia="仿宋_GB2312" w:hAnsi="仿宋" w:hint="eastAsia"/>
            <w:sz w:val="32"/>
            <w:szCs w:val="32"/>
          </w:rPr>
          <w:t>三项子课题允许</w:t>
        </w:r>
      </w:ins>
      <w:ins w:id="56" w:author="王 天弘" w:date="2021-02-23T16:29:00Z">
        <w:r w:rsidR="002C78BD">
          <w:rPr>
            <w:rFonts w:ascii="仿宋_GB2312" w:eastAsia="仿宋_GB2312" w:hAnsi="仿宋" w:hint="eastAsia"/>
            <w:sz w:val="32"/>
            <w:szCs w:val="32"/>
          </w:rPr>
          <w:t>至多</w:t>
        </w:r>
      </w:ins>
      <w:ins w:id="57" w:author="王 天弘" w:date="2021-02-23T11:19:00Z">
        <w:r w:rsidR="000A4017">
          <w:rPr>
            <w:rFonts w:ascii="仿宋_GB2312" w:eastAsia="仿宋_GB2312" w:hAnsi="仿宋" w:hint="eastAsia"/>
            <w:sz w:val="32"/>
            <w:szCs w:val="32"/>
          </w:rPr>
          <w:t>2家供应商承接。</w:t>
        </w:r>
      </w:ins>
      <w:del w:id="58" w:author="王 天弘" w:date="2021-02-23T11:20:00Z">
        <w:r w:rsidDel="000A4017">
          <w:rPr>
            <w:rFonts w:ascii="仿宋_GB2312" w:eastAsia="仿宋_GB2312" w:hAnsi="仿宋" w:hint="eastAsia"/>
            <w:sz w:val="32"/>
            <w:szCs w:val="32"/>
          </w:rPr>
          <w:delText>并允许至多</w:delText>
        </w:r>
      </w:del>
      <w:del w:id="59" w:author="王 天弘" w:date="2021-02-23T11:19:00Z">
        <w:r w:rsidDel="000A4017">
          <w:rPr>
            <w:rFonts w:ascii="仿宋_GB2312" w:eastAsia="仿宋_GB2312" w:hAnsi="仿宋" w:hint="eastAsia"/>
            <w:sz w:val="32"/>
            <w:szCs w:val="32"/>
          </w:rPr>
          <w:delText>2家供应商</w:delText>
        </w:r>
      </w:del>
      <w:del w:id="60" w:author="王 天弘" w:date="2021-02-23T11:20:00Z">
        <w:r w:rsidDel="000A4017">
          <w:rPr>
            <w:rFonts w:ascii="仿宋_GB2312" w:eastAsia="仿宋_GB2312" w:hAnsi="仿宋" w:hint="eastAsia"/>
            <w:sz w:val="32"/>
            <w:szCs w:val="32"/>
          </w:rPr>
          <w:delText>分别承接框架内分项子课题。</w:delText>
        </w:r>
      </w:del>
      <w:ins w:id="61" w:author="王 天弘" w:date="2021-02-23T11:12:00Z">
        <w:r w:rsidR="00D63DF7">
          <w:rPr>
            <w:rFonts w:ascii="仿宋_GB2312" w:eastAsia="仿宋_GB2312" w:hAnsi="仿宋" w:hint="eastAsia"/>
            <w:sz w:val="32"/>
            <w:szCs w:val="32"/>
          </w:rPr>
          <w:t>同时，</w:t>
        </w:r>
      </w:ins>
      <w:ins w:id="62" w:author="王 天弘" w:date="2021-02-23T15:24:00Z">
        <w:r w:rsidR="000123C0">
          <w:rPr>
            <w:rFonts w:ascii="仿宋_GB2312" w:eastAsia="仿宋_GB2312" w:hAnsi="仿宋" w:hint="eastAsia"/>
            <w:sz w:val="32"/>
            <w:szCs w:val="32"/>
          </w:rPr>
          <w:t>建议</w:t>
        </w:r>
      </w:ins>
      <w:ins w:id="63" w:author="王 天弘" w:date="2021-02-23T11:22:00Z">
        <w:r w:rsidR="000A4017" w:rsidRPr="000A4017">
          <w:rPr>
            <w:rFonts w:ascii="仿宋_GB2312" w:eastAsia="仿宋_GB2312" w:hAnsi="仿宋" w:hint="eastAsia"/>
            <w:sz w:val="32"/>
            <w:szCs w:val="32"/>
          </w:rPr>
          <w:t>与</w:t>
        </w:r>
      </w:ins>
      <w:ins w:id="64" w:author="王 天弘" w:date="2021-02-23T15:13:00Z">
        <w:r w:rsidR="007F1704">
          <w:rPr>
            <w:rFonts w:ascii="仿宋_GB2312" w:eastAsia="仿宋_GB2312" w:hAnsi="仿宋" w:hint="eastAsia"/>
            <w:sz w:val="32"/>
            <w:szCs w:val="32"/>
          </w:rPr>
          <w:t>达成合作的</w:t>
        </w:r>
      </w:ins>
      <w:ins w:id="65" w:author="王 天弘" w:date="2021-02-23T11:22:00Z">
        <w:r w:rsidR="000A4017" w:rsidRPr="000A4017">
          <w:rPr>
            <w:rFonts w:ascii="仿宋_GB2312" w:eastAsia="仿宋_GB2312" w:hAnsi="仿宋" w:hint="eastAsia"/>
            <w:sz w:val="32"/>
            <w:szCs w:val="32"/>
          </w:rPr>
          <w:t>外部技术供应商建立长期战略合作协议，</w:t>
        </w:r>
        <w:r w:rsidR="000A4017">
          <w:rPr>
            <w:rFonts w:ascii="仿宋_GB2312" w:eastAsia="仿宋_GB2312" w:hAnsi="仿宋" w:hint="eastAsia"/>
            <w:sz w:val="32"/>
            <w:szCs w:val="32"/>
          </w:rPr>
          <w:t>并</w:t>
        </w:r>
      </w:ins>
      <w:ins w:id="66" w:author="王 天弘" w:date="2021-02-23T11:12:00Z">
        <w:r w:rsidR="00D63DF7">
          <w:rPr>
            <w:rFonts w:ascii="仿宋_GB2312" w:eastAsia="仿宋_GB2312" w:hAnsi="仿宋" w:hint="eastAsia"/>
            <w:sz w:val="32"/>
            <w:szCs w:val="32"/>
          </w:rPr>
          <w:t>设立安全专项资源池</w:t>
        </w:r>
      </w:ins>
      <w:ins w:id="67" w:author="王 天弘" w:date="2021-02-23T15:13:00Z">
        <w:r w:rsidR="007F1704">
          <w:rPr>
            <w:rFonts w:ascii="仿宋_GB2312" w:eastAsia="仿宋_GB2312" w:hAnsi="仿宋" w:hint="eastAsia"/>
            <w:sz w:val="32"/>
            <w:szCs w:val="32"/>
          </w:rPr>
          <w:t>。</w:t>
        </w:r>
      </w:ins>
      <w:ins w:id="68" w:author="王 天弘" w:date="2021-02-23T11:21:00Z">
        <w:r w:rsidR="000A4017">
          <w:rPr>
            <w:rFonts w:ascii="仿宋_GB2312" w:eastAsia="仿宋_GB2312" w:hAnsi="仿宋" w:hint="eastAsia"/>
            <w:sz w:val="32"/>
            <w:szCs w:val="32"/>
          </w:rPr>
          <w:t>实验室可</w:t>
        </w:r>
      </w:ins>
      <w:ins w:id="69" w:author="王 天弘" w:date="2021-02-23T11:23:00Z">
        <w:r w:rsidR="000A4017">
          <w:rPr>
            <w:rFonts w:ascii="仿宋_GB2312" w:eastAsia="仿宋_GB2312" w:hAnsi="仿宋" w:hint="eastAsia"/>
            <w:sz w:val="32"/>
            <w:szCs w:val="32"/>
          </w:rPr>
          <w:t>根据</w:t>
        </w:r>
      </w:ins>
      <w:ins w:id="70" w:author="王 天弘" w:date="2021-02-23T15:36:00Z">
        <w:r w:rsidR="00215DE2">
          <w:rPr>
            <w:rFonts w:ascii="仿宋_GB2312" w:eastAsia="仿宋_GB2312" w:hAnsi="仿宋" w:hint="eastAsia"/>
            <w:sz w:val="32"/>
            <w:szCs w:val="32"/>
          </w:rPr>
          <w:t>固定</w:t>
        </w:r>
      </w:ins>
      <w:ins w:id="71" w:author="王 天弘" w:date="2021-02-23T15:26:00Z">
        <w:r w:rsidR="00540330">
          <w:rPr>
            <w:rFonts w:ascii="仿宋_GB2312" w:eastAsia="仿宋_GB2312" w:hAnsi="仿宋" w:hint="eastAsia"/>
            <w:sz w:val="32"/>
            <w:szCs w:val="32"/>
          </w:rPr>
          <w:t>的</w:t>
        </w:r>
      </w:ins>
      <w:ins w:id="72" w:author="王 天弘" w:date="2021-02-23T11:23:00Z">
        <w:r w:rsidR="000A4017">
          <w:rPr>
            <w:rFonts w:ascii="仿宋_GB2312" w:eastAsia="仿宋_GB2312" w:hAnsi="仿宋" w:hint="eastAsia"/>
            <w:sz w:val="32"/>
            <w:szCs w:val="32"/>
          </w:rPr>
          <w:t>人月单价，</w:t>
        </w:r>
      </w:ins>
      <w:ins w:id="73" w:author="王 天弘" w:date="2021-02-23T11:15:00Z">
        <w:r w:rsidR="00D63DF7">
          <w:rPr>
            <w:rFonts w:ascii="仿宋_GB2312" w:eastAsia="仿宋_GB2312" w:hAnsi="仿宋" w:hint="eastAsia"/>
            <w:sz w:val="32"/>
            <w:szCs w:val="32"/>
          </w:rPr>
          <w:t>定向采购</w:t>
        </w:r>
      </w:ins>
      <w:ins w:id="74" w:author="王 天弘" w:date="2021-02-23T11:25:00Z">
        <w:r w:rsidR="000A4017">
          <w:rPr>
            <w:rFonts w:ascii="仿宋_GB2312" w:eastAsia="仿宋_GB2312" w:hAnsi="仿宋" w:hint="eastAsia"/>
            <w:sz w:val="32"/>
            <w:szCs w:val="32"/>
          </w:rPr>
          <w:t>战略合作伙伴提供的</w:t>
        </w:r>
      </w:ins>
      <w:ins w:id="75" w:author="王 天弘" w:date="2021-02-23T11:15:00Z">
        <w:r w:rsidR="00D63DF7">
          <w:rPr>
            <w:rFonts w:ascii="仿宋_GB2312" w:eastAsia="仿宋_GB2312" w:hAnsi="仿宋" w:hint="eastAsia"/>
            <w:sz w:val="32"/>
            <w:szCs w:val="32"/>
          </w:rPr>
          <w:t>安全技术服务</w:t>
        </w:r>
      </w:ins>
      <w:ins w:id="76" w:author="王 天弘" w:date="2021-02-23T11:24:00Z">
        <w:r w:rsidR="000A4017">
          <w:rPr>
            <w:rFonts w:ascii="仿宋_GB2312" w:eastAsia="仿宋_GB2312" w:hAnsi="仿宋" w:hint="eastAsia"/>
            <w:sz w:val="32"/>
            <w:szCs w:val="32"/>
          </w:rPr>
          <w:t>。</w:t>
        </w:r>
      </w:ins>
    </w:p>
    <w:p w14:paraId="64CD18F8" w14:textId="6C79D4D8" w:rsidR="006A511A" w:rsidDel="000A4017" w:rsidRDefault="006A511A" w:rsidP="006A511A">
      <w:pPr>
        <w:spacing w:line="560" w:lineRule="exact"/>
        <w:ind w:firstLineChars="200" w:firstLine="640"/>
        <w:rPr>
          <w:del w:id="77" w:author="王 天弘" w:date="2021-02-23T11:25:00Z"/>
          <w:moveTo w:id="78" w:author="王 天弘" w:date="2021-02-23T11:02:00Z"/>
          <w:rFonts w:ascii="仿宋_GB2312" w:eastAsia="仿宋_GB2312" w:hAnsi="仿宋"/>
          <w:sz w:val="32"/>
          <w:szCs w:val="32"/>
        </w:rPr>
      </w:pPr>
      <w:moveToRangeStart w:id="79" w:author="王 天弘" w:date="2021-02-23T11:02:00Z" w:name="move64970318"/>
      <w:moveTo w:id="80" w:author="王 天弘" w:date="2021-02-23T11:02:00Z">
        <w:del w:id="81" w:author="王 天弘" w:date="2021-02-23T11:25:00Z">
          <w:r w:rsidRPr="00B1101D" w:rsidDel="000A4017">
            <w:rPr>
              <w:rFonts w:ascii="仿宋_GB2312" w:eastAsia="仿宋_GB2312" w:hAnsi="仿宋" w:hint="eastAsia"/>
              <w:sz w:val="32"/>
              <w:szCs w:val="32"/>
            </w:rPr>
            <w:delText>研发课题并行推进，计划于</w:delText>
          </w:r>
          <w:r w:rsidRPr="00B1101D" w:rsidDel="000A4017">
            <w:rPr>
              <w:rFonts w:ascii="仿宋_GB2312" w:eastAsia="仿宋_GB2312" w:hAnsi="仿宋"/>
              <w:sz w:val="32"/>
              <w:szCs w:val="32"/>
            </w:rPr>
            <w:delText>2021年</w:delText>
          </w:r>
        </w:del>
        <w:del w:id="82" w:author="王 天弘" w:date="2021-02-23T11:03:00Z">
          <w:r w:rsidRPr="00B1101D" w:rsidDel="006A511A">
            <w:rPr>
              <w:rFonts w:ascii="仿宋_GB2312" w:eastAsia="仿宋_GB2312" w:hAnsi="仿宋"/>
              <w:sz w:val="32"/>
              <w:szCs w:val="32"/>
            </w:rPr>
            <w:delText>8</w:delText>
          </w:r>
        </w:del>
        <w:del w:id="83" w:author="王 天弘" w:date="2021-02-23T11:25:00Z">
          <w:r w:rsidRPr="00B1101D" w:rsidDel="000A4017">
            <w:rPr>
              <w:rFonts w:ascii="仿宋_GB2312" w:eastAsia="仿宋_GB2312" w:hAnsi="仿宋"/>
              <w:sz w:val="32"/>
              <w:szCs w:val="32"/>
            </w:rPr>
            <w:delText>月完成初步研发验证，2021年</w:delText>
          </w:r>
        </w:del>
        <w:del w:id="84" w:author="王 天弘" w:date="2021-02-23T11:03:00Z">
          <w:r w:rsidRPr="00B1101D" w:rsidDel="006A511A">
            <w:rPr>
              <w:rFonts w:ascii="仿宋_GB2312" w:eastAsia="仿宋_GB2312" w:hAnsi="仿宋"/>
              <w:sz w:val="32"/>
              <w:szCs w:val="32"/>
            </w:rPr>
            <w:delText>11</w:delText>
          </w:r>
        </w:del>
        <w:del w:id="85" w:author="王 天弘" w:date="2021-02-23T11:25:00Z">
          <w:r w:rsidRPr="00B1101D" w:rsidDel="000A4017">
            <w:rPr>
              <w:rFonts w:ascii="仿宋_GB2312" w:eastAsia="仿宋_GB2312" w:hAnsi="仿宋"/>
              <w:sz w:val="32"/>
              <w:szCs w:val="32"/>
            </w:rPr>
            <w:delText>月完成项目验收</w:delText>
          </w:r>
        </w:del>
        <w:del w:id="86" w:author="王 天弘" w:date="2021-02-23T11:04:00Z">
          <w:r w:rsidRPr="00B1101D" w:rsidDel="00EC7F98">
            <w:rPr>
              <w:rFonts w:ascii="仿宋_GB2312" w:eastAsia="仿宋_GB2312" w:hAnsi="仿宋"/>
              <w:sz w:val="32"/>
              <w:szCs w:val="32"/>
            </w:rPr>
            <w:delText>。</w:delText>
          </w:r>
        </w:del>
      </w:moveTo>
    </w:p>
    <w:p w14:paraId="6CE24118" w14:textId="0A87E5F3" w:rsidR="006222E2" w:rsidDel="000A4017" w:rsidRDefault="006222E2">
      <w:pPr>
        <w:spacing w:line="560" w:lineRule="exact"/>
        <w:rPr>
          <w:del w:id="87" w:author="王 天弘" w:date="2021-02-23T11:25:00Z"/>
          <w:moveTo w:id="88" w:author="王 天弘" w:date="2021-02-23T10:40:00Z"/>
          <w:rFonts w:ascii="仿宋_GB2312" w:eastAsia="仿宋_GB2312" w:hAnsi="仿宋"/>
          <w:sz w:val="32"/>
          <w:szCs w:val="32"/>
        </w:rPr>
        <w:pPrChange w:id="89" w:author="王 天弘" w:date="2021-02-23T11:25:00Z">
          <w:pPr>
            <w:spacing w:line="560" w:lineRule="exact"/>
            <w:ind w:firstLineChars="200" w:firstLine="640"/>
          </w:pPr>
        </w:pPrChange>
      </w:pPr>
      <w:moveToRangeStart w:id="90" w:author="王 天弘" w:date="2021-02-23T10:40:00Z" w:name="move64969222"/>
      <w:moveToRangeEnd w:id="79"/>
      <w:moveTo w:id="91" w:author="王 天弘" w:date="2021-02-23T10:40:00Z">
        <w:del w:id="92" w:author="王 天弘" w:date="2021-02-23T11:24:00Z">
          <w:r w:rsidRPr="0083501E" w:rsidDel="000A4017">
            <w:rPr>
              <w:rFonts w:ascii="仿宋_GB2312" w:eastAsia="仿宋_GB2312" w:hAnsi="仿宋" w:hint="eastAsia"/>
              <w:sz w:val="32"/>
              <w:szCs w:val="32"/>
            </w:rPr>
            <w:delText>按照总行关于金融机构在信息安全领域持续稳定投入的要求</w:delText>
          </w:r>
        </w:del>
        <w:del w:id="93" w:author="王 天弘" w:date="2021-02-23T11:25:00Z">
          <w:r w:rsidRPr="0083501E" w:rsidDel="000A4017">
            <w:rPr>
              <w:rFonts w:ascii="仿宋_GB2312" w:eastAsia="仿宋_GB2312" w:hAnsi="仿宋" w:hint="eastAsia"/>
              <w:sz w:val="32"/>
              <w:szCs w:val="32"/>
            </w:rPr>
            <w:delText>，建议后续与外部技术供应商建立长期战略合作协议，并</w:delText>
          </w:r>
          <w:r w:rsidDel="000A4017">
            <w:rPr>
              <w:rFonts w:ascii="仿宋_GB2312" w:eastAsia="仿宋_GB2312" w:hAnsi="仿宋" w:hint="eastAsia"/>
              <w:sz w:val="32"/>
              <w:szCs w:val="32"/>
            </w:rPr>
            <w:delText>设立安全专项资源池，用于定向采购战略合作伙伴提供的安全技术服务，</w:delText>
          </w:r>
          <w:r w:rsidRPr="0032404B" w:rsidDel="000A4017">
            <w:rPr>
              <w:rFonts w:ascii="仿宋_GB2312" w:eastAsia="仿宋_GB2312" w:hAnsi="仿宋" w:hint="eastAsia"/>
              <w:sz w:val="32"/>
              <w:szCs w:val="32"/>
            </w:rPr>
            <w:delText>后续将另行汇报</w:delText>
          </w:r>
          <w:r w:rsidDel="000A4017">
            <w:rPr>
              <w:rFonts w:ascii="仿宋_GB2312" w:eastAsia="仿宋_GB2312" w:hAnsi="仿宋" w:hint="eastAsia"/>
              <w:sz w:val="32"/>
              <w:szCs w:val="32"/>
            </w:rPr>
            <w:delText>。</w:delText>
          </w:r>
        </w:del>
      </w:moveTo>
    </w:p>
    <w:moveToRangeEnd w:id="90"/>
    <w:p w14:paraId="4A3EF8F9" w14:textId="6E63237C" w:rsidR="006222E2" w:rsidRPr="008800C1" w:rsidDel="000A4017" w:rsidRDefault="006222E2">
      <w:pPr>
        <w:spacing w:line="560" w:lineRule="exact"/>
        <w:rPr>
          <w:del w:id="94" w:author="王 天弘" w:date="2021-02-23T11:26:00Z"/>
          <w:rFonts w:ascii="仿宋_GB2312" w:eastAsia="仿宋_GB2312" w:hAnsi="仿宋"/>
          <w:sz w:val="32"/>
          <w:szCs w:val="32"/>
        </w:rPr>
        <w:pPrChange w:id="95" w:author="王 天弘" w:date="2021-02-23T11:25:00Z">
          <w:pPr>
            <w:spacing w:line="560" w:lineRule="exact"/>
            <w:ind w:firstLineChars="200" w:firstLine="640"/>
          </w:pPr>
        </w:pPrChange>
      </w:pPr>
    </w:p>
    <w:p w14:paraId="2B8274FC" w14:textId="6F62B47D" w:rsidR="003C6D58" w:rsidRDefault="003C6D58" w:rsidP="00E151B4">
      <w:pPr>
        <w:spacing w:afterLines="50" w:after="156"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del w:id="96" w:author="王 天弘" w:date="2021-02-23T10:40:00Z">
        <w:r w:rsidRPr="0083501E" w:rsidDel="006222E2">
          <w:rPr>
            <w:rFonts w:ascii="仿宋_GB2312" w:eastAsia="仿宋_GB2312" w:hAnsi="仿宋" w:hint="eastAsia"/>
            <w:sz w:val="32"/>
            <w:szCs w:val="32"/>
          </w:rPr>
          <w:delText>同时，</w:delText>
        </w:r>
      </w:del>
      <w:r w:rsidRPr="00695E28">
        <w:rPr>
          <w:rFonts w:ascii="仿宋_GB2312" w:eastAsia="仿宋_GB2312" w:hAnsi="仿宋" w:hint="eastAsia"/>
          <w:sz w:val="32"/>
          <w:szCs w:val="32"/>
        </w:rPr>
        <w:t>统一终端和网关</w:t>
      </w:r>
      <w:r>
        <w:rPr>
          <w:rFonts w:ascii="仿宋_GB2312" w:eastAsia="仿宋_GB2312" w:hAnsi="仿宋" w:hint="eastAsia"/>
          <w:sz w:val="32"/>
          <w:szCs w:val="32"/>
        </w:rPr>
        <w:t>的</w:t>
      </w:r>
      <w:r w:rsidRPr="0083501E">
        <w:rPr>
          <w:rFonts w:ascii="仿宋_GB2312" w:eastAsia="仿宋_GB2312" w:hAnsi="仿宋" w:hint="eastAsia"/>
          <w:sz w:val="32"/>
          <w:szCs w:val="32"/>
        </w:rPr>
        <w:t>“零信任”</w:t>
      </w:r>
      <w:r>
        <w:rPr>
          <w:rFonts w:ascii="仿宋_GB2312" w:eastAsia="仿宋_GB2312" w:hAnsi="仿宋" w:hint="eastAsia"/>
          <w:sz w:val="32"/>
          <w:szCs w:val="32"/>
        </w:rPr>
        <w:t>改造</w:t>
      </w:r>
      <w:r w:rsidRPr="0083501E">
        <w:rPr>
          <w:rFonts w:ascii="仿宋_GB2312" w:eastAsia="仿宋_GB2312" w:hAnsi="仿宋" w:hint="eastAsia"/>
          <w:sz w:val="32"/>
          <w:szCs w:val="32"/>
        </w:rPr>
        <w:t>、</w:t>
      </w:r>
      <w:r w:rsidR="003F4B26">
        <w:rPr>
          <w:rFonts w:ascii="仿宋_GB2312" w:eastAsia="仿宋_GB2312" w:hAnsi="仿宋" w:hint="eastAsia"/>
          <w:sz w:val="32"/>
          <w:szCs w:val="32"/>
        </w:rPr>
        <w:t>开放客户端安全</w:t>
      </w:r>
      <w:ins w:id="97" w:author="王 天弘" w:date="2021-02-23T10:40:00Z">
        <w:r w:rsidR="006222E2">
          <w:rPr>
            <w:rFonts w:ascii="仿宋_GB2312" w:eastAsia="仿宋_GB2312" w:hAnsi="仿宋" w:hint="eastAsia"/>
            <w:sz w:val="32"/>
            <w:szCs w:val="32"/>
          </w:rPr>
          <w:t>的</w:t>
        </w:r>
      </w:ins>
      <w:del w:id="98" w:author="王 天弘" w:date="2021-02-23T10:40:00Z">
        <w:r w:rsidRPr="0083501E" w:rsidDel="006222E2">
          <w:rPr>
            <w:rFonts w:ascii="仿宋_GB2312" w:eastAsia="仿宋_GB2312" w:hAnsi="仿宋" w:hint="eastAsia"/>
            <w:sz w:val="32"/>
            <w:szCs w:val="32"/>
          </w:rPr>
          <w:delText>等课题，涉及外部模块与中心交易系统核心模块交互集成，与中心战略安全密切相关，建议</w:delText>
        </w:r>
      </w:del>
      <w:r w:rsidRPr="0083501E">
        <w:rPr>
          <w:rFonts w:ascii="仿宋_GB2312" w:eastAsia="仿宋_GB2312" w:hAnsi="仿宋" w:hint="eastAsia"/>
          <w:sz w:val="32"/>
          <w:szCs w:val="32"/>
        </w:rPr>
        <w:t>集成</w:t>
      </w:r>
      <w:r>
        <w:rPr>
          <w:rFonts w:ascii="仿宋_GB2312" w:eastAsia="仿宋_GB2312" w:hAnsi="仿宋" w:hint="eastAsia"/>
          <w:sz w:val="32"/>
          <w:szCs w:val="32"/>
        </w:rPr>
        <w:t>改造</w:t>
      </w:r>
      <w:r w:rsidRPr="0083501E">
        <w:rPr>
          <w:rFonts w:ascii="仿宋_GB2312" w:eastAsia="仿宋_GB2312" w:hAnsi="仿宋" w:hint="eastAsia"/>
          <w:sz w:val="32"/>
          <w:szCs w:val="32"/>
        </w:rPr>
        <w:t>部署等工作</w:t>
      </w:r>
      <w:ins w:id="99" w:author="王 天弘" w:date="2021-02-23T10:41:00Z">
        <w:r w:rsidR="006222E2">
          <w:rPr>
            <w:rFonts w:ascii="仿宋_GB2312" w:eastAsia="仿宋_GB2312" w:hAnsi="仿宋" w:hint="eastAsia"/>
            <w:sz w:val="32"/>
            <w:szCs w:val="32"/>
          </w:rPr>
          <w:t>，</w:t>
        </w:r>
      </w:ins>
      <w:r w:rsidRPr="0083501E">
        <w:rPr>
          <w:rFonts w:ascii="仿宋_GB2312" w:eastAsia="仿宋_GB2312" w:hAnsi="仿宋" w:hint="eastAsia"/>
          <w:sz w:val="32"/>
          <w:szCs w:val="32"/>
        </w:rPr>
        <w:t>由</w:t>
      </w:r>
      <w:del w:id="100" w:author="王 天弘" w:date="2021-02-23T10:41:00Z">
        <w:r w:rsidRPr="0083501E" w:rsidDel="006222E2">
          <w:rPr>
            <w:rFonts w:ascii="仿宋_GB2312" w:eastAsia="仿宋_GB2312" w:hAnsi="仿宋" w:hint="eastAsia"/>
            <w:sz w:val="32"/>
            <w:szCs w:val="32"/>
          </w:rPr>
          <w:delText>中心所属全资子公司</w:delText>
        </w:r>
      </w:del>
      <w:r w:rsidRPr="0083501E">
        <w:rPr>
          <w:rFonts w:ascii="仿宋_GB2312" w:eastAsia="仿宋_GB2312" w:hAnsi="仿宋" w:hint="eastAsia"/>
          <w:sz w:val="32"/>
          <w:szCs w:val="32"/>
        </w:rPr>
        <w:t>中汇公司负责实施。</w:t>
      </w:r>
      <w:moveFromRangeStart w:id="101" w:author="王 天弘" w:date="2021-02-23T11:02:00Z" w:name="move64970318"/>
      <w:moveFrom w:id="102" w:author="王 天弘" w:date="2021-02-23T11:02:00Z">
        <w:r w:rsidRPr="0083501E" w:rsidDel="00B1101D">
          <w:rPr>
            <w:rFonts w:ascii="仿宋_GB2312" w:eastAsia="仿宋_GB2312" w:hAnsi="仿宋" w:hint="eastAsia"/>
            <w:sz w:val="32"/>
            <w:szCs w:val="32"/>
          </w:rPr>
          <w:t>研发</w:t>
        </w:r>
        <w:r w:rsidR="005354E9" w:rsidDel="00B1101D">
          <w:rPr>
            <w:rFonts w:ascii="仿宋_GB2312" w:eastAsia="仿宋_GB2312" w:hAnsi="仿宋" w:hint="eastAsia"/>
            <w:sz w:val="32"/>
            <w:szCs w:val="32"/>
          </w:rPr>
          <w:t>课题</w:t>
        </w:r>
        <w:r w:rsidRPr="0083501E" w:rsidDel="00B1101D">
          <w:rPr>
            <w:rFonts w:ascii="仿宋_GB2312" w:eastAsia="仿宋_GB2312" w:hAnsi="仿宋" w:hint="eastAsia"/>
            <w:sz w:val="32"/>
            <w:szCs w:val="32"/>
          </w:rPr>
          <w:t>并行推进，计划于2021年8月完成初步研发验证，2021年11月完成项目验收。</w:t>
        </w:r>
      </w:moveFrom>
      <w:moveFromRangeEnd w:id="101"/>
      <w:del w:id="103" w:author="王 天弘" w:date="2021-02-23T10:58:00Z">
        <w:r w:rsidRPr="0083501E" w:rsidDel="00B1101D">
          <w:rPr>
            <w:rFonts w:ascii="仿宋_GB2312" w:eastAsia="仿宋_GB2312" w:hAnsi="仿宋" w:hint="eastAsia"/>
            <w:sz w:val="32"/>
            <w:szCs w:val="32"/>
          </w:rPr>
          <w:delText>本框架下2021年中心支付的</w:delText>
        </w:r>
      </w:del>
      <w:ins w:id="104" w:author="王 天弘" w:date="2021-02-23T10:58:00Z">
        <w:r w:rsidR="00B1101D">
          <w:rPr>
            <w:rFonts w:ascii="仿宋_GB2312" w:eastAsia="仿宋_GB2312" w:hAnsi="仿宋" w:hint="eastAsia"/>
            <w:sz w:val="32"/>
            <w:szCs w:val="32"/>
          </w:rPr>
          <w:t>课题</w:t>
        </w:r>
      </w:ins>
      <w:r w:rsidRPr="0083501E">
        <w:rPr>
          <w:rFonts w:ascii="仿宋_GB2312" w:eastAsia="仿宋_GB2312" w:hAnsi="仿宋" w:hint="eastAsia"/>
          <w:sz w:val="32"/>
          <w:szCs w:val="32"/>
        </w:rPr>
        <w:t>预算</w:t>
      </w:r>
      <w:del w:id="105" w:author="王 天弘" w:date="2021-02-23T10:58:00Z">
        <w:r w:rsidRPr="0083501E" w:rsidDel="00B1101D">
          <w:rPr>
            <w:rFonts w:ascii="仿宋_GB2312" w:eastAsia="仿宋_GB2312" w:hAnsi="仿宋" w:hint="eastAsia"/>
            <w:sz w:val="32"/>
            <w:szCs w:val="32"/>
          </w:rPr>
          <w:delText>金</w:delText>
        </w:r>
      </w:del>
      <w:ins w:id="106" w:author="王 天弘" w:date="2021-02-23T10:58:00Z">
        <w:r w:rsidR="00B1101D">
          <w:rPr>
            <w:rFonts w:ascii="仿宋_GB2312" w:eastAsia="仿宋_GB2312" w:hAnsi="仿宋" w:hint="eastAsia"/>
            <w:sz w:val="32"/>
            <w:szCs w:val="32"/>
          </w:rPr>
          <w:t>总</w:t>
        </w:r>
      </w:ins>
      <w:r w:rsidRPr="0083501E">
        <w:rPr>
          <w:rFonts w:ascii="仿宋_GB2312" w:eastAsia="仿宋_GB2312" w:hAnsi="仿宋" w:hint="eastAsia"/>
          <w:sz w:val="32"/>
          <w:szCs w:val="32"/>
        </w:rPr>
        <w:t>额为</w:t>
      </w:r>
      <w:r w:rsidR="00621B5C">
        <w:rPr>
          <w:rFonts w:ascii="仿宋_GB2312" w:eastAsia="仿宋_GB2312" w:hAnsi="仿宋" w:hint="eastAsia"/>
          <w:sz w:val="32"/>
          <w:szCs w:val="32"/>
        </w:rPr>
        <w:t>630万</w:t>
      </w:r>
      <w:r w:rsidRPr="0083501E">
        <w:rPr>
          <w:rFonts w:ascii="仿宋_GB2312" w:eastAsia="仿宋_GB2312" w:hAnsi="仿宋" w:hint="eastAsia"/>
          <w:sz w:val="32"/>
          <w:szCs w:val="32"/>
        </w:rPr>
        <w:t>元</w:t>
      </w:r>
      <w:r w:rsidR="00E151B4">
        <w:rPr>
          <w:rFonts w:ascii="仿宋_GB2312" w:eastAsia="仿宋_GB2312" w:hAnsi="仿宋" w:hint="eastAsia"/>
          <w:sz w:val="32"/>
          <w:szCs w:val="32"/>
        </w:rPr>
        <w:t>（</w:t>
      </w:r>
      <w:r w:rsidR="00E151B4" w:rsidRPr="00E151B4">
        <w:rPr>
          <w:rFonts w:ascii="仿宋_GB2312" w:eastAsia="仿宋_GB2312" w:hAnsi="仿宋" w:hint="eastAsia"/>
          <w:sz w:val="32"/>
          <w:szCs w:val="32"/>
        </w:rPr>
        <w:t>详见下表</w:t>
      </w:r>
      <w:r w:rsidR="00E151B4" w:rsidRPr="00E151B4">
        <w:rPr>
          <w:rFonts w:ascii="仿宋_GB2312" w:eastAsia="仿宋_GB2312" w:hAnsi="仿宋"/>
          <w:sz w:val="32"/>
          <w:szCs w:val="32"/>
        </w:rPr>
        <w:t>1</w:t>
      </w:r>
      <w:r w:rsidR="00E151B4">
        <w:rPr>
          <w:rFonts w:ascii="仿宋_GB2312" w:eastAsia="仿宋_GB2312" w:hAnsi="仿宋" w:hint="eastAsia"/>
          <w:sz w:val="32"/>
          <w:szCs w:val="32"/>
        </w:rPr>
        <w:t>）</w:t>
      </w:r>
      <w:ins w:id="107" w:author="王 天弘" w:date="2021-02-23T10:59:00Z">
        <w:r w:rsidR="00B1101D">
          <w:rPr>
            <w:rFonts w:ascii="仿宋_GB2312" w:eastAsia="仿宋_GB2312" w:hAnsi="仿宋" w:hint="eastAsia"/>
            <w:sz w:val="32"/>
            <w:szCs w:val="32"/>
          </w:rPr>
          <w:t>，可复用</w:t>
        </w:r>
      </w:ins>
      <w:del w:id="108" w:author="王 天弘" w:date="2021-02-23T10:59:00Z">
        <w:r w:rsidR="0017304D" w:rsidDel="00B1101D">
          <w:rPr>
            <w:rFonts w:ascii="仿宋_GB2312" w:eastAsia="仿宋_GB2312" w:hAnsi="仿宋" w:hint="eastAsia"/>
            <w:sz w:val="32"/>
            <w:szCs w:val="32"/>
          </w:rPr>
          <w:delText>。</w:delText>
        </w:r>
        <w:r w:rsidR="00BB3221" w:rsidRPr="00BB3221" w:rsidDel="00B1101D">
          <w:rPr>
            <w:rFonts w:ascii="仿宋_GB2312" w:eastAsia="仿宋_GB2312" w:hAnsi="仿宋" w:hint="eastAsia"/>
            <w:sz w:val="32"/>
            <w:szCs w:val="32"/>
          </w:rPr>
          <w:delText>上述需求涉及硬件复用</w:delText>
        </w:r>
      </w:del>
      <w:r w:rsidR="00BB3221" w:rsidRPr="00BB3221">
        <w:rPr>
          <w:rFonts w:ascii="仿宋_GB2312" w:eastAsia="仿宋_GB2312" w:hAnsi="仿宋" w:hint="eastAsia"/>
          <w:sz w:val="32"/>
          <w:szCs w:val="32"/>
        </w:rPr>
        <w:t>实验室现有硬件资源。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1922"/>
      </w:tblGrid>
      <w:tr w:rsidR="00A30947" w14:paraId="2A9944F8" w14:textId="77777777" w:rsidTr="00E151B4">
        <w:tc>
          <w:tcPr>
            <w:tcW w:w="2263" w:type="dxa"/>
          </w:tcPr>
          <w:p w14:paraId="3C07A188" w14:textId="03DDF720" w:rsidR="00A30947" w:rsidRDefault="00E151B4" w:rsidP="00E151B4">
            <w:pPr>
              <w:spacing w:line="560" w:lineRule="exact"/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类型</w:t>
            </w:r>
          </w:p>
        </w:tc>
        <w:tc>
          <w:tcPr>
            <w:tcW w:w="4111" w:type="dxa"/>
          </w:tcPr>
          <w:p w14:paraId="0BCCBB3F" w14:textId="210377EF" w:rsidR="00A30947" w:rsidRDefault="00E151B4" w:rsidP="00E151B4">
            <w:pPr>
              <w:spacing w:line="560" w:lineRule="exact"/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事项</w:t>
            </w:r>
          </w:p>
        </w:tc>
        <w:tc>
          <w:tcPr>
            <w:tcW w:w="1922" w:type="dxa"/>
          </w:tcPr>
          <w:p w14:paraId="48381563" w14:textId="3AB7D696" w:rsidR="00A30947" w:rsidRDefault="00E151B4" w:rsidP="00E151B4">
            <w:pPr>
              <w:spacing w:line="560" w:lineRule="exact"/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预算</w:t>
            </w:r>
          </w:p>
        </w:tc>
      </w:tr>
      <w:tr w:rsidR="00A30947" w14:paraId="507D3C93" w14:textId="77777777" w:rsidTr="00E151B4">
        <w:tc>
          <w:tcPr>
            <w:tcW w:w="2263" w:type="dxa"/>
            <w:vMerge w:val="restart"/>
          </w:tcPr>
          <w:p w14:paraId="54F794F1" w14:textId="0EFE0B08" w:rsidR="00A30947" w:rsidRDefault="00A30947" w:rsidP="003C6D58">
            <w:pPr>
              <w:spacing w:line="560" w:lineRule="exact"/>
              <w:rPr>
                <w:rFonts w:ascii="仿宋_GB2312" w:eastAsia="仿宋_GB2312" w:hAnsi="仿宋"/>
                <w:sz w:val="32"/>
                <w:szCs w:val="32"/>
              </w:rPr>
            </w:pPr>
            <w:r w:rsidRPr="0083501E">
              <w:rPr>
                <w:rFonts w:ascii="仿宋_GB2312" w:eastAsia="仿宋_GB2312" w:hAnsi="仿宋" w:hint="eastAsia"/>
                <w:sz w:val="32"/>
                <w:szCs w:val="32"/>
              </w:rPr>
              <w:t>外部合作供应商研发费用</w:t>
            </w:r>
          </w:p>
        </w:tc>
        <w:tc>
          <w:tcPr>
            <w:tcW w:w="4111" w:type="dxa"/>
          </w:tcPr>
          <w:p w14:paraId="3919B9E4" w14:textId="0C217AFF" w:rsidR="00A30947" w:rsidRDefault="00A30947" w:rsidP="003C6D58">
            <w:pPr>
              <w:spacing w:line="560" w:lineRule="exact"/>
              <w:rPr>
                <w:rFonts w:ascii="仿宋_GB2312" w:eastAsia="仿宋_GB2312" w:hAnsi="仿宋"/>
                <w:sz w:val="32"/>
                <w:szCs w:val="32"/>
              </w:rPr>
            </w:pPr>
            <w:r w:rsidRPr="0059536C">
              <w:rPr>
                <w:rFonts w:ascii="仿宋_GB2312" w:eastAsia="仿宋_GB2312" w:hAnsi="仿宋" w:hint="eastAsia"/>
                <w:sz w:val="32"/>
                <w:szCs w:val="32"/>
              </w:rPr>
              <w:t>中心统一终端和网关的“零信任”方案设计与改造</w:t>
            </w:r>
          </w:p>
        </w:tc>
        <w:tc>
          <w:tcPr>
            <w:tcW w:w="1922" w:type="dxa"/>
          </w:tcPr>
          <w:p w14:paraId="2AFD3F97" w14:textId="03DDBF7C" w:rsidR="00A30947" w:rsidRDefault="00A30947" w:rsidP="00E151B4">
            <w:pPr>
              <w:spacing w:line="560" w:lineRule="exact"/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100万元</w:t>
            </w:r>
          </w:p>
        </w:tc>
      </w:tr>
      <w:tr w:rsidR="00A30947" w14:paraId="14EF71CC" w14:textId="77777777" w:rsidTr="00E151B4">
        <w:tc>
          <w:tcPr>
            <w:tcW w:w="2263" w:type="dxa"/>
            <w:vMerge/>
          </w:tcPr>
          <w:p w14:paraId="6F89C07F" w14:textId="77777777" w:rsidR="00A30947" w:rsidRDefault="00A30947" w:rsidP="003C6D58">
            <w:pPr>
              <w:spacing w:line="560" w:lineRule="exact"/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111" w:type="dxa"/>
          </w:tcPr>
          <w:p w14:paraId="12AAB3F6" w14:textId="0E8782CA" w:rsidR="00A30947" w:rsidRDefault="00A30947" w:rsidP="003C6D58">
            <w:pPr>
              <w:spacing w:line="560" w:lineRule="exact"/>
              <w:rPr>
                <w:rFonts w:ascii="仿宋_GB2312" w:eastAsia="仿宋_GB2312" w:hAnsi="仿宋"/>
                <w:sz w:val="32"/>
                <w:szCs w:val="32"/>
              </w:rPr>
            </w:pPr>
            <w:r w:rsidRPr="003F4B26">
              <w:rPr>
                <w:rFonts w:ascii="仿宋_GB2312" w:eastAsia="仿宋_GB2312" w:hAnsi="仿宋"/>
                <w:sz w:val="32"/>
                <w:szCs w:val="32"/>
              </w:rPr>
              <w:t>开放客户端的安全服务</w:t>
            </w:r>
          </w:p>
        </w:tc>
        <w:tc>
          <w:tcPr>
            <w:tcW w:w="1922" w:type="dxa"/>
          </w:tcPr>
          <w:p w14:paraId="39C6A688" w14:textId="2807C58A" w:rsidR="00A30947" w:rsidRDefault="00A30947" w:rsidP="00E151B4">
            <w:pPr>
              <w:spacing w:line="560" w:lineRule="exact"/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100万元</w:t>
            </w:r>
          </w:p>
        </w:tc>
      </w:tr>
      <w:tr w:rsidR="00A30947" w14:paraId="2CD461B6" w14:textId="77777777" w:rsidTr="00E151B4">
        <w:tc>
          <w:tcPr>
            <w:tcW w:w="2263" w:type="dxa"/>
            <w:vMerge/>
          </w:tcPr>
          <w:p w14:paraId="40ED500A" w14:textId="77777777" w:rsidR="00A30947" w:rsidRDefault="00A30947" w:rsidP="003C6D58">
            <w:pPr>
              <w:spacing w:line="560" w:lineRule="exact"/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111" w:type="dxa"/>
          </w:tcPr>
          <w:p w14:paraId="6B245A8F" w14:textId="40718161" w:rsidR="00A30947" w:rsidRDefault="00A30947" w:rsidP="003C6D58">
            <w:pPr>
              <w:spacing w:line="560" w:lineRule="exact"/>
              <w:rPr>
                <w:rFonts w:ascii="仿宋_GB2312" w:eastAsia="仿宋_GB2312" w:hAnsi="仿宋"/>
                <w:sz w:val="32"/>
                <w:szCs w:val="32"/>
              </w:rPr>
            </w:pPr>
            <w:r w:rsidRPr="003F4B26">
              <w:rPr>
                <w:rFonts w:ascii="仿宋_GB2312" w:eastAsia="仿宋_GB2312" w:hAnsi="仿宋" w:hint="eastAsia"/>
                <w:sz w:val="32"/>
                <w:szCs w:val="32"/>
              </w:rPr>
              <w:t>多源的威胁情报溯源</w:t>
            </w:r>
          </w:p>
        </w:tc>
        <w:tc>
          <w:tcPr>
            <w:tcW w:w="1922" w:type="dxa"/>
          </w:tcPr>
          <w:p w14:paraId="6CB3125D" w14:textId="5F9A09DB" w:rsidR="00A30947" w:rsidRDefault="00A30947" w:rsidP="00E151B4">
            <w:pPr>
              <w:spacing w:line="560" w:lineRule="exact"/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100万元</w:t>
            </w:r>
          </w:p>
        </w:tc>
      </w:tr>
      <w:tr w:rsidR="00A30947" w14:paraId="4CBC6DE5" w14:textId="77777777" w:rsidTr="00E151B4">
        <w:tc>
          <w:tcPr>
            <w:tcW w:w="2263" w:type="dxa"/>
            <w:vMerge w:val="restart"/>
          </w:tcPr>
          <w:p w14:paraId="6AB55A8E" w14:textId="567503C6" w:rsidR="00A30947" w:rsidRDefault="00A30947" w:rsidP="003C6D58">
            <w:pPr>
              <w:spacing w:line="560" w:lineRule="exact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中汇公司研发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lastRenderedPageBreak/>
              <w:t>费用</w:t>
            </w:r>
          </w:p>
        </w:tc>
        <w:tc>
          <w:tcPr>
            <w:tcW w:w="4111" w:type="dxa"/>
          </w:tcPr>
          <w:p w14:paraId="4A5FF8D0" w14:textId="44FD7193" w:rsidR="00A30947" w:rsidRDefault="00A30947" w:rsidP="003C6D58">
            <w:pPr>
              <w:spacing w:line="560" w:lineRule="exact"/>
              <w:rPr>
                <w:rFonts w:ascii="仿宋_GB2312" w:eastAsia="仿宋_GB2312" w:hAnsi="仿宋"/>
                <w:sz w:val="32"/>
                <w:szCs w:val="32"/>
              </w:rPr>
            </w:pPr>
            <w:r w:rsidRPr="009B782A">
              <w:rPr>
                <w:rFonts w:ascii="仿宋_GB2312" w:eastAsia="仿宋_GB2312" w:hAnsi="仿宋" w:hint="eastAsia"/>
                <w:sz w:val="32"/>
                <w:szCs w:val="32"/>
              </w:rPr>
              <w:lastRenderedPageBreak/>
              <w:t>网关集成改造部署费用</w:t>
            </w:r>
          </w:p>
        </w:tc>
        <w:tc>
          <w:tcPr>
            <w:tcW w:w="1922" w:type="dxa"/>
          </w:tcPr>
          <w:p w14:paraId="5ED92DBC" w14:textId="6C81F5A8" w:rsidR="00A30947" w:rsidRDefault="00A30947" w:rsidP="00E151B4">
            <w:pPr>
              <w:spacing w:line="560" w:lineRule="exact"/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100万元</w:t>
            </w:r>
          </w:p>
        </w:tc>
      </w:tr>
      <w:tr w:rsidR="00A30947" w14:paraId="439188DE" w14:textId="77777777" w:rsidTr="00E151B4">
        <w:tc>
          <w:tcPr>
            <w:tcW w:w="2263" w:type="dxa"/>
            <w:vMerge/>
          </w:tcPr>
          <w:p w14:paraId="68108AB4" w14:textId="77777777" w:rsidR="00A30947" w:rsidRDefault="00A30947" w:rsidP="003C6D58">
            <w:pPr>
              <w:spacing w:line="560" w:lineRule="exact"/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111" w:type="dxa"/>
          </w:tcPr>
          <w:p w14:paraId="5DA60CC1" w14:textId="08482030" w:rsidR="00A30947" w:rsidRDefault="00A30947" w:rsidP="003C6D58">
            <w:pPr>
              <w:spacing w:line="560" w:lineRule="exact"/>
              <w:rPr>
                <w:rFonts w:ascii="仿宋_GB2312" w:eastAsia="仿宋_GB2312" w:hAnsi="仿宋"/>
                <w:sz w:val="32"/>
                <w:szCs w:val="32"/>
              </w:rPr>
            </w:pPr>
            <w:r w:rsidRPr="009B782A">
              <w:rPr>
                <w:rFonts w:ascii="仿宋_GB2312" w:eastAsia="仿宋_GB2312" w:hAnsi="仿宋" w:hint="eastAsia"/>
                <w:sz w:val="32"/>
                <w:szCs w:val="32"/>
              </w:rPr>
              <w:t>终端集成改造部署费用</w:t>
            </w:r>
          </w:p>
        </w:tc>
        <w:tc>
          <w:tcPr>
            <w:tcW w:w="1922" w:type="dxa"/>
          </w:tcPr>
          <w:p w14:paraId="4644417F" w14:textId="16E066D5" w:rsidR="00A30947" w:rsidRDefault="00A30947" w:rsidP="00E151B4">
            <w:pPr>
              <w:spacing w:line="560" w:lineRule="exact"/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230万元</w:t>
            </w:r>
          </w:p>
        </w:tc>
      </w:tr>
    </w:tbl>
    <w:p w14:paraId="3B360F7C" w14:textId="0EA945FD" w:rsidR="00A30947" w:rsidRPr="002F1EE6" w:rsidRDefault="00E151B4" w:rsidP="00E151B4">
      <w:pPr>
        <w:spacing w:line="560" w:lineRule="exact"/>
        <w:ind w:firstLineChars="200" w:firstLine="640"/>
        <w:jc w:val="center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表1.</w:t>
      </w:r>
      <w:r>
        <w:rPr>
          <w:rFonts w:ascii="仿宋_GB2312" w:eastAsia="仿宋_GB2312" w:hAnsi="仿宋"/>
          <w:sz w:val="32"/>
          <w:szCs w:val="32"/>
        </w:rPr>
        <w:t xml:space="preserve"> </w:t>
      </w:r>
      <w:r>
        <w:rPr>
          <w:rFonts w:ascii="仿宋_GB2312" w:eastAsia="仿宋_GB2312" w:hAnsi="仿宋" w:hint="eastAsia"/>
          <w:sz w:val="32"/>
          <w:szCs w:val="32"/>
        </w:rPr>
        <w:t>交易安全专项研发预算明细</w:t>
      </w:r>
    </w:p>
    <w:p w14:paraId="554F3C70" w14:textId="6AD483AF" w:rsidR="003C6D58" w:rsidDel="006222E2" w:rsidRDefault="003C6D58" w:rsidP="003C6D58">
      <w:pPr>
        <w:spacing w:line="560" w:lineRule="exact"/>
        <w:ind w:firstLineChars="200" w:firstLine="640"/>
        <w:rPr>
          <w:moveFrom w:id="109" w:author="王 天弘" w:date="2021-02-23T10:40:00Z"/>
          <w:rFonts w:ascii="仿宋_GB2312" w:eastAsia="仿宋_GB2312" w:hAnsi="仿宋"/>
          <w:sz w:val="32"/>
          <w:szCs w:val="32"/>
        </w:rPr>
      </w:pPr>
      <w:moveFromRangeStart w:id="110" w:author="王 天弘" w:date="2021-02-23T10:40:00Z" w:name="move64969222"/>
      <w:moveFrom w:id="111" w:author="王 天弘" w:date="2021-02-23T10:40:00Z">
        <w:r w:rsidRPr="0083501E" w:rsidDel="006222E2">
          <w:rPr>
            <w:rFonts w:ascii="仿宋_GB2312" w:eastAsia="仿宋_GB2312" w:hAnsi="仿宋" w:hint="eastAsia"/>
            <w:sz w:val="32"/>
            <w:szCs w:val="32"/>
          </w:rPr>
          <w:t>按照总行关于金融机构在信息安全领域持续稳定投入的要求，建议后续与外部技术供应商建立长期战略合作协议，并</w:t>
        </w:r>
        <w:r w:rsidDel="006222E2">
          <w:rPr>
            <w:rFonts w:ascii="仿宋_GB2312" w:eastAsia="仿宋_GB2312" w:hAnsi="仿宋" w:hint="eastAsia"/>
            <w:sz w:val="32"/>
            <w:szCs w:val="32"/>
          </w:rPr>
          <w:t>设立安全专项资源池，用于</w:t>
        </w:r>
        <w:r w:rsidR="002F1EB7" w:rsidDel="006222E2">
          <w:rPr>
            <w:rFonts w:ascii="仿宋_GB2312" w:eastAsia="仿宋_GB2312" w:hAnsi="仿宋" w:hint="eastAsia"/>
            <w:sz w:val="32"/>
            <w:szCs w:val="32"/>
          </w:rPr>
          <w:t>定向</w:t>
        </w:r>
        <w:r w:rsidDel="006222E2">
          <w:rPr>
            <w:rFonts w:ascii="仿宋_GB2312" w:eastAsia="仿宋_GB2312" w:hAnsi="仿宋" w:hint="eastAsia"/>
            <w:sz w:val="32"/>
            <w:szCs w:val="32"/>
          </w:rPr>
          <w:t>采购战略合作伙伴提供的安全技术服务，</w:t>
        </w:r>
        <w:r w:rsidRPr="0032404B" w:rsidDel="006222E2">
          <w:rPr>
            <w:rFonts w:ascii="仿宋_GB2312" w:eastAsia="仿宋_GB2312" w:hAnsi="仿宋" w:hint="eastAsia"/>
            <w:sz w:val="32"/>
            <w:szCs w:val="32"/>
          </w:rPr>
          <w:t>后续将另行汇报</w:t>
        </w:r>
        <w:r w:rsidDel="006222E2">
          <w:rPr>
            <w:rFonts w:ascii="仿宋_GB2312" w:eastAsia="仿宋_GB2312" w:hAnsi="仿宋" w:hint="eastAsia"/>
            <w:sz w:val="32"/>
            <w:szCs w:val="32"/>
          </w:rPr>
          <w:t>。</w:t>
        </w:r>
      </w:moveFrom>
    </w:p>
    <w:moveFromRangeEnd w:id="110"/>
    <w:p w14:paraId="4795381E" w14:textId="4296B3F6" w:rsidR="00911ADC" w:rsidRPr="002F1EB7" w:rsidRDefault="00911ADC" w:rsidP="003C6D58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</w:p>
    <w:p w14:paraId="5BAC9441" w14:textId="60D9D03D" w:rsidR="003C6D58" w:rsidRDefault="003C6D58" w:rsidP="00844B7E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以上妥否，请指示。</w:t>
      </w:r>
    </w:p>
    <w:p w14:paraId="595D8DCC" w14:textId="7515C371" w:rsidR="003C6D58" w:rsidRDefault="003C6D58" w:rsidP="003C6D58">
      <w:pPr>
        <w:spacing w:line="560" w:lineRule="exact"/>
        <w:rPr>
          <w:rFonts w:ascii="仿宋_GB2312" w:eastAsia="仿宋_GB2312" w:hAnsi="仿宋"/>
          <w:sz w:val="32"/>
          <w:szCs w:val="32"/>
        </w:rPr>
      </w:pPr>
    </w:p>
    <w:p w14:paraId="5EF7BB50" w14:textId="0E2718AB" w:rsidR="003C6D58" w:rsidRDefault="003C6D58" w:rsidP="003C6D58">
      <w:pPr>
        <w:spacing w:line="560" w:lineRule="exact"/>
        <w:rPr>
          <w:ins w:id="112" w:author="王 天弘" w:date="2021-02-23T15:55:00Z"/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附件1.</w:t>
      </w:r>
      <w:r>
        <w:rPr>
          <w:rFonts w:ascii="仿宋_GB2312" w:eastAsia="仿宋_GB2312" w:hAnsi="仿宋"/>
          <w:sz w:val="32"/>
          <w:szCs w:val="32"/>
        </w:rPr>
        <w:t xml:space="preserve"> </w:t>
      </w:r>
      <w:r w:rsidRPr="008F365F">
        <w:rPr>
          <w:rFonts w:ascii="仿宋_GB2312" w:eastAsia="仿宋_GB2312" w:hAnsi="仿宋" w:hint="eastAsia"/>
          <w:sz w:val="32"/>
          <w:szCs w:val="32"/>
        </w:rPr>
        <w:t>金融科技实验室交易安全专项研发课题</w:t>
      </w:r>
      <w:r>
        <w:rPr>
          <w:rFonts w:ascii="仿宋_GB2312" w:eastAsia="仿宋_GB2312" w:hAnsi="仿宋" w:hint="eastAsia"/>
          <w:sz w:val="32"/>
          <w:szCs w:val="32"/>
        </w:rPr>
        <w:t>列表</w:t>
      </w:r>
    </w:p>
    <w:p w14:paraId="0CEA0E26" w14:textId="333EA8CA" w:rsidR="00D72356" w:rsidRDefault="00D72356" w:rsidP="003C6D58">
      <w:pPr>
        <w:spacing w:line="560" w:lineRule="exact"/>
        <w:rPr>
          <w:rFonts w:ascii="仿宋_GB2312" w:eastAsia="仿宋_GB2312" w:hAnsi="仿宋"/>
          <w:sz w:val="32"/>
          <w:szCs w:val="32"/>
        </w:rPr>
      </w:pPr>
      <w:ins w:id="113" w:author="王 天弘" w:date="2021-02-23T15:55:00Z">
        <w:r>
          <w:rPr>
            <w:rFonts w:ascii="仿宋_GB2312" w:eastAsia="仿宋_GB2312" w:hAnsi="仿宋" w:hint="eastAsia"/>
            <w:sz w:val="32"/>
            <w:szCs w:val="32"/>
          </w:rPr>
          <w:t>附件2.</w:t>
        </w:r>
        <w:r>
          <w:rPr>
            <w:rFonts w:ascii="仿宋_GB2312" w:eastAsia="仿宋_GB2312" w:hAnsi="仿宋"/>
            <w:sz w:val="32"/>
            <w:szCs w:val="32"/>
          </w:rPr>
          <w:t xml:space="preserve"> </w:t>
        </w:r>
      </w:ins>
      <w:ins w:id="114" w:author="王 天弘" w:date="2021-02-23T15:56:00Z">
        <w:r w:rsidRPr="00D72356">
          <w:rPr>
            <w:rFonts w:ascii="仿宋_GB2312" w:eastAsia="仿宋_GB2312" w:hAnsi="仿宋" w:hint="eastAsia"/>
            <w:sz w:val="32"/>
            <w:szCs w:val="32"/>
          </w:rPr>
          <w:t>课题组成员及分工</w:t>
        </w:r>
      </w:ins>
    </w:p>
    <w:p w14:paraId="136DA50E" w14:textId="0420939A" w:rsidR="002620D1" w:rsidRPr="0001051D" w:rsidRDefault="002620D1" w:rsidP="003C6D58">
      <w:pPr>
        <w:spacing w:line="56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附件</w:t>
      </w:r>
      <w:ins w:id="115" w:author="王 天弘" w:date="2021-02-23T15:55:00Z">
        <w:r w:rsidR="00D72356">
          <w:rPr>
            <w:rFonts w:ascii="仿宋_GB2312" w:eastAsia="仿宋_GB2312" w:hAnsi="仿宋" w:hint="eastAsia"/>
            <w:sz w:val="32"/>
            <w:szCs w:val="32"/>
          </w:rPr>
          <w:t>3</w:t>
        </w:r>
      </w:ins>
      <w:del w:id="116" w:author="王 天弘" w:date="2021-02-23T15:55:00Z">
        <w:r w:rsidDel="00D72356">
          <w:rPr>
            <w:rFonts w:ascii="仿宋_GB2312" w:eastAsia="仿宋_GB2312" w:hAnsi="仿宋" w:hint="eastAsia"/>
            <w:sz w:val="32"/>
            <w:szCs w:val="32"/>
          </w:rPr>
          <w:delText>2</w:delText>
        </w:r>
      </w:del>
      <w:r>
        <w:rPr>
          <w:rFonts w:ascii="仿宋_GB2312" w:eastAsia="仿宋_GB2312" w:hAnsi="仿宋" w:hint="eastAsia"/>
          <w:sz w:val="32"/>
          <w:szCs w:val="32"/>
        </w:rPr>
        <w:t>.</w:t>
      </w:r>
      <w:r>
        <w:rPr>
          <w:rFonts w:ascii="仿宋_GB2312" w:eastAsia="仿宋_GB2312" w:hAnsi="仿宋"/>
          <w:sz w:val="32"/>
          <w:szCs w:val="32"/>
        </w:rPr>
        <w:t xml:space="preserve"> </w:t>
      </w:r>
      <w:r w:rsidRPr="002620D1">
        <w:rPr>
          <w:rFonts w:ascii="仿宋_GB2312" w:eastAsia="仿宋_GB2312" w:hAnsi="仿宋" w:hint="eastAsia"/>
          <w:sz w:val="32"/>
          <w:szCs w:val="32"/>
        </w:rPr>
        <w:t>中心统一终端和网关“零信任”改造</w:t>
      </w:r>
      <w:r>
        <w:rPr>
          <w:rFonts w:ascii="仿宋_GB2312" w:eastAsia="仿宋_GB2312" w:hAnsi="仿宋" w:hint="eastAsia"/>
          <w:sz w:val="32"/>
          <w:szCs w:val="32"/>
        </w:rPr>
        <w:t>课题</w:t>
      </w:r>
      <w:r w:rsidRPr="002620D1">
        <w:rPr>
          <w:rFonts w:ascii="仿宋_GB2312" w:eastAsia="仿宋_GB2312" w:hAnsi="仿宋" w:hint="eastAsia"/>
          <w:sz w:val="32"/>
          <w:szCs w:val="32"/>
        </w:rPr>
        <w:t>实施方案</w:t>
      </w:r>
    </w:p>
    <w:sectPr w:rsidR="002620D1" w:rsidRPr="00010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61210" w14:textId="77777777" w:rsidR="00BE333A" w:rsidRDefault="00BE333A" w:rsidP="00B932FA">
      <w:r>
        <w:separator/>
      </w:r>
    </w:p>
  </w:endnote>
  <w:endnote w:type="continuationSeparator" w:id="0">
    <w:p w14:paraId="5DBF185E" w14:textId="77777777" w:rsidR="00BE333A" w:rsidRDefault="00BE333A" w:rsidP="00B9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7B90F" w14:textId="77777777" w:rsidR="00BE333A" w:rsidRDefault="00BE333A" w:rsidP="00B932FA">
      <w:r>
        <w:separator/>
      </w:r>
    </w:p>
  </w:footnote>
  <w:footnote w:type="continuationSeparator" w:id="0">
    <w:p w14:paraId="59105CBF" w14:textId="77777777" w:rsidR="00BE333A" w:rsidRDefault="00BE333A" w:rsidP="00B93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053D"/>
    <w:multiLevelType w:val="hybridMultilevel"/>
    <w:tmpl w:val="09602386"/>
    <w:lvl w:ilvl="0" w:tplc="B5D8C8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960FD"/>
    <w:multiLevelType w:val="hybridMultilevel"/>
    <w:tmpl w:val="DC6A7D18"/>
    <w:lvl w:ilvl="0" w:tplc="3BD8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A74AE"/>
    <w:multiLevelType w:val="hybridMultilevel"/>
    <w:tmpl w:val="967C77F2"/>
    <w:lvl w:ilvl="0" w:tplc="F5902F0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AA7119"/>
    <w:multiLevelType w:val="hybridMultilevel"/>
    <w:tmpl w:val="2C0636DA"/>
    <w:lvl w:ilvl="0" w:tplc="1AC8BE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AFC254A2">
      <w:start w:val="1"/>
      <w:numFmt w:val="japaneseCounting"/>
      <w:lvlText w:val="（%2）"/>
      <w:lvlJc w:val="left"/>
      <w:pPr>
        <w:ind w:left="129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王 天弘">
    <w15:presenceInfo w15:providerId="None" w15:userId="王 天弘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5"/>
    <w:rsid w:val="0001051D"/>
    <w:rsid w:val="00012382"/>
    <w:rsid w:val="000123C0"/>
    <w:rsid w:val="00022760"/>
    <w:rsid w:val="00040C26"/>
    <w:rsid w:val="00056D62"/>
    <w:rsid w:val="00063C4A"/>
    <w:rsid w:val="00064DF7"/>
    <w:rsid w:val="000774B6"/>
    <w:rsid w:val="00081134"/>
    <w:rsid w:val="000A4017"/>
    <w:rsid w:val="000B35B7"/>
    <w:rsid w:val="0012658C"/>
    <w:rsid w:val="00154668"/>
    <w:rsid w:val="0017304D"/>
    <w:rsid w:val="001E202E"/>
    <w:rsid w:val="002122EF"/>
    <w:rsid w:val="00215DE2"/>
    <w:rsid w:val="002416D1"/>
    <w:rsid w:val="002620D1"/>
    <w:rsid w:val="002861F0"/>
    <w:rsid w:val="00291451"/>
    <w:rsid w:val="0029156E"/>
    <w:rsid w:val="002C78BD"/>
    <w:rsid w:val="002F1EB7"/>
    <w:rsid w:val="002F1EE6"/>
    <w:rsid w:val="002F47C1"/>
    <w:rsid w:val="00331A81"/>
    <w:rsid w:val="00345585"/>
    <w:rsid w:val="00386699"/>
    <w:rsid w:val="003C3D88"/>
    <w:rsid w:val="003C50E6"/>
    <w:rsid w:val="003C5F84"/>
    <w:rsid w:val="003C6D58"/>
    <w:rsid w:val="003E145A"/>
    <w:rsid w:val="003F4B26"/>
    <w:rsid w:val="004028F3"/>
    <w:rsid w:val="004138A7"/>
    <w:rsid w:val="00465FD1"/>
    <w:rsid w:val="00470C80"/>
    <w:rsid w:val="00485248"/>
    <w:rsid w:val="004B375C"/>
    <w:rsid w:val="004B58F0"/>
    <w:rsid w:val="00523466"/>
    <w:rsid w:val="00534F48"/>
    <w:rsid w:val="005354E9"/>
    <w:rsid w:val="00540330"/>
    <w:rsid w:val="0056288B"/>
    <w:rsid w:val="00565F67"/>
    <w:rsid w:val="00582CBD"/>
    <w:rsid w:val="005D22F5"/>
    <w:rsid w:val="005D290C"/>
    <w:rsid w:val="006012BF"/>
    <w:rsid w:val="00621B5C"/>
    <w:rsid w:val="006222E2"/>
    <w:rsid w:val="00630599"/>
    <w:rsid w:val="006A0F2E"/>
    <w:rsid w:val="006A511A"/>
    <w:rsid w:val="006C703B"/>
    <w:rsid w:val="006E0275"/>
    <w:rsid w:val="0070137F"/>
    <w:rsid w:val="00710A96"/>
    <w:rsid w:val="007117E1"/>
    <w:rsid w:val="00740C61"/>
    <w:rsid w:val="00751EE4"/>
    <w:rsid w:val="0077505D"/>
    <w:rsid w:val="00786DF2"/>
    <w:rsid w:val="007929CF"/>
    <w:rsid w:val="007F1704"/>
    <w:rsid w:val="00802622"/>
    <w:rsid w:val="008419A7"/>
    <w:rsid w:val="00844B7E"/>
    <w:rsid w:val="00865427"/>
    <w:rsid w:val="008800C1"/>
    <w:rsid w:val="00892CD7"/>
    <w:rsid w:val="008B10D9"/>
    <w:rsid w:val="008E2077"/>
    <w:rsid w:val="00911ADC"/>
    <w:rsid w:val="00920F2A"/>
    <w:rsid w:val="00930981"/>
    <w:rsid w:val="00982B21"/>
    <w:rsid w:val="00997CA6"/>
    <w:rsid w:val="009C5109"/>
    <w:rsid w:val="009E517E"/>
    <w:rsid w:val="00A156E6"/>
    <w:rsid w:val="00A30947"/>
    <w:rsid w:val="00A4432B"/>
    <w:rsid w:val="00A52F73"/>
    <w:rsid w:val="00A61A48"/>
    <w:rsid w:val="00A826F0"/>
    <w:rsid w:val="00AB2412"/>
    <w:rsid w:val="00B1101D"/>
    <w:rsid w:val="00B21E8D"/>
    <w:rsid w:val="00B36000"/>
    <w:rsid w:val="00B647CC"/>
    <w:rsid w:val="00B932FA"/>
    <w:rsid w:val="00BA4FE4"/>
    <w:rsid w:val="00BB3221"/>
    <w:rsid w:val="00BB46BF"/>
    <w:rsid w:val="00BE333A"/>
    <w:rsid w:val="00C61D8E"/>
    <w:rsid w:val="00CC69EA"/>
    <w:rsid w:val="00CE2E80"/>
    <w:rsid w:val="00CE3818"/>
    <w:rsid w:val="00CF70FD"/>
    <w:rsid w:val="00D37244"/>
    <w:rsid w:val="00D63DF7"/>
    <w:rsid w:val="00D72356"/>
    <w:rsid w:val="00D841F5"/>
    <w:rsid w:val="00DB2446"/>
    <w:rsid w:val="00DB31F4"/>
    <w:rsid w:val="00DC20E4"/>
    <w:rsid w:val="00DC5AF0"/>
    <w:rsid w:val="00E151B4"/>
    <w:rsid w:val="00E153B8"/>
    <w:rsid w:val="00EC57CD"/>
    <w:rsid w:val="00EC69E3"/>
    <w:rsid w:val="00EC70DA"/>
    <w:rsid w:val="00EC7F98"/>
    <w:rsid w:val="00EF2755"/>
    <w:rsid w:val="00EF2926"/>
    <w:rsid w:val="00EF786D"/>
    <w:rsid w:val="00F0417B"/>
    <w:rsid w:val="00F14E36"/>
    <w:rsid w:val="00F30077"/>
    <w:rsid w:val="00F46649"/>
    <w:rsid w:val="00F547E0"/>
    <w:rsid w:val="00F54DA3"/>
    <w:rsid w:val="00FB5CFE"/>
    <w:rsid w:val="00FD225C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644A9"/>
  <w15:chartTrackingRefBased/>
  <w15:docId w15:val="{7F978075-B3A6-4BF2-8A81-BA9CAC3B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2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2F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932F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932FA"/>
    <w:rPr>
      <w:sz w:val="18"/>
      <w:szCs w:val="18"/>
    </w:rPr>
  </w:style>
  <w:style w:type="paragraph" w:styleId="a9">
    <w:name w:val="List Paragraph"/>
    <w:basedOn w:val="a"/>
    <w:uiPriority w:val="34"/>
    <w:qFormat/>
    <w:rsid w:val="00B932FA"/>
    <w:pPr>
      <w:ind w:firstLineChars="200" w:firstLine="420"/>
    </w:pPr>
  </w:style>
  <w:style w:type="table" w:styleId="aa">
    <w:name w:val="Table Grid"/>
    <w:basedOn w:val="a1"/>
    <w:uiPriority w:val="39"/>
    <w:rsid w:val="00A30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3044-F0EA-4AF4-BF63-03C872FF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天弘</dc:creator>
  <cp:keywords/>
  <dc:description/>
  <cp:lastModifiedBy>王 天弘</cp:lastModifiedBy>
  <cp:revision>112</cp:revision>
  <dcterms:created xsi:type="dcterms:W3CDTF">2021-01-20T11:01:00Z</dcterms:created>
  <dcterms:modified xsi:type="dcterms:W3CDTF">2021-02-24T07:29:00Z</dcterms:modified>
</cp:coreProperties>
</file>