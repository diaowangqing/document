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11996" w14:textId="77777777" w:rsidR="001C63C7" w:rsidRDefault="001C63C7" w:rsidP="003D766F">
      <w:pPr>
        <w:spacing w:line="560" w:lineRule="exact"/>
        <w:jc w:val="center"/>
        <w:rPr>
          <w:rFonts w:ascii="宋体" w:eastAsia="宋体" w:hAnsi="宋体"/>
          <w:sz w:val="36"/>
          <w:szCs w:val="36"/>
        </w:rPr>
      </w:pPr>
    </w:p>
    <w:p w14:paraId="76C8BFF3" w14:textId="30D16333" w:rsidR="00174161" w:rsidRPr="00463C96" w:rsidRDefault="00AF5A97" w:rsidP="003D766F">
      <w:pPr>
        <w:spacing w:line="560" w:lineRule="exact"/>
        <w:jc w:val="center"/>
        <w:rPr>
          <w:rFonts w:ascii="宋体" w:eastAsia="宋体" w:hAnsi="宋体"/>
          <w:sz w:val="36"/>
          <w:szCs w:val="36"/>
        </w:rPr>
      </w:pPr>
      <w:r>
        <w:rPr>
          <w:rFonts w:ascii="宋体" w:eastAsia="宋体" w:hAnsi="宋体" w:hint="eastAsia"/>
          <w:sz w:val="36"/>
          <w:szCs w:val="36"/>
        </w:rPr>
        <w:t>债券</w:t>
      </w:r>
      <w:r w:rsidR="00DC6DFD" w:rsidRPr="00463C96">
        <w:rPr>
          <w:rFonts w:ascii="宋体" w:eastAsia="宋体" w:hAnsi="宋体" w:hint="eastAsia"/>
          <w:sz w:val="36"/>
          <w:szCs w:val="36"/>
        </w:rPr>
        <w:t>匿名拍卖新平台需求</w:t>
      </w:r>
    </w:p>
    <w:p w14:paraId="5E178917" w14:textId="3FC1F6BB" w:rsidR="004E5121" w:rsidRDefault="00463C96" w:rsidP="003D766F">
      <w:pPr>
        <w:spacing w:line="560" w:lineRule="exact"/>
        <w:jc w:val="center"/>
        <w:rPr>
          <w:rFonts w:ascii="仿宋_GB2312" w:eastAsia="仿宋_GB2312" w:hAnsi="仿宋_GB2312"/>
          <w:sz w:val="28"/>
          <w:szCs w:val="28"/>
        </w:rPr>
      </w:pPr>
      <w:r>
        <w:rPr>
          <w:rFonts w:ascii="仿宋_GB2312" w:eastAsia="仿宋_GB2312" w:hAnsi="仿宋_GB2312" w:hint="eastAsia"/>
          <w:sz w:val="28"/>
          <w:szCs w:val="28"/>
        </w:rPr>
        <w:t>（2020.0</w:t>
      </w:r>
      <w:r w:rsidR="00440D7B">
        <w:rPr>
          <w:rFonts w:ascii="仿宋_GB2312" w:eastAsia="仿宋_GB2312" w:hAnsi="仿宋_GB2312" w:hint="eastAsia"/>
          <w:sz w:val="28"/>
          <w:szCs w:val="28"/>
        </w:rPr>
        <w:t>3.</w:t>
      </w:r>
      <w:r w:rsidR="002B4A64">
        <w:rPr>
          <w:rFonts w:ascii="仿宋_GB2312" w:eastAsia="仿宋_GB2312" w:hAnsi="仿宋_GB2312" w:hint="eastAsia"/>
          <w:sz w:val="28"/>
          <w:szCs w:val="28"/>
        </w:rPr>
        <w:t>20</w:t>
      </w:r>
      <w:r>
        <w:rPr>
          <w:rFonts w:ascii="仿宋_GB2312" w:eastAsia="仿宋_GB2312" w:hAnsi="仿宋_GB2312" w:hint="eastAsia"/>
          <w:sz w:val="28"/>
          <w:szCs w:val="28"/>
        </w:rPr>
        <w:t>）</w:t>
      </w:r>
    </w:p>
    <w:p w14:paraId="496ED9CE" w14:textId="77777777" w:rsidR="00463C96" w:rsidRPr="00463C96" w:rsidRDefault="00463C96" w:rsidP="003D766F">
      <w:pPr>
        <w:spacing w:line="560" w:lineRule="exact"/>
        <w:jc w:val="center"/>
        <w:rPr>
          <w:rFonts w:ascii="仿宋_GB2312" w:eastAsia="仿宋_GB2312" w:hAnsi="仿宋_GB2312"/>
          <w:sz w:val="28"/>
          <w:szCs w:val="28"/>
        </w:rPr>
      </w:pPr>
    </w:p>
    <w:p w14:paraId="3D54EA74" w14:textId="0C996CD7" w:rsidR="004E5121" w:rsidRPr="00463C96" w:rsidRDefault="004A7407" w:rsidP="003D766F">
      <w:pPr>
        <w:spacing w:line="560" w:lineRule="exact"/>
        <w:ind w:firstLineChars="200" w:firstLine="560"/>
        <w:rPr>
          <w:rFonts w:ascii="仿宋_GB2312" w:eastAsia="仿宋_GB2312" w:hAnsi="仿宋_GB2312"/>
          <w:sz w:val="28"/>
          <w:szCs w:val="28"/>
        </w:rPr>
      </w:pPr>
      <w:r>
        <w:rPr>
          <w:rFonts w:ascii="仿宋_GB2312" w:eastAsia="仿宋_GB2312" w:hAnsi="仿宋_GB2312" w:hint="eastAsia"/>
          <w:sz w:val="28"/>
          <w:szCs w:val="28"/>
        </w:rPr>
        <w:t>债券</w:t>
      </w:r>
      <w:r w:rsidR="004E5121" w:rsidRPr="00463C96">
        <w:rPr>
          <w:rFonts w:ascii="仿宋_GB2312" w:eastAsia="仿宋_GB2312" w:hAnsi="仿宋_GB2312" w:hint="eastAsia"/>
          <w:sz w:val="28"/>
          <w:szCs w:val="28"/>
        </w:rPr>
        <w:t>匿名拍卖</w:t>
      </w:r>
      <w:r w:rsidR="003F4F93">
        <w:rPr>
          <w:rFonts w:ascii="仿宋_GB2312" w:eastAsia="仿宋_GB2312" w:hAnsi="仿宋_GB2312" w:hint="eastAsia"/>
          <w:sz w:val="28"/>
          <w:szCs w:val="28"/>
        </w:rPr>
        <w:t>（含回购违约处置）</w:t>
      </w:r>
      <w:r w:rsidR="00DA2198" w:rsidRPr="00463C96">
        <w:rPr>
          <w:rFonts w:ascii="仿宋_GB2312" w:eastAsia="仿宋_GB2312" w:hAnsi="仿宋_GB2312" w:hint="eastAsia"/>
          <w:sz w:val="28"/>
          <w:szCs w:val="28"/>
        </w:rPr>
        <w:t>拟</w:t>
      </w:r>
      <w:r w:rsidR="00463C96">
        <w:rPr>
          <w:rFonts w:ascii="仿宋_GB2312" w:eastAsia="仿宋_GB2312" w:hAnsi="仿宋_GB2312" w:hint="eastAsia"/>
          <w:sz w:val="28"/>
          <w:szCs w:val="28"/>
        </w:rPr>
        <w:t>于2020年</w:t>
      </w:r>
      <w:r w:rsidR="004E5121" w:rsidRPr="00463C96">
        <w:rPr>
          <w:rFonts w:ascii="仿宋_GB2312" w:eastAsia="仿宋_GB2312" w:hAnsi="仿宋_GB2312" w:hint="eastAsia"/>
          <w:sz w:val="28"/>
          <w:szCs w:val="28"/>
        </w:rPr>
        <w:t>迁移至</w:t>
      </w:r>
      <w:r w:rsidR="00DA2198" w:rsidRPr="00463C96">
        <w:rPr>
          <w:rFonts w:ascii="仿宋_GB2312" w:eastAsia="仿宋_GB2312" w:hAnsi="仿宋_GB2312" w:hint="eastAsia"/>
          <w:sz w:val="28"/>
          <w:szCs w:val="28"/>
        </w:rPr>
        <w:t>本币</w:t>
      </w:r>
      <w:r w:rsidR="004E5121" w:rsidRPr="00463C96">
        <w:rPr>
          <w:rFonts w:ascii="仿宋_GB2312" w:eastAsia="仿宋_GB2312" w:hAnsi="仿宋_GB2312" w:hint="eastAsia"/>
          <w:sz w:val="28"/>
          <w:szCs w:val="28"/>
        </w:rPr>
        <w:t>新平台</w:t>
      </w:r>
      <w:r w:rsidR="00DA2198" w:rsidRPr="00463C96">
        <w:rPr>
          <w:rFonts w:ascii="仿宋_GB2312" w:eastAsia="仿宋_GB2312" w:hAnsi="仿宋_GB2312" w:hint="eastAsia"/>
          <w:sz w:val="28"/>
          <w:szCs w:val="28"/>
        </w:rPr>
        <w:t>，</w:t>
      </w:r>
      <w:r w:rsidR="004E5121" w:rsidRPr="00463C96">
        <w:rPr>
          <w:rFonts w:ascii="仿宋_GB2312" w:eastAsia="仿宋_GB2312" w:hAnsi="仿宋_GB2312" w:hint="eastAsia"/>
          <w:sz w:val="28"/>
          <w:szCs w:val="28"/>
        </w:rPr>
        <w:t>除</w:t>
      </w:r>
      <w:r w:rsidR="00463C96">
        <w:rPr>
          <w:rFonts w:ascii="仿宋_GB2312" w:eastAsia="仿宋_GB2312" w:hAnsi="仿宋_GB2312" w:hint="eastAsia"/>
          <w:sz w:val="28"/>
          <w:szCs w:val="28"/>
        </w:rPr>
        <w:t>保留</w:t>
      </w:r>
      <w:r w:rsidR="004E5121" w:rsidRPr="00463C96">
        <w:rPr>
          <w:rFonts w:ascii="仿宋_GB2312" w:eastAsia="仿宋_GB2312" w:hAnsi="仿宋_GB2312" w:hint="eastAsia"/>
          <w:sz w:val="28"/>
          <w:szCs w:val="28"/>
        </w:rPr>
        <w:t>现有</w:t>
      </w:r>
      <w:r w:rsidR="00463C96">
        <w:rPr>
          <w:rFonts w:ascii="仿宋_GB2312" w:eastAsia="仿宋_GB2312" w:hAnsi="仿宋_GB2312" w:hint="eastAsia"/>
          <w:sz w:val="28"/>
          <w:szCs w:val="28"/>
        </w:rPr>
        <w:t>老平台相关主要</w:t>
      </w:r>
      <w:r w:rsidR="004E5121" w:rsidRPr="00463C96">
        <w:rPr>
          <w:rFonts w:ascii="仿宋_GB2312" w:eastAsia="仿宋_GB2312" w:hAnsi="仿宋_GB2312" w:hint="eastAsia"/>
          <w:sz w:val="28"/>
          <w:szCs w:val="28"/>
        </w:rPr>
        <w:t>功能外，主要新增功能</w:t>
      </w:r>
      <w:r w:rsidR="00DA2198" w:rsidRPr="00463C96">
        <w:rPr>
          <w:rFonts w:ascii="仿宋_GB2312" w:eastAsia="仿宋_GB2312" w:hAnsi="仿宋_GB2312" w:hint="eastAsia"/>
          <w:sz w:val="28"/>
          <w:szCs w:val="28"/>
        </w:rPr>
        <w:t>如下</w:t>
      </w:r>
      <w:r w:rsidR="004E5121" w:rsidRPr="00463C96">
        <w:rPr>
          <w:rFonts w:ascii="仿宋_GB2312" w:eastAsia="仿宋_GB2312" w:hAnsi="仿宋_GB2312" w:hint="eastAsia"/>
          <w:sz w:val="28"/>
          <w:szCs w:val="28"/>
        </w:rPr>
        <w:t>：</w:t>
      </w:r>
    </w:p>
    <w:p w14:paraId="3ACF4941" w14:textId="40BAE9B4" w:rsidR="00C7171B" w:rsidRDefault="00C7171B" w:rsidP="003D766F">
      <w:pPr>
        <w:pStyle w:val="a3"/>
        <w:numPr>
          <w:ilvl w:val="0"/>
          <w:numId w:val="1"/>
        </w:numPr>
        <w:spacing w:line="560" w:lineRule="exact"/>
        <w:ind w:left="0" w:firstLine="562"/>
        <w:rPr>
          <w:rFonts w:ascii="仿宋_GB2312" w:eastAsia="仿宋_GB2312" w:hAnsi="仿宋_GB2312"/>
          <w:b/>
          <w:bCs/>
          <w:sz w:val="28"/>
          <w:szCs w:val="28"/>
        </w:rPr>
      </w:pPr>
      <w:r>
        <w:rPr>
          <w:rFonts w:ascii="仿宋_GB2312" w:eastAsia="仿宋_GB2312" w:hAnsi="仿宋_GB2312" w:hint="eastAsia"/>
          <w:b/>
          <w:bCs/>
          <w:sz w:val="28"/>
          <w:szCs w:val="28"/>
        </w:rPr>
        <w:t>主要流程变化</w:t>
      </w:r>
    </w:p>
    <w:p w14:paraId="0264CA91" w14:textId="7F17DB1F" w:rsidR="001903BB" w:rsidRDefault="00AF5A97" w:rsidP="003D766F">
      <w:pPr>
        <w:pStyle w:val="a3"/>
        <w:numPr>
          <w:ilvl w:val="0"/>
          <w:numId w:val="12"/>
        </w:numPr>
        <w:spacing w:line="560" w:lineRule="exact"/>
        <w:ind w:left="0" w:firstLine="560"/>
        <w:rPr>
          <w:rFonts w:ascii="仿宋_GB2312" w:eastAsia="仿宋_GB2312" w:hAnsi="仿宋_GB2312"/>
          <w:sz w:val="28"/>
          <w:szCs w:val="28"/>
        </w:rPr>
      </w:pPr>
      <w:r>
        <w:rPr>
          <w:rFonts w:ascii="仿宋_GB2312" w:eastAsia="仿宋_GB2312" w:hAnsi="仿宋_GB2312" w:hint="eastAsia"/>
          <w:sz w:val="28"/>
          <w:szCs w:val="28"/>
        </w:rPr>
        <w:t>保留老平台申报日、拍卖日-双向报价、拍卖日-集中竞价阶段主要功能。</w:t>
      </w:r>
    </w:p>
    <w:p w14:paraId="5DA46845" w14:textId="0F234292" w:rsidR="00C7171B" w:rsidRDefault="001C63C7" w:rsidP="003D766F">
      <w:pPr>
        <w:pStyle w:val="a3"/>
        <w:numPr>
          <w:ilvl w:val="0"/>
          <w:numId w:val="12"/>
        </w:numPr>
        <w:spacing w:line="560" w:lineRule="exact"/>
        <w:ind w:left="0" w:firstLine="560"/>
        <w:rPr>
          <w:rFonts w:ascii="仿宋_GB2312" w:eastAsia="仿宋_GB2312" w:hAnsi="仿宋_GB2312"/>
          <w:sz w:val="28"/>
          <w:szCs w:val="28"/>
        </w:rPr>
      </w:pPr>
      <w:r w:rsidRPr="001C63C7">
        <w:rPr>
          <w:rFonts w:ascii="仿宋_GB2312" w:eastAsia="仿宋_GB2312" w:hAnsi="仿宋_GB2312" w:hint="eastAsia"/>
          <w:sz w:val="28"/>
          <w:szCs w:val="28"/>
        </w:rPr>
        <w:t>取消</w:t>
      </w:r>
      <w:r>
        <w:rPr>
          <w:rFonts w:ascii="仿宋_GB2312" w:eastAsia="仿宋_GB2312" w:hAnsi="仿宋_GB2312" w:hint="eastAsia"/>
          <w:sz w:val="28"/>
          <w:szCs w:val="28"/>
        </w:rPr>
        <w:t>债券匿名拍卖申报日/拍卖日的强关联，即未参加申报的账户也可参与拍卖</w:t>
      </w:r>
      <w:r w:rsidR="00AF5A97">
        <w:rPr>
          <w:rFonts w:ascii="仿宋_GB2312" w:eastAsia="仿宋_GB2312" w:hAnsi="仿宋_GB2312" w:hint="eastAsia"/>
          <w:sz w:val="28"/>
          <w:szCs w:val="28"/>
        </w:rPr>
        <w:t>。</w:t>
      </w:r>
    </w:p>
    <w:p w14:paraId="5E8421E9" w14:textId="11981C59" w:rsidR="001C63C7" w:rsidRPr="001C63C7" w:rsidRDefault="001C63C7" w:rsidP="003D766F">
      <w:pPr>
        <w:pStyle w:val="a3"/>
        <w:numPr>
          <w:ilvl w:val="0"/>
          <w:numId w:val="12"/>
        </w:numPr>
        <w:spacing w:line="560" w:lineRule="exact"/>
        <w:ind w:left="0" w:firstLine="560"/>
        <w:rPr>
          <w:rFonts w:ascii="仿宋_GB2312" w:eastAsia="仿宋_GB2312" w:hAnsi="仿宋_GB2312"/>
          <w:sz w:val="28"/>
          <w:szCs w:val="28"/>
        </w:rPr>
      </w:pPr>
      <w:r>
        <w:rPr>
          <w:rFonts w:ascii="仿宋_GB2312" w:eastAsia="仿宋_GB2312" w:hAnsi="仿宋_GB2312" w:hint="eastAsia"/>
          <w:sz w:val="28"/>
          <w:szCs w:val="28"/>
        </w:rPr>
        <w:t>取消匿名拍卖双向报价区间对集中竞价阶段的强关联，即双向报价区间只作为定价参考，集中竞价报价范围可</w:t>
      </w:r>
      <w:r w:rsidR="00BD505D">
        <w:rPr>
          <w:rFonts w:ascii="仿宋_GB2312" w:eastAsia="仿宋_GB2312" w:hAnsi="仿宋_GB2312" w:hint="eastAsia"/>
          <w:sz w:val="28"/>
          <w:szCs w:val="28"/>
        </w:rPr>
        <w:t>选择</w:t>
      </w:r>
      <w:r>
        <w:rPr>
          <w:rFonts w:ascii="仿宋_GB2312" w:eastAsia="仿宋_GB2312" w:hAnsi="仿宋_GB2312" w:hint="eastAsia"/>
          <w:sz w:val="28"/>
          <w:szCs w:val="28"/>
        </w:rPr>
        <w:t>不受此约束。</w:t>
      </w:r>
      <w:r w:rsidR="00AF5A97">
        <w:rPr>
          <w:rFonts w:ascii="仿宋_GB2312" w:eastAsia="仿宋_GB2312" w:hAnsi="仿宋_GB2312" w:hint="eastAsia"/>
          <w:sz w:val="28"/>
          <w:szCs w:val="28"/>
        </w:rPr>
        <w:t>回购违约处置集中竞价区间限制保留。</w:t>
      </w:r>
    </w:p>
    <w:p w14:paraId="06886398" w14:textId="7721BE7E" w:rsidR="00715F4B" w:rsidRDefault="00BD505D" w:rsidP="00347AAE">
      <w:pPr>
        <w:pStyle w:val="a3"/>
        <w:numPr>
          <w:ilvl w:val="0"/>
          <w:numId w:val="1"/>
        </w:numPr>
        <w:spacing w:line="560" w:lineRule="exact"/>
        <w:ind w:left="0" w:firstLine="562"/>
        <w:rPr>
          <w:rFonts w:ascii="仿宋_GB2312" w:eastAsia="仿宋_GB2312" w:hAnsi="仿宋_GB2312"/>
          <w:b/>
          <w:bCs/>
          <w:sz w:val="28"/>
          <w:szCs w:val="28"/>
        </w:rPr>
      </w:pPr>
      <w:r>
        <w:rPr>
          <w:rFonts w:ascii="仿宋_GB2312" w:eastAsia="仿宋_GB2312" w:hAnsi="仿宋_GB2312" w:hint="eastAsia"/>
          <w:b/>
          <w:bCs/>
          <w:sz w:val="28"/>
          <w:szCs w:val="28"/>
        </w:rPr>
        <w:t>债券匿名拍卖</w:t>
      </w:r>
      <w:r w:rsidR="00715F4B">
        <w:rPr>
          <w:rFonts w:ascii="仿宋_GB2312" w:eastAsia="仿宋_GB2312" w:hAnsi="仿宋_GB2312" w:hint="eastAsia"/>
          <w:b/>
          <w:bCs/>
          <w:sz w:val="28"/>
          <w:szCs w:val="28"/>
        </w:rPr>
        <w:t>预申报</w:t>
      </w:r>
    </w:p>
    <w:p w14:paraId="1A8F06D6" w14:textId="00DADF6F" w:rsidR="00715F4B" w:rsidRDefault="00440D7B" w:rsidP="00347AAE">
      <w:pPr>
        <w:pStyle w:val="a3"/>
        <w:numPr>
          <w:ilvl w:val="0"/>
          <w:numId w:val="15"/>
        </w:numPr>
        <w:spacing w:line="560" w:lineRule="exact"/>
        <w:ind w:left="0" w:firstLine="560"/>
        <w:rPr>
          <w:rFonts w:ascii="仿宋_GB2312" w:eastAsia="仿宋_GB2312" w:hAnsi="仿宋_GB2312"/>
          <w:sz w:val="28"/>
          <w:szCs w:val="28"/>
        </w:rPr>
      </w:pPr>
      <w:r w:rsidRPr="00ED6969">
        <w:rPr>
          <w:rFonts w:ascii="仿宋_GB2312" w:eastAsia="仿宋_GB2312" w:hAnsi="仿宋_GB2312"/>
          <w:sz w:val="28"/>
          <w:szCs w:val="28"/>
        </w:rPr>
        <w:t xml:space="preserve"> 机构可以批量提交拍卖意向，</w:t>
      </w:r>
      <w:r w:rsidRPr="00ED6969">
        <w:rPr>
          <w:rFonts w:ascii="仿宋_GB2312" w:eastAsia="仿宋_GB2312" w:hAnsi="仿宋_GB2312" w:hint="eastAsia"/>
          <w:sz w:val="28"/>
          <w:szCs w:val="28"/>
        </w:rPr>
        <w:t>区分买卖方向，</w:t>
      </w:r>
      <w:r w:rsidR="00822F62">
        <w:rPr>
          <w:rFonts w:ascii="仿宋_GB2312" w:eastAsia="仿宋_GB2312" w:hAnsi="仿宋_GB2312" w:hint="eastAsia"/>
          <w:sz w:val="28"/>
          <w:szCs w:val="28"/>
        </w:rPr>
        <w:t>支持excel上传并校验</w:t>
      </w:r>
      <w:r w:rsidR="00E82860">
        <w:rPr>
          <w:rFonts w:ascii="仿宋_GB2312" w:eastAsia="仿宋_GB2312" w:hAnsi="仿宋_GB2312" w:hint="eastAsia"/>
          <w:sz w:val="28"/>
          <w:szCs w:val="28"/>
        </w:rPr>
        <w:t>账户、债券信息</w:t>
      </w:r>
      <w:r w:rsidR="00822F62">
        <w:rPr>
          <w:rFonts w:ascii="仿宋_GB2312" w:eastAsia="仿宋_GB2312" w:hAnsi="仿宋_GB2312" w:hint="eastAsia"/>
          <w:sz w:val="28"/>
          <w:szCs w:val="28"/>
        </w:rPr>
        <w:t>，</w:t>
      </w:r>
      <w:r w:rsidR="00E82860">
        <w:rPr>
          <w:rFonts w:ascii="仿宋_GB2312" w:eastAsia="仿宋_GB2312" w:hAnsi="仿宋_GB2312" w:hint="eastAsia"/>
          <w:sz w:val="28"/>
          <w:szCs w:val="28"/>
        </w:rPr>
        <w:t>支持按机构/账户申报。</w:t>
      </w:r>
      <w:r w:rsidRPr="00ED6969">
        <w:rPr>
          <w:rFonts w:ascii="仿宋_GB2312" w:eastAsia="仿宋_GB2312" w:hAnsi="仿宋_GB2312" w:hint="eastAsia"/>
          <w:sz w:val="28"/>
          <w:szCs w:val="28"/>
        </w:rPr>
        <w:t>模板</w:t>
      </w:r>
      <w:r w:rsidR="00822F62" w:rsidRPr="00ED6969">
        <w:rPr>
          <w:rFonts w:ascii="仿宋_GB2312" w:eastAsia="仿宋_GB2312" w:hAnsi="仿宋_GB2312" w:hint="eastAsia"/>
          <w:sz w:val="28"/>
          <w:szCs w:val="28"/>
        </w:rPr>
        <w:t>见</w:t>
      </w:r>
      <w:r w:rsidRPr="00ED6969">
        <w:rPr>
          <w:rFonts w:ascii="仿宋_GB2312" w:eastAsia="仿宋_GB2312" w:hAnsi="仿宋_GB2312" w:hint="eastAsia"/>
          <w:sz w:val="28"/>
          <w:szCs w:val="28"/>
        </w:rPr>
        <w:t>附件</w:t>
      </w:r>
      <w:r w:rsidR="00822F62" w:rsidRPr="00ED6969">
        <w:rPr>
          <w:rFonts w:ascii="仿宋_GB2312" w:eastAsia="仿宋_GB2312" w:hAnsi="仿宋_GB2312" w:hint="eastAsia"/>
          <w:sz w:val="28"/>
          <w:szCs w:val="28"/>
        </w:rPr>
        <w:t>；</w:t>
      </w:r>
      <w:r w:rsidR="00576D0F">
        <w:rPr>
          <w:rFonts w:ascii="仿宋_GB2312" w:eastAsia="仿宋_GB2312" w:hAnsi="仿宋_GB2312" w:hint="eastAsia"/>
          <w:sz w:val="28"/>
          <w:szCs w:val="28"/>
        </w:rPr>
        <w:t>预申报只对场务可见。</w:t>
      </w:r>
      <w:r w:rsidR="0093390D">
        <w:rPr>
          <w:rFonts w:ascii="仿宋_GB2312" w:eastAsia="仿宋_GB2312" w:hAnsi="仿宋_GB2312" w:hint="eastAsia"/>
          <w:sz w:val="28"/>
          <w:szCs w:val="28"/>
        </w:rPr>
        <w:t>支持</w:t>
      </w:r>
      <w:r w:rsidR="0093390D">
        <w:rPr>
          <w:rFonts w:ascii="仿宋_GB2312" w:eastAsia="仿宋_GB2312" w:hAnsi="仿宋_GB2312"/>
          <w:sz w:val="28"/>
          <w:szCs w:val="28"/>
        </w:rPr>
        <w:t>机构</w:t>
      </w:r>
      <w:r w:rsidR="0093390D">
        <w:rPr>
          <w:rFonts w:ascii="仿宋_GB2312" w:eastAsia="仿宋_GB2312" w:hAnsi="仿宋_GB2312" w:hint="eastAsia"/>
          <w:sz w:val="28"/>
          <w:szCs w:val="28"/>
        </w:rPr>
        <w:t>逐个或</w:t>
      </w:r>
      <w:r w:rsidR="00320314">
        <w:rPr>
          <w:rFonts w:ascii="仿宋_GB2312" w:eastAsia="仿宋_GB2312" w:hAnsi="仿宋_GB2312"/>
          <w:sz w:val="28"/>
          <w:szCs w:val="28"/>
        </w:rPr>
        <w:t>批量</w:t>
      </w:r>
      <w:r w:rsidR="00320314">
        <w:rPr>
          <w:rFonts w:ascii="仿宋_GB2312" w:eastAsia="仿宋_GB2312" w:hAnsi="仿宋_GB2312" w:hint="eastAsia"/>
          <w:sz w:val="28"/>
          <w:szCs w:val="28"/>
        </w:rPr>
        <w:t>修改</w:t>
      </w:r>
      <w:r w:rsidR="00320314">
        <w:rPr>
          <w:rFonts w:ascii="仿宋_GB2312" w:eastAsia="仿宋_GB2312" w:hAnsi="仿宋_GB2312"/>
          <w:sz w:val="28"/>
          <w:szCs w:val="28"/>
        </w:rPr>
        <w:t>、导出、撤销</w:t>
      </w:r>
      <w:r w:rsidR="0093390D">
        <w:rPr>
          <w:rFonts w:ascii="仿宋_GB2312" w:eastAsia="仿宋_GB2312" w:hAnsi="仿宋_GB2312" w:hint="eastAsia"/>
          <w:sz w:val="28"/>
          <w:szCs w:val="28"/>
        </w:rPr>
        <w:t>自己</w:t>
      </w:r>
      <w:r w:rsidR="0093390D">
        <w:rPr>
          <w:rFonts w:ascii="仿宋_GB2312" w:eastAsia="仿宋_GB2312" w:hAnsi="仿宋_GB2312"/>
          <w:sz w:val="28"/>
          <w:szCs w:val="28"/>
        </w:rPr>
        <w:t>申报的拍卖意向。</w:t>
      </w:r>
    </w:p>
    <w:p w14:paraId="0829253D" w14:textId="5C4E0065" w:rsidR="00BF1517" w:rsidRDefault="00BF1517" w:rsidP="00347AAE">
      <w:pPr>
        <w:pStyle w:val="a3"/>
        <w:numPr>
          <w:ilvl w:val="0"/>
          <w:numId w:val="15"/>
        </w:numPr>
        <w:spacing w:line="560" w:lineRule="exact"/>
        <w:ind w:left="0" w:firstLine="560"/>
        <w:rPr>
          <w:rFonts w:ascii="仿宋_GB2312" w:eastAsia="仿宋_GB2312" w:hAnsi="仿宋_GB2312"/>
          <w:sz w:val="28"/>
          <w:szCs w:val="28"/>
        </w:rPr>
      </w:pPr>
      <w:r>
        <w:rPr>
          <w:rFonts w:ascii="仿宋_GB2312" w:eastAsia="仿宋_GB2312" w:hAnsi="仿宋_GB2312" w:hint="eastAsia"/>
          <w:sz w:val="28"/>
          <w:szCs w:val="28"/>
        </w:rPr>
        <w:t>机构在提交拍卖意向时，根据业务</w:t>
      </w:r>
      <w:r>
        <w:rPr>
          <w:rFonts w:ascii="仿宋_GB2312" w:eastAsia="仿宋_GB2312" w:hAnsi="仿宋_GB2312"/>
          <w:sz w:val="28"/>
          <w:szCs w:val="28"/>
        </w:rPr>
        <w:t>规则和</w:t>
      </w:r>
      <w:r>
        <w:rPr>
          <w:rFonts w:ascii="仿宋_GB2312" w:eastAsia="仿宋_GB2312" w:hAnsi="仿宋_GB2312" w:hint="eastAsia"/>
          <w:sz w:val="28"/>
          <w:szCs w:val="28"/>
        </w:rPr>
        <w:t>推荐</w:t>
      </w:r>
      <w:r>
        <w:rPr>
          <w:rFonts w:ascii="仿宋_GB2312" w:eastAsia="仿宋_GB2312" w:hAnsi="仿宋_GB2312"/>
          <w:sz w:val="28"/>
          <w:szCs w:val="28"/>
        </w:rPr>
        <w:t>算法</w:t>
      </w:r>
      <w:r>
        <w:rPr>
          <w:rFonts w:ascii="仿宋_GB2312" w:eastAsia="仿宋_GB2312" w:hAnsi="仿宋_GB2312" w:hint="eastAsia"/>
          <w:sz w:val="28"/>
          <w:szCs w:val="28"/>
        </w:rPr>
        <w:t>向</w:t>
      </w:r>
      <w:r>
        <w:rPr>
          <w:rFonts w:ascii="仿宋_GB2312" w:eastAsia="仿宋_GB2312" w:hAnsi="仿宋_GB2312"/>
          <w:sz w:val="28"/>
          <w:szCs w:val="28"/>
        </w:rPr>
        <w:t>机构</w:t>
      </w:r>
      <w:r>
        <w:rPr>
          <w:rFonts w:ascii="仿宋_GB2312" w:eastAsia="仿宋_GB2312" w:hAnsi="仿宋_GB2312" w:hint="eastAsia"/>
          <w:sz w:val="28"/>
          <w:szCs w:val="28"/>
        </w:rPr>
        <w:t>推荐意向债券</w:t>
      </w:r>
      <w:r w:rsidR="0092458A">
        <w:rPr>
          <w:rFonts w:ascii="仿宋_GB2312" w:eastAsia="仿宋_GB2312" w:hAnsi="仿宋_GB2312" w:hint="eastAsia"/>
          <w:sz w:val="28"/>
          <w:szCs w:val="28"/>
        </w:rPr>
        <w:t>（</w:t>
      </w:r>
      <w:r w:rsidR="0092458A" w:rsidRPr="002B4A64">
        <w:rPr>
          <w:rFonts w:ascii="仿宋_GB2312" w:eastAsia="仿宋_GB2312" w:hAnsi="仿宋_GB2312" w:hint="eastAsia"/>
          <w:sz w:val="28"/>
          <w:szCs w:val="28"/>
        </w:rPr>
        <w:t>仅</w:t>
      </w:r>
      <w:r w:rsidR="0092458A" w:rsidRPr="002B4A64">
        <w:rPr>
          <w:rFonts w:ascii="仿宋_GB2312" w:eastAsia="仿宋_GB2312" w:hAnsi="仿宋_GB2312"/>
          <w:sz w:val="28"/>
          <w:szCs w:val="28"/>
        </w:rPr>
        <w:t>推荐债券</w:t>
      </w:r>
      <w:r w:rsidR="0092458A" w:rsidRPr="00EC3EBF">
        <w:rPr>
          <w:rFonts w:ascii="仿宋_GB2312" w:eastAsia="仿宋_GB2312" w:hAnsi="仿宋_GB2312" w:hint="eastAsia"/>
          <w:sz w:val="28"/>
          <w:szCs w:val="28"/>
        </w:rPr>
        <w:t>）</w:t>
      </w:r>
      <w:r>
        <w:rPr>
          <w:rFonts w:ascii="仿宋_GB2312" w:eastAsia="仿宋_GB2312" w:hAnsi="仿宋_GB2312" w:hint="eastAsia"/>
          <w:sz w:val="28"/>
          <w:szCs w:val="28"/>
        </w:rPr>
        <w:t>。机构勾选</w:t>
      </w:r>
      <w:r>
        <w:rPr>
          <w:rFonts w:ascii="仿宋_GB2312" w:eastAsia="仿宋_GB2312" w:hAnsi="仿宋_GB2312"/>
          <w:sz w:val="28"/>
          <w:szCs w:val="28"/>
        </w:rPr>
        <w:t>债券可单只或批量</w:t>
      </w:r>
      <w:r>
        <w:rPr>
          <w:rFonts w:ascii="仿宋_GB2312" w:eastAsia="仿宋_GB2312" w:hAnsi="仿宋_GB2312" w:hint="eastAsia"/>
          <w:sz w:val="28"/>
          <w:szCs w:val="28"/>
        </w:rPr>
        <w:t>提交</w:t>
      </w:r>
      <w:r>
        <w:rPr>
          <w:rFonts w:ascii="仿宋_GB2312" w:eastAsia="仿宋_GB2312" w:hAnsi="仿宋_GB2312"/>
          <w:sz w:val="28"/>
          <w:szCs w:val="28"/>
        </w:rPr>
        <w:t>拍卖意向。</w:t>
      </w:r>
    </w:p>
    <w:p w14:paraId="718D6976" w14:textId="77777777" w:rsidR="00F2075D" w:rsidRDefault="00BF1517">
      <w:pPr>
        <w:spacing w:line="560" w:lineRule="exact"/>
        <w:ind w:firstLineChars="200" w:firstLine="560"/>
        <w:rPr>
          <w:rFonts w:ascii="仿宋_GB2312" w:eastAsia="仿宋_GB2312" w:hAnsi="仿宋_GB2312"/>
          <w:sz w:val="28"/>
          <w:szCs w:val="28"/>
        </w:rPr>
      </w:pPr>
      <w:r>
        <w:rPr>
          <w:rFonts w:ascii="仿宋_GB2312" w:eastAsia="仿宋_GB2312" w:hAnsi="仿宋_GB2312" w:hint="eastAsia"/>
          <w:sz w:val="28"/>
          <w:szCs w:val="28"/>
        </w:rPr>
        <w:t>推荐</w:t>
      </w:r>
      <w:r>
        <w:rPr>
          <w:rFonts w:ascii="仿宋_GB2312" w:eastAsia="仿宋_GB2312" w:hAnsi="仿宋_GB2312"/>
          <w:sz w:val="28"/>
          <w:szCs w:val="28"/>
        </w:rPr>
        <w:t>算法</w:t>
      </w:r>
      <w:r>
        <w:rPr>
          <w:rFonts w:ascii="仿宋_GB2312" w:eastAsia="仿宋_GB2312" w:hAnsi="仿宋_GB2312" w:hint="eastAsia"/>
          <w:sz w:val="28"/>
          <w:szCs w:val="28"/>
        </w:rPr>
        <w:t>数据</w:t>
      </w:r>
      <w:r>
        <w:rPr>
          <w:rFonts w:ascii="仿宋_GB2312" w:eastAsia="仿宋_GB2312" w:hAnsi="仿宋_GB2312"/>
          <w:sz w:val="28"/>
          <w:szCs w:val="28"/>
        </w:rPr>
        <w:t>来源：</w:t>
      </w:r>
    </w:p>
    <w:p w14:paraId="22B14B2C" w14:textId="3D5E64FB" w:rsidR="00F2075D" w:rsidRPr="00ED6969" w:rsidRDefault="00BF1517">
      <w:pPr>
        <w:pStyle w:val="a3"/>
        <w:numPr>
          <w:ilvl w:val="0"/>
          <w:numId w:val="17"/>
        </w:numPr>
        <w:spacing w:line="560" w:lineRule="exact"/>
        <w:ind w:firstLineChars="0"/>
        <w:rPr>
          <w:rFonts w:ascii="仿宋_GB2312" w:eastAsia="仿宋_GB2312" w:hAnsi="仿宋_GB2312"/>
          <w:sz w:val="28"/>
          <w:szCs w:val="28"/>
        </w:rPr>
      </w:pPr>
      <w:r w:rsidRPr="00ED6969">
        <w:rPr>
          <w:rFonts w:ascii="仿宋_GB2312" w:eastAsia="仿宋_GB2312" w:hAnsi="仿宋_GB2312" w:hint="eastAsia"/>
          <w:sz w:val="28"/>
          <w:szCs w:val="28"/>
        </w:rPr>
        <w:t>机构</w:t>
      </w:r>
      <w:r w:rsidRPr="00ED6969">
        <w:rPr>
          <w:rFonts w:ascii="仿宋_GB2312" w:eastAsia="仿宋_GB2312" w:hAnsi="仿宋_GB2312"/>
          <w:sz w:val="28"/>
          <w:szCs w:val="28"/>
        </w:rPr>
        <w:t>历史拍卖信息</w:t>
      </w:r>
      <w:r w:rsidRPr="00ED6969">
        <w:rPr>
          <w:rFonts w:ascii="仿宋_GB2312" w:eastAsia="仿宋_GB2312" w:hAnsi="仿宋_GB2312" w:hint="eastAsia"/>
          <w:sz w:val="28"/>
          <w:szCs w:val="28"/>
        </w:rPr>
        <w:t>，</w:t>
      </w:r>
      <w:r w:rsidRPr="00ED6969">
        <w:rPr>
          <w:rFonts w:ascii="仿宋_GB2312" w:eastAsia="仿宋_GB2312" w:hAnsi="仿宋_GB2312"/>
          <w:sz w:val="28"/>
          <w:szCs w:val="28"/>
        </w:rPr>
        <w:t>包括</w:t>
      </w:r>
      <w:r w:rsidRPr="00ED6969">
        <w:rPr>
          <w:rFonts w:ascii="仿宋_GB2312" w:eastAsia="仿宋_GB2312" w:hAnsi="仿宋_GB2312" w:hint="eastAsia"/>
          <w:sz w:val="28"/>
          <w:szCs w:val="28"/>
        </w:rPr>
        <w:t>拍卖</w:t>
      </w:r>
      <w:r w:rsidRPr="00ED6969">
        <w:rPr>
          <w:rFonts w:ascii="仿宋_GB2312" w:eastAsia="仿宋_GB2312" w:hAnsi="仿宋_GB2312"/>
          <w:sz w:val="28"/>
          <w:szCs w:val="28"/>
        </w:rPr>
        <w:t>意向、</w:t>
      </w:r>
      <w:r w:rsidRPr="00ED6969">
        <w:rPr>
          <w:rFonts w:ascii="仿宋_GB2312" w:eastAsia="仿宋_GB2312" w:hAnsi="仿宋_GB2312" w:hint="eastAsia"/>
          <w:sz w:val="28"/>
          <w:szCs w:val="28"/>
        </w:rPr>
        <w:t>拍卖申报</w:t>
      </w:r>
      <w:r w:rsidRPr="00ED6969">
        <w:rPr>
          <w:rFonts w:ascii="仿宋_GB2312" w:eastAsia="仿宋_GB2312" w:hAnsi="仿宋_GB2312"/>
          <w:sz w:val="28"/>
          <w:szCs w:val="28"/>
        </w:rPr>
        <w:t>、</w:t>
      </w:r>
      <w:r w:rsidRPr="00ED6969">
        <w:rPr>
          <w:rFonts w:ascii="仿宋_GB2312" w:eastAsia="仿宋_GB2312" w:hAnsi="仿宋_GB2312" w:hint="eastAsia"/>
          <w:sz w:val="28"/>
          <w:szCs w:val="28"/>
        </w:rPr>
        <w:t>拍卖</w:t>
      </w:r>
      <w:r w:rsidRPr="00ED6969">
        <w:rPr>
          <w:rFonts w:ascii="仿宋_GB2312" w:eastAsia="仿宋_GB2312" w:hAnsi="仿宋_GB2312"/>
          <w:sz w:val="28"/>
          <w:szCs w:val="28"/>
        </w:rPr>
        <w:t>报价、</w:t>
      </w:r>
      <w:r w:rsidRPr="00ED6969">
        <w:rPr>
          <w:rFonts w:ascii="仿宋_GB2312" w:eastAsia="仿宋_GB2312" w:hAnsi="仿宋_GB2312" w:hint="eastAsia"/>
          <w:sz w:val="28"/>
          <w:szCs w:val="28"/>
        </w:rPr>
        <w:lastRenderedPageBreak/>
        <w:t>拍卖成交</w:t>
      </w:r>
      <w:r w:rsidRPr="00ED6969">
        <w:rPr>
          <w:rFonts w:ascii="仿宋_GB2312" w:eastAsia="仿宋_GB2312" w:hAnsi="仿宋_GB2312"/>
          <w:sz w:val="28"/>
          <w:szCs w:val="28"/>
        </w:rPr>
        <w:t>信息；</w:t>
      </w:r>
    </w:p>
    <w:p w14:paraId="37ED7ADA" w14:textId="77777777" w:rsidR="00F2075D" w:rsidRDefault="00BF1517">
      <w:pPr>
        <w:pStyle w:val="a3"/>
        <w:numPr>
          <w:ilvl w:val="0"/>
          <w:numId w:val="17"/>
        </w:numPr>
        <w:spacing w:line="560" w:lineRule="exact"/>
        <w:ind w:firstLineChars="0"/>
        <w:rPr>
          <w:rFonts w:ascii="仿宋_GB2312" w:eastAsia="仿宋_GB2312" w:hAnsi="仿宋_GB2312"/>
          <w:sz w:val="28"/>
          <w:szCs w:val="28"/>
        </w:rPr>
      </w:pPr>
      <w:r w:rsidRPr="00ED6969">
        <w:rPr>
          <w:rFonts w:ascii="仿宋_GB2312" w:eastAsia="仿宋_GB2312" w:hAnsi="仿宋_GB2312" w:hint="eastAsia"/>
          <w:sz w:val="28"/>
          <w:szCs w:val="28"/>
        </w:rPr>
        <w:t>机构</w:t>
      </w:r>
      <w:r w:rsidRPr="00ED6969">
        <w:rPr>
          <w:rFonts w:ascii="仿宋_GB2312" w:eastAsia="仿宋_GB2312" w:hAnsi="仿宋_GB2312"/>
          <w:sz w:val="28"/>
          <w:szCs w:val="28"/>
        </w:rPr>
        <w:t>历史</w:t>
      </w:r>
      <w:r w:rsidRPr="00ED6969">
        <w:rPr>
          <w:rFonts w:ascii="仿宋_GB2312" w:eastAsia="仿宋_GB2312" w:hAnsi="仿宋_GB2312" w:hint="eastAsia"/>
          <w:sz w:val="28"/>
          <w:szCs w:val="28"/>
        </w:rPr>
        <w:t>主体</w:t>
      </w:r>
      <w:r w:rsidRPr="00ED6969">
        <w:rPr>
          <w:rFonts w:ascii="仿宋_GB2312" w:eastAsia="仿宋_GB2312" w:hAnsi="仿宋_GB2312"/>
          <w:sz w:val="28"/>
          <w:szCs w:val="28"/>
        </w:rPr>
        <w:t>或债项</w:t>
      </w:r>
      <w:r w:rsidRPr="00ED6969">
        <w:rPr>
          <w:rFonts w:ascii="仿宋_GB2312" w:eastAsia="仿宋_GB2312" w:hAnsi="仿宋_GB2312" w:hint="eastAsia"/>
          <w:sz w:val="28"/>
          <w:szCs w:val="28"/>
        </w:rPr>
        <w:t>评级在</w:t>
      </w:r>
      <w:r w:rsidRPr="00ED6969">
        <w:rPr>
          <w:rFonts w:ascii="仿宋_GB2312" w:eastAsia="仿宋_GB2312" w:hAnsi="仿宋_GB2312"/>
          <w:sz w:val="28"/>
          <w:szCs w:val="28"/>
        </w:rPr>
        <w:t>AA以下的债券</w:t>
      </w:r>
      <w:r w:rsidRPr="00ED6969">
        <w:rPr>
          <w:rFonts w:ascii="仿宋_GB2312" w:eastAsia="仿宋_GB2312" w:hAnsi="仿宋_GB2312" w:hint="eastAsia"/>
          <w:sz w:val="28"/>
          <w:szCs w:val="28"/>
        </w:rPr>
        <w:t>（以下</w:t>
      </w:r>
      <w:r w:rsidRPr="00ED6969">
        <w:rPr>
          <w:rFonts w:ascii="仿宋_GB2312" w:eastAsia="仿宋_GB2312" w:hAnsi="仿宋_GB2312"/>
          <w:sz w:val="28"/>
          <w:szCs w:val="28"/>
        </w:rPr>
        <w:t>简称低评级</w:t>
      </w:r>
      <w:r w:rsidRPr="00ED6969">
        <w:rPr>
          <w:rFonts w:ascii="仿宋_GB2312" w:eastAsia="仿宋_GB2312" w:hAnsi="仿宋_GB2312" w:hint="eastAsia"/>
          <w:sz w:val="28"/>
          <w:szCs w:val="28"/>
        </w:rPr>
        <w:t>债券）成交数据；</w:t>
      </w:r>
    </w:p>
    <w:p w14:paraId="3D54DE0B" w14:textId="2C8ED5D6" w:rsidR="00BF1517" w:rsidRDefault="00BF1517">
      <w:pPr>
        <w:pStyle w:val="a3"/>
        <w:numPr>
          <w:ilvl w:val="0"/>
          <w:numId w:val="17"/>
        </w:numPr>
        <w:spacing w:line="560" w:lineRule="exact"/>
        <w:ind w:firstLineChars="0"/>
        <w:rPr>
          <w:rFonts w:ascii="仿宋_GB2312" w:eastAsia="仿宋_GB2312" w:hAnsi="仿宋_GB2312"/>
          <w:sz w:val="28"/>
          <w:szCs w:val="28"/>
        </w:rPr>
      </w:pPr>
      <w:r w:rsidRPr="00ED6969">
        <w:rPr>
          <w:rFonts w:ascii="仿宋_GB2312" w:eastAsia="仿宋_GB2312" w:hAnsi="仿宋_GB2312"/>
          <w:sz w:val="28"/>
          <w:szCs w:val="28"/>
        </w:rPr>
        <w:t>低评级</w:t>
      </w:r>
      <w:r w:rsidRPr="00ED6969">
        <w:rPr>
          <w:rFonts w:ascii="仿宋_GB2312" w:eastAsia="仿宋_GB2312" w:hAnsi="仿宋_GB2312" w:hint="eastAsia"/>
          <w:sz w:val="28"/>
          <w:szCs w:val="28"/>
        </w:rPr>
        <w:t>债券</w:t>
      </w:r>
      <w:r w:rsidR="00F2075D" w:rsidRPr="00ED6969">
        <w:rPr>
          <w:rFonts w:ascii="仿宋_GB2312" w:eastAsia="仿宋_GB2312" w:hAnsi="仿宋_GB2312" w:hint="eastAsia"/>
          <w:sz w:val="28"/>
          <w:szCs w:val="28"/>
        </w:rPr>
        <w:t>基础信息；</w:t>
      </w:r>
    </w:p>
    <w:p w14:paraId="7EAE4802" w14:textId="25CB7067" w:rsidR="00F2075D" w:rsidRPr="00ED6969" w:rsidRDefault="00F2075D">
      <w:pPr>
        <w:pStyle w:val="a3"/>
        <w:numPr>
          <w:ilvl w:val="0"/>
          <w:numId w:val="17"/>
        </w:numPr>
        <w:spacing w:line="560" w:lineRule="exact"/>
        <w:ind w:firstLineChars="0"/>
        <w:rPr>
          <w:rFonts w:ascii="仿宋_GB2312" w:eastAsia="仿宋_GB2312" w:hAnsi="仿宋_GB2312"/>
          <w:sz w:val="28"/>
          <w:szCs w:val="28"/>
        </w:rPr>
      </w:pPr>
      <w:r>
        <w:rPr>
          <w:rFonts w:ascii="仿宋_GB2312" w:eastAsia="仿宋_GB2312" w:hAnsi="仿宋_GB2312" w:hint="eastAsia"/>
          <w:sz w:val="28"/>
          <w:szCs w:val="28"/>
        </w:rPr>
        <w:t>其他</w:t>
      </w:r>
      <w:r>
        <w:rPr>
          <w:rFonts w:ascii="仿宋_GB2312" w:eastAsia="仿宋_GB2312" w:hAnsi="仿宋_GB2312"/>
          <w:sz w:val="28"/>
          <w:szCs w:val="28"/>
        </w:rPr>
        <w:t>：</w:t>
      </w:r>
      <w:r w:rsidRPr="009F6267">
        <w:rPr>
          <w:rFonts w:ascii="仿宋_GB2312" w:eastAsia="仿宋_GB2312" w:hAnsi="仿宋_GB2312"/>
          <w:sz w:val="28"/>
          <w:szCs w:val="28"/>
        </w:rPr>
        <w:t>低评级</w:t>
      </w:r>
      <w:r w:rsidRPr="009F6267">
        <w:rPr>
          <w:rFonts w:ascii="仿宋_GB2312" w:eastAsia="仿宋_GB2312" w:hAnsi="仿宋_GB2312" w:hint="eastAsia"/>
          <w:sz w:val="28"/>
          <w:szCs w:val="28"/>
        </w:rPr>
        <w:t>债券</w:t>
      </w:r>
      <w:r>
        <w:rPr>
          <w:rFonts w:ascii="仿宋_GB2312" w:eastAsia="仿宋_GB2312" w:hAnsi="仿宋_GB2312" w:hint="eastAsia"/>
          <w:sz w:val="28"/>
          <w:szCs w:val="28"/>
        </w:rPr>
        <w:t>搜索</w:t>
      </w:r>
      <w:r>
        <w:rPr>
          <w:rFonts w:ascii="仿宋_GB2312" w:eastAsia="仿宋_GB2312" w:hAnsi="仿宋_GB2312"/>
          <w:sz w:val="28"/>
          <w:szCs w:val="28"/>
        </w:rPr>
        <w:t>记录</w:t>
      </w:r>
      <w:r>
        <w:rPr>
          <w:rFonts w:ascii="仿宋_GB2312" w:eastAsia="仿宋_GB2312" w:hAnsi="仿宋_GB2312" w:hint="eastAsia"/>
          <w:sz w:val="28"/>
          <w:szCs w:val="28"/>
        </w:rPr>
        <w:t>、</w:t>
      </w:r>
      <w:r>
        <w:rPr>
          <w:rFonts w:ascii="仿宋_GB2312" w:eastAsia="仿宋_GB2312" w:hAnsi="仿宋_GB2312"/>
          <w:sz w:val="28"/>
          <w:szCs w:val="28"/>
        </w:rPr>
        <w:t>关注记录、埋点记录。</w:t>
      </w:r>
    </w:p>
    <w:p w14:paraId="51DDCDFE" w14:textId="2978128D" w:rsidR="00BF1517" w:rsidRPr="00ED6969" w:rsidRDefault="00BF1517">
      <w:pPr>
        <w:spacing w:line="560" w:lineRule="exact"/>
        <w:rPr>
          <w:rFonts w:ascii="仿宋_GB2312" w:eastAsia="仿宋_GB2312" w:hAnsi="仿宋_GB2312"/>
          <w:sz w:val="28"/>
          <w:szCs w:val="28"/>
        </w:rPr>
      </w:pPr>
      <w:r>
        <w:rPr>
          <w:rFonts w:ascii="仿宋_GB2312" w:eastAsia="仿宋_GB2312" w:hAnsi="仿宋_GB2312" w:hint="eastAsia"/>
          <w:sz w:val="28"/>
          <w:szCs w:val="28"/>
        </w:rPr>
        <w:t>业务规则</w:t>
      </w:r>
      <w:r>
        <w:rPr>
          <w:rFonts w:ascii="仿宋_GB2312" w:eastAsia="仿宋_GB2312" w:hAnsi="仿宋_GB2312"/>
          <w:sz w:val="28"/>
          <w:szCs w:val="28"/>
        </w:rPr>
        <w:t>：</w:t>
      </w:r>
      <w:r w:rsidR="00F85BFF" w:rsidRPr="00F85BFF">
        <w:rPr>
          <w:rFonts w:ascii="仿宋_GB2312" w:eastAsia="仿宋_GB2312" w:hAnsi="仿宋_GB2312" w:hint="eastAsia"/>
          <w:sz w:val="28"/>
          <w:szCs w:val="28"/>
        </w:rPr>
        <w:t>基于</w:t>
      </w:r>
      <w:r w:rsidR="0041401E">
        <w:rPr>
          <w:rFonts w:ascii="仿宋_GB2312" w:eastAsia="仿宋_GB2312" w:hAnsi="仿宋_GB2312" w:hint="eastAsia"/>
          <w:sz w:val="28"/>
          <w:szCs w:val="28"/>
        </w:rPr>
        <w:t>机构实时的</w:t>
      </w:r>
      <w:r w:rsidR="0041401E">
        <w:rPr>
          <w:rFonts w:ascii="仿宋_GB2312" w:eastAsia="仿宋_GB2312" w:hAnsi="仿宋_GB2312"/>
          <w:sz w:val="28"/>
          <w:szCs w:val="28"/>
        </w:rPr>
        <w:t>意向</w:t>
      </w:r>
      <w:r w:rsidR="00F85BFF" w:rsidRPr="00F85BFF">
        <w:rPr>
          <w:rFonts w:ascii="仿宋_GB2312" w:eastAsia="仿宋_GB2312" w:hAnsi="仿宋_GB2312" w:hint="eastAsia"/>
          <w:sz w:val="28"/>
          <w:szCs w:val="28"/>
        </w:rPr>
        <w:t>所涉及的债券，推荐</w:t>
      </w:r>
      <w:r w:rsidR="00F85BFF">
        <w:rPr>
          <w:rFonts w:ascii="仿宋_GB2312" w:eastAsia="仿宋_GB2312" w:hAnsi="仿宋_GB2312" w:hint="eastAsia"/>
          <w:sz w:val="28"/>
          <w:szCs w:val="28"/>
        </w:rPr>
        <w:t>相关债券，</w:t>
      </w:r>
      <w:r w:rsidR="00F85BFF">
        <w:rPr>
          <w:rFonts w:ascii="仿宋_GB2312" w:eastAsia="仿宋_GB2312" w:hAnsi="仿宋_GB2312"/>
          <w:sz w:val="28"/>
          <w:szCs w:val="28"/>
        </w:rPr>
        <w:t>参考智能推荐</w:t>
      </w:r>
      <w:r w:rsidR="00F85BFF">
        <w:rPr>
          <w:rFonts w:ascii="仿宋_GB2312" w:eastAsia="仿宋_GB2312" w:hAnsi="仿宋_GB2312" w:hint="eastAsia"/>
          <w:sz w:val="28"/>
          <w:szCs w:val="28"/>
        </w:rPr>
        <w:t>债券</w:t>
      </w:r>
      <w:r w:rsidR="00F85BFF">
        <w:rPr>
          <w:rFonts w:ascii="仿宋_GB2312" w:eastAsia="仿宋_GB2312" w:hAnsi="仿宋_GB2312"/>
          <w:sz w:val="28"/>
          <w:szCs w:val="28"/>
        </w:rPr>
        <w:t>推荐逻辑</w:t>
      </w:r>
      <w:r w:rsidR="00F85BFF" w:rsidRPr="00F85BFF">
        <w:rPr>
          <w:rFonts w:ascii="仿宋_GB2312" w:eastAsia="仿宋_GB2312" w:hAnsi="仿宋_GB2312" w:hint="eastAsia"/>
          <w:sz w:val="28"/>
          <w:szCs w:val="28"/>
        </w:rPr>
        <w:t>。</w:t>
      </w:r>
    </w:p>
    <w:p w14:paraId="5A5BF029" w14:textId="313CD19F" w:rsidR="00440D7B" w:rsidRDefault="00440D7B" w:rsidP="00347AAE">
      <w:pPr>
        <w:pStyle w:val="a3"/>
        <w:numPr>
          <w:ilvl w:val="0"/>
          <w:numId w:val="15"/>
        </w:numPr>
        <w:spacing w:line="560" w:lineRule="exact"/>
        <w:ind w:left="0" w:firstLine="560"/>
        <w:rPr>
          <w:rFonts w:ascii="仿宋_GB2312" w:eastAsia="仿宋_GB2312" w:hAnsi="仿宋_GB2312"/>
          <w:sz w:val="28"/>
          <w:szCs w:val="28"/>
        </w:rPr>
      </w:pPr>
      <w:r>
        <w:rPr>
          <w:rFonts w:ascii="仿宋_GB2312" w:eastAsia="仿宋_GB2312" w:hAnsi="仿宋_GB2312"/>
          <w:sz w:val="28"/>
          <w:szCs w:val="28"/>
        </w:rPr>
        <w:t xml:space="preserve"> </w:t>
      </w:r>
      <w:r>
        <w:rPr>
          <w:rFonts w:ascii="仿宋_GB2312" w:eastAsia="仿宋_GB2312" w:hAnsi="仿宋_GB2312" w:hint="eastAsia"/>
          <w:sz w:val="28"/>
          <w:szCs w:val="28"/>
        </w:rPr>
        <w:t>场务选择“匹配”，可以自动进行</w:t>
      </w:r>
      <w:r w:rsidR="00822F62">
        <w:rPr>
          <w:rFonts w:ascii="仿宋_GB2312" w:eastAsia="仿宋_GB2312" w:hAnsi="仿宋_GB2312" w:hint="eastAsia"/>
          <w:sz w:val="28"/>
          <w:szCs w:val="28"/>
        </w:rPr>
        <w:t>预批配。即按券计算买卖</w:t>
      </w:r>
      <w:r w:rsidR="00F96D36">
        <w:rPr>
          <w:rFonts w:ascii="仿宋_GB2312" w:eastAsia="仿宋_GB2312" w:hAnsi="仿宋_GB2312" w:hint="eastAsia"/>
          <w:sz w:val="28"/>
          <w:szCs w:val="28"/>
        </w:rPr>
        <w:t>方向</w:t>
      </w:r>
      <w:r w:rsidR="00822F62">
        <w:rPr>
          <w:rFonts w:ascii="仿宋_GB2312" w:eastAsia="仿宋_GB2312" w:hAnsi="仿宋_GB2312" w:hint="eastAsia"/>
          <w:sz w:val="28"/>
          <w:szCs w:val="28"/>
        </w:rPr>
        <w:t>申报家数，分别按产品账户维度、主机构维度统计；</w:t>
      </w:r>
    </w:p>
    <w:p w14:paraId="3F3894DF" w14:textId="07393B80" w:rsidR="00822F62" w:rsidRDefault="00822F62" w:rsidP="00347AAE">
      <w:pPr>
        <w:pStyle w:val="a3"/>
        <w:numPr>
          <w:ilvl w:val="0"/>
          <w:numId w:val="15"/>
        </w:numPr>
        <w:spacing w:line="560" w:lineRule="exact"/>
        <w:ind w:left="0" w:firstLine="560"/>
        <w:rPr>
          <w:rFonts w:ascii="仿宋_GB2312" w:eastAsia="仿宋_GB2312" w:hAnsi="仿宋_GB2312"/>
          <w:sz w:val="28"/>
          <w:szCs w:val="28"/>
        </w:rPr>
      </w:pPr>
      <w:r>
        <w:rPr>
          <w:rFonts w:ascii="仿宋_GB2312" w:eastAsia="仿宋_GB2312" w:hAnsi="仿宋_GB2312" w:hint="eastAsia"/>
          <w:sz w:val="28"/>
          <w:szCs w:val="28"/>
        </w:rPr>
        <w:t>场务可以导出</w:t>
      </w:r>
      <w:r w:rsidR="00576D0F">
        <w:rPr>
          <w:rFonts w:ascii="仿宋_GB2312" w:eastAsia="仿宋_GB2312" w:hAnsi="仿宋_GB2312" w:hint="eastAsia"/>
          <w:sz w:val="28"/>
          <w:szCs w:val="28"/>
        </w:rPr>
        <w:t>逐笔申报明细、导出</w:t>
      </w:r>
      <w:r>
        <w:rPr>
          <w:rFonts w:ascii="仿宋_GB2312" w:eastAsia="仿宋_GB2312" w:hAnsi="仿宋_GB2312" w:hint="eastAsia"/>
          <w:sz w:val="28"/>
          <w:szCs w:val="28"/>
        </w:rPr>
        <w:t>预批配结果（excel格式）</w:t>
      </w:r>
      <w:r w:rsidR="00576D0F">
        <w:rPr>
          <w:rFonts w:ascii="仿宋_GB2312" w:eastAsia="仿宋_GB2312" w:hAnsi="仿宋_GB2312" w:hint="eastAsia"/>
          <w:sz w:val="28"/>
          <w:szCs w:val="28"/>
        </w:rPr>
        <w:t>。</w:t>
      </w:r>
      <w:r w:rsidR="00BD505D">
        <w:rPr>
          <w:rFonts w:ascii="仿宋_GB2312" w:eastAsia="仿宋_GB2312" w:hAnsi="仿宋_GB2312" w:hint="eastAsia"/>
          <w:sz w:val="28"/>
          <w:szCs w:val="28"/>
        </w:rPr>
        <w:t>支持导出联系人机构、联系方式（含姓名、邮箱、电话）。</w:t>
      </w:r>
    </w:p>
    <w:p w14:paraId="32CFF5D0" w14:textId="7E8D4C68" w:rsidR="00ED6969" w:rsidRPr="00ED6969" w:rsidRDefault="00BD505D" w:rsidP="00347AAE">
      <w:pPr>
        <w:pStyle w:val="a3"/>
        <w:numPr>
          <w:ilvl w:val="0"/>
          <w:numId w:val="15"/>
        </w:numPr>
        <w:spacing w:line="560" w:lineRule="exact"/>
        <w:ind w:left="0" w:firstLine="560"/>
        <w:rPr>
          <w:rFonts w:ascii="仿宋_GB2312" w:eastAsia="仿宋_GB2312" w:hAnsi="仿宋_GB2312"/>
          <w:sz w:val="28"/>
          <w:szCs w:val="28"/>
        </w:rPr>
      </w:pPr>
      <w:r>
        <w:rPr>
          <w:rFonts w:ascii="仿宋_GB2312" w:eastAsia="仿宋_GB2312" w:hAnsi="仿宋_GB2312" w:hint="eastAsia"/>
          <w:sz w:val="28"/>
          <w:szCs w:val="28"/>
        </w:rPr>
        <w:t>申报日</w:t>
      </w:r>
      <w:r w:rsidR="00ED6969">
        <w:rPr>
          <w:rFonts w:ascii="仿宋_GB2312" w:eastAsia="仿宋_GB2312" w:hAnsi="仿宋_GB2312" w:hint="eastAsia"/>
          <w:sz w:val="28"/>
          <w:szCs w:val="28"/>
        </w:rPr>
        <w:t>可申报债券支持excel批量导入</w:t>
      </w:r>
      <w:r>
        <w:rPr>
          <w:rFonts w:ascii="仿宋_GB2312" w:eastAsia="仿宋_GB2312" w:hAnsi="仿宋_GB2312" w:hint="eastAsia"/>
          <w:sz w:val="28"/>
          <w:szCs w:val="28"/>
        </w:rPr>
        <w:t>。</w:t>
      </w:r>
    </w:p>
    <w:p w14:paraId="5598A49C" w14:textId="28F393EA" w:rsidR="00BD505D" w:rsidRDefault="00BD505D" w:rsidP="00347AAE">
      <w:pPr>
        <w:pStyle w:val="a3"/>
        <w:numPr>
          <w:ilvl w:val="0"/>
          <w:numId w:val="1"/>
        </w:numPr>
        <w:spacing w:line="560" w:lineRule="exact"/>
        <w:ind w:left="0" w:firstLine="562"/>
        <w:rPr>
          <w:rFonts w:ascii="仿宋_GB2312" w:eastAsia="仿宋_GB2312" w:hAnsi="仿宋_GB2312"/>
          <w:b/>
          <w:bCs/>
          <w:sz w:val="28"/>
          <w:szCs w:val="28"/>
        </w:rPr>
      </w:pPr>
      <w:r>
        <w:rPr>
          <w:rFonts w:ascii="仿宋_GB2312" w:eastAsia="仿宋_GB2312" w:hAnsi="仿宋_GB2312" w:hint="eastAsia"/>
          <w:b/>
          <w:bCs/>
          <w:sz w:val="28"/>
          <w:szCs w:val="28"/>
        </w:rPr>
        <w:t>回购违约</w:t>
      </w:r>
      <w:r w:rsidR="003C65E4">
        <w:rPr>
          <w:rFonts w:ascii="仿宋_GB2312" w:eastAsia="仿宋_GB2312" w:hAnsi="仿宋_GB2312" w:hint="eastAsia"/>
          <w:b/>
          <w:bCs/>
          <w:sz w:val="28"/>
          <w:szCs w:val="28"/>
        </w:rPr>
        <w:t>处置申请</w:t>
      </w:r>
    </w:p>
    <w:p w14:paraId="01F73E84" w14:textId="546B7D91" w:rsidR="00347AAE" w:rsidRPr="002B4A64" w:rsidRDefault="00B36CC3" w:rsidP="002B4A64">
      <w:pPr>
        <w:pStyle w:val="a3"/>
        <w:numPr>
          <w:ilvl w:val="0"/>
          <w:numId w:val="19"/>
        </w:numPr>
        <w:spacing w:line="560" w:lineRule="exact"/>
        <w:ind w:left="0" w:firstLine="560"/>
        <w:rPr>
          <w:rFonts w:ascii="仿宋_GB2312" w:eastAsia="仿宋_GB2312" w:hAnsi="仿宋_GB2312"/>
          <w:sz w:val="28"/>
          <w:szCs w:val="28"/>
        </w:rPr>
      </w:pPr>
      <w:r>
        <w:rPr>
          <w:rFonts w:ascii="仿宋_GB2312" w:eastAsia="仿宋_GB2312" w:hAnsi="仿宋_GB2312" w:hint="eastAsia"/>
          <w:sz w:val="28"/>
          <w:szCs w:val="28"/>
        </w:rPr>
        <w:t xml:space="preserve"> </w:t>
      </w:r>
      <w:r w:rsidR="003C65E4" w:rsidRPr="002B4A64">
        <w:rPr>
          <w:rFonts w:ascii="仿宋_GB2312" w:eastAsia="仿宋_GB2312" w:hAnsi="仿宋_GB2312" w:hint="eastAsia"/>
          <w:sz w:val="28"/>
          <w:szCs w:val="28"/>
        </w:rPr>
        <w:t>前台：</w:t>
      </w:r>
    </w:p>
    <w:p w14:paraId="40EE0A9A" w14:textId="1CA3A5DE" w:rsidR="003C65E4" w:rsidRPr="002B4A64" w:rsidRDefault="003C65E4" w:rsidP="00347AAE">
      <w:pPr>
        <w:pStyle w:val="a3"/>
        <w:numPr>
          <w:ilvl w:val="1"/>
          <w:numId w:val="12"/>
        </w:numPr>
        <w:spacing w:line="560" w:lineRule="exact"/>
        <w:ind w:left="0" w:firstLine="560"/>
        <w:rPr>
          <w:rFonts w:ascii="仿宋_GB2312" w:eastAsia="仿宋_GB2312" w:hAnsi="仿宋_GB2312"/>
          <w:sz w:val="28"/>
          <w:szCs w:val="28"/>
        </w:rPr>
      </w:pPr>
      <w:r w:rsidRPr="002B4A64">
        <w:rPr>
          <w:rFonts w:ascii="仿宋_GB2312" w:eastAsia="仿宋_GB2312" w:hAnsi="仿宋_GB2312" w:hint="eastAsia"/>
          <w:sz w:val="28"/>
          <w:szCs w:val="28"/>
        </w:rPr>
        <w:t>设置单独界面，申请回购违约处置。</w:t>
      </w:r>
      <w:r w:rsidR="00347AAE" w:rsidRPr="002B4A64">
        <w:rPr>
          <w:rFonts w:ascii="仿宋_GB2312" w:eastAsia="仿宋_GB2312" w:hAnsi="仿宋_GB2312" w:hint="eastAsia"/>
          <w:sz w:val="28"/>
          <w:szCs w:val="28"/>
        </w:rPr>
        <w:t>主要包含回购违约处置申请表</w:t>
      </w:r>
      <w:r w:rsidR="007C775A" w:rsidRPr="002B4A64">
        <w:rPr>
          <w:rFonts w:ascii="仿宋_GB2312" w:eastAsia="仿宋_GB2312" w:hAnsi="仿宋_GB2312" w:hint="eastAsia"/>
          <w:sz w:val="28"/>
          <w:szCs w:val="28"/>
        </w:rPr>
        <w:t>（</w:t>
      </w:r>
      <w:r w:rsidR="007C775A" w:rsidRPr="002B4A64">
        <w:rPr>
          <w:rFonts w:ascii="仿宋_GB2312" w:eastAsia="仿宋_GB2312" w:hAnsi="仿宋_GB2312"/>
          <w:sz w:val="28"/>
          <w:szCs w:val="28"/>
        </w:rPr>
        <w:t>word版本供下载）</w:t>
      </w:r>
      <w:r w:rsidR="00347AAE" w:rsidRPr="002B4A64">
        <w:rPr>
          <w:rFonts w:ascii="仿宋_GB2312" w:eastAsia="仿宋_GB2312" w:hAnsi="仿宋_GB2312" w:hint="eastAsia"/>
          <w:sz w:val="28"/>
          <w:szCs w:val="28"/>
        </w:rPr>
        <w:t>和回购违约成交单</w:t>
      </w:r>
      <w:r w:rsidR="007C775A" w:rsidRPr="002B4A64">
        <w:rPr>
          <w:rFonts w:ascii="仿宋_GB2312" w:eastAsia="仿宋_GB2312" w:hAnsi="仿宋_GB2312" w:hint="eastAsia"/>
          <w:sz w:val="28"/>
          <w:szCs w:val="28"/>
        </w:rPr>
        <w:t>（关联成交编号即可）</w:t>
      </w:r>
      <w:r w:rsidR="00347AAE" w:rsidRPr="002B4A64">
        <w:rPr>
          <w:rFonts w:ascii="仿宋_GB2312" w:eastAsia="仿宋_GB2312" w:hAnsi="仿宋_GB2312" w:hint="eastAsia"/>
          <w:sz w:val="28"/>
          <w:szCs w:val="28"/>
        </w:rPr>
        <w:t>。</w:t>
      </w:r>
    </w:p>
    <w:p w14:paraId="42F08FED" w14:textId="0EB592FE" w:rsidR="007C775A" w:rsidRPr="002B4A64" w:rsidRDefault="007C775A">
      <w:pPr>
        <w:pStyle w:val="a3"/>
        <w:spacing w:line="560" w:lineRule="exact"/>
        <w:ind w:left="562" w:firstLineChars="0" w:firstLine="0"/>
        <w:rPr>
          <w:rFonts w:ascii="仿宋_GB2312" w:eastAsia="仿宋_GB2312" w:hAnsi="仿宋_GB2312"/>
          <w:sz w:val="28"/>
          <w:szCs w:val="28"/>
        </w:rPr>
      </w:pPr>
      <w:r w:rsidRPr="002B4A64">
        <w:rPr>
          <w:rFonts w:ascii="仿宋_GB2312" w:eastAsia="仿宋_GB2312" w:hAnsi="仿宋_GB2312"/>
          <w:sz w:val="28"/>
          <w:szCs w:val="28"/>
        </w:rPr>
        <w:t>1）</w:t>
      </w:r>
      <w:r w:rsidR="00347AAE" w:rsidRPr="002B4A64">
        <w:rPr>
          <w:rFonts w:ascii="仿宋_GB2312" w:eastAsia="仿宋_GB2312" w:hAnsi="仿宋_GB2312" w:hint="eastAsia"/>
          <w:sz w:val="28"/>
          <w:szCs w:val="28"/>
        </w:rPr>
        <w:t>处置申请表</w:t>
      </w:r>
      <w:r w:rsidR="003C65E4" w:rsidRPr="002B4A64">
        <w:rPr>
          <w:rFonts w:ascii="仿宋_GB2312" w:eastAsia="仿宋_GB2312" w:hAnsi="仿宋_GB2312" w:hint="eastAsia"/>
          <w:sz w:val="28"/>
          <w:szCs w:val="28"/>
        </w:rPr>
        <w:t>包含：机构名称、</w:t>
      </w:r>
      <w:r w:rsidR="00347AAE" w:rsidRPr="002B4A64">
        <w:rPr>
          <w:rFonts w:ascii="仿宋_GB2312" w:eastAsia="仿宋_GB2312" w:hAnsi="仿宋_GB2312" w:hint="eastAsia"/>
          <w:sz w:val="28"/>
          <w:szCs w:val="28"/>
        </w:rPr>
        <w:t>通讯地址、</w:t>
      </w:r>
      <w:r w:rsidR="00554227" w:rsidRPr="002B4A64">
        <w:rPr>
          <w:rFonts w:ascii="仿宋_GB2312" w:eastAsia="仿宋_GB2312" w:hAnsi="仿宋_GB2312" w:hint="eastAsia"/>
          <w:sz w:val="28"/>
          <w:szCs w:val="28"/>
        </w:rPr>
        <w:t>联系人联系方式（姓名、机构、邮箱、电话</w:t>
      </w:r>
      <w:r w:rsidR="00347AAE" w:rsidRPr="002B4A64">
        <w:rPr>
          <w:rFonts w:ascii="仿宋_GB2312" w:eastAsia="仿宋_GB2312" w:hAnsi="仿宋_GB2312" w:hint="eastAsia"/>
          <w:sz w:val="28"/>
          <w:szCs w:val="28"/>
        </w:rPr>
        <w:t>、手机</w:t>
      </w:r>
      <w:r w:rsidR="00554227" w:rsidRPr="002B4A64">
        <w:rPr>
          <w:rFonts w:ascii="仿宋_GB2312" w:eastAsia="仿宋_GB2312" w:hAnsi="仿宋_GB2312" w:hint="eastAsia"/>
          <w:sz w:val="28"/>
          <w:szCs w:val="28"/>
        </w:rPr>
        <w:t>）</w:t>
      </w:r>
      <w:r w:rsidR="00347AAE" w:rsidRPr="002B4A64">
        <w:rPr>
          <w:rFonts w:ascii="仿宋_GB2312" w:eastAsia="仿宋_GB2312" w:hAnsi="仿宋_GB2312" w:hint="eastAsia"/>
          <w:sz w:val="28"/>
          <w:szCs w:val="28"/>
        </w:rPr>
        <w:t>、违约方联系方式（选填）。</w:t>
      </w:r>
    </w:p>
    <w:p w14:paraId="004F1808" w14:textId="405C2B94" w:rsidR="007C775A" w:rsidRPr="002B4A64" w:rsidRDefault="007C775A">
      <w:pPr>
        <w:pStyle w:val="a3"/>
        <w:spacing w:line="560" w:lineRule="exact"/>
        <w:ind w:left="562" w:firstLineChars="0" w:firstLine="0"/>
        <w:rPr>
          <w:rFonts w:ascii="仿宋_GB2312" w:eastAsia="仿宋_GB2312" w:hAnsi="仿宋_GB2312"/>
          <w:sz w:val="28"/>
          <w:szCs w:val="28"/>
        </w:rPr>
      </w:pPr>
      <w:r w:rsidRPr="002B4A64">
        <w:rPr>
          <w:rFonts w:ascii="仿宋_GB2312" w:eastAsia="仿宋_GB2312" w:hAnsi="仿宋_GB2312"/>
          <w:sz w:val="28"/>
          <w:szCs w:val="28"/>
        </w:rPr>
        <w:t>2</w:t>
      </w:r>
      <w:r w:rsidR="002C46F0">
        <w:rPr>
          <w:rFonts w:ascii="仿宋_GB2312" w:eastAsia="仿宋_GB2312" w:hAnsi="仿宋_GB2312"/>
          <w:sz w:val="28"/>
          <w:szCs w:val="28"/>
        </w:rPr>
        <w:t xml:space="preserve"> </w:t>
      </w:r>
      <w:r w:rsidRPr="002B4A64">
        <w:rPr>
          <w:rFonts w:ascii="仿宋_GB2312" w:eastAsia="仿宋_GB2312" w:hAnsi="仿宋_GB2312"/>
          <w:sz w:val="28"/>
          <w:szCs w:val="28"/>
        </w:rPr>
        <w:t>)</w:t>
      </w:r>
      <w:r w:rsidR="00347AAE" w:rsidRPr="002B4A64">
        <w:rPr>
          <w:rFonts w:ascii="仿宋_GB2312" w:eastAsia="仿宋_GB2312" w:hAnsi="仿宋_GB2312"/>
          <w:sz w:val="28"/>
          <w:szCs w:val="28"/>
        </w:rPr>
        <w:t>违约回购成交编号</w:t>
      </w:r>
      <w:r w:rsidRPr="002B4A64">
        <w:rPr>
          <w:rFonts w:ascii="仿宋_GB2312" w:eastAsia="仿宋_GB2312" w:hAnsi="仿宋_GB2312" w:hint="eastAsia"/>
          <w:sz w:val="28"/>
          <w:szCs w:val="28"/>
        </w:rPr>
        <w:t>（支持增加多条）</w:t>
      </w:r>
      <w:r w:rsidR="00347AAE" w:rsidRPr="002B4A64">
        <w:rPr>
          <w:rFonts w:ascii="仿宋_GB2312" w:eastAsia="仿宋_GB2312" w:hAnsi="仿宋_GB2312" w:hint="eastAsia"/>
          <w:sz w:val="28"/>
          <w:szCs w:val="28"/>
        </w:rPr>
        <w:t>、对应</w:t>
      </w:r>
      <w:r w:rsidR="002B4A64">
        <w:rPr>
          <w:rFonts w:ascii="仿宋_GB2312" w:eastAsia="仿宋_GB2312" w:hAnsi="仿宋_GB2312" w:hint="eastAsia"/>
          <w:sz w:val="28"/>
          <w:szCs w:val="28"/>
        </w:rPr>
        <w:t>每个编号</w:t>
      </w:r>
      <w:r w:rsidR="00347AAE" w:rsidRPr="002B4A64">
        <w:rPr>
          <w:rFonts w:ascii="仿宋_GB2312" w:eastAsia="仿宋_GB2312" w:hAnsi="仿宋_GB2312"/>
          <w:sz w:val="28"/>
          <w:szCs w:val="28"/>
        </w:rPr>
        <w:t>申报券面</w:t>
      </w:r>
      <w:r w:rsidRPr="002B4A64">
        <w:rPr>
          <w:rFonts w:ascii="仿宋_GB2312" w:eastAsia="仿宋_GB2312" w:hAnsi="仿宋_GB2312" w:hint="eastAsia"/>
          <w:sz w:val="28"/>
          <w:szCs w:val="28"/>
        </w:rPr>
        <w:t>、备注信息。</w:t>
      </w:r>
    </w:p>
    <w:p w14:paraId="706B299E" w14:textId="1EDF9ACA" w:rsidR="003C65E4" w:rsidRPr="002B4A64" w:rsidRDefault="003C65E4" w:rsidP="002B4A64">
      <w:pPr>
        <w:pStyle w:val="a3"/>
        <w:numPr>
          <w:ilvl w:val="0"/>
          <w:numId w:val="19"/>
        </w:numPr>
        <w:spacing w:line="560" w:lineRule="exact"/>
        <w:ind w:left="0" w:firstLine="560"/>
        <w:rPr>
          <w:rFonts w:ascii="仿宋_GB2312" w:eastAsia="仿宋_GB2312" w:hAnsi="仿宋_GB2312"/>
          <w:sz w:val="28"/>
          <w:szCs w:val="28"/>
        </w:rPr>
      </w:pPr>
      <w:r w:rsidRPr="002B4A64">
        <w:rPr>
          <w:rFonts w:ascii="仿宋_GB2312" w:eastAsia="仿宋_GB2312" w:hAnsi="仿宋_GB2312" w:hint="eastAsia"/>
          <w:sz w:val="28"/>
          <w:szCs w:val="28"/>
        </w:rPr>
        <w:t>场务：</w:t>
      </w:r>
    </w:p>
    <w:p w14:paraId="2E51EFD8" w14:textId="08054F8C" w:rsidR="003C65E4" w:rsidRPr="002B4A64" w:rsidRDefault="003C65E4">
      <w:pPr>
        <w:pStyle w:val="a3"/>
        <w:spacing w:line="560" w:lineRule="exact"/>
        <w:ind w:firstLine="560"/>
        <w:rPr>
          <w:rFonts w:ascii="仿宋_GB2312" w:eastAsia="仿宋_GB2312" w:hAnsi="仿宋_GB2312"/>
          <w:sz w:val="28"/>
          <w:szCs w:val="28"/>
        </w:rPr>
      </w:pPr>
      <w:r w:rsidRPr="002B4A64">
        <w:rPr>
          <w:rFonts w:ascii="仿宋_GB2312" w:eastAsia="仿宋_GB2312" w:hAnsi="仿宋_GB2312" w:hint="eastAsia"/>
          <w:sz w:val="28"/>
          <w:szCs w:val="28"/>
        </w:rPr>
        <w:t>（</w:t>
      </w:r>
      <w:r w:rsidRPr="002B4A64">
        <w:rPr>
          <w:rFonts w:ascii="仿宋_GB2312" w:eastAsia="仿宋_GB2312" w:hAnsi="仿宋_GB2312"/>
          <w:sz w:val="28"/>
          <w:szCs w:val="28"/>
        </w:rPr>
        <w:t>1）</w:t>
      </w:r>
      <w:r w:rsidRPr="002B4A64">
        <w:rPr>
          <w:rFonts w:ascii="仿宋_GB2312" w:eastAsia="仿宋_GB2312" w:hAnsi="仿宋_GB2312" w:hint="eastAsia"/>
          <w:sz w:val="28"/>
          <w:szCs w:val="28"/>
        </w:rPr>
        <w:t>支持查看回购违约处置申请，</w:t>
      </w:r>
      <w:r w:rsidR="00554227" w:rsidRPr="002B4A64">
        <w:rPr>
          <w:rFonts w:ascii="仿宋_GB2312" w:eastAsia="仿宋_GB2312" w:hAnsi="仿宋_GB2312" w:hint="eastAsia"/>
          <w:sz w:val="28"/>
          <w:szCs w:val="28"/>
        </w:rPr>
        <w:t>状态为待受理。详细要素</w:t>
      </w:r>
      <w:r w:rsidRPr="002B4A64">
        <w:rPr>
          <w:rFonts w:ascii="仿宋_GB2312" w:eastAsia="仿宋_GB2312" w:hAnsi="仿宋_GB2312" w:hint="eastAsia"/>
          <w:sz w:val="28"/>
          <w:szCs w:val="28"/>
        </w:rPr>
        <w:t>包含申请机构（回购违约的逆回购方）、联系人</w:t>
      </w:r>
      <w:r w:rsidR="007C775A" w:rsidRPr="002B4A64">
        <w:rPr>
          <w:rFonts w:ascii="仿宋_GB2312" w:eastAsia="仿宋_GB2312" w:hAnsi="仿宋_GB2312" w:hint="eastAsia"/>
          <w:sz w:val="28"/>
          <w:szCs w:val="28"/>
        </w:rPr>
        <w:t>联系方式</w:t>
      </w:r>
      <w:r w:rsidRPr="002B4A64">
        <w:rPr>
          <w:rFonts w:ascii="仿宋_GB2312" w:eastAsia="仿宋_GB2312" w:hAnsi="仿宋_GB2312" w:hint="eastAsia"/>
          <w:sz w:val="28"/>
          <w:szCs w:val="28"/>
        </w:rPr>
        <w:t>、回购违约</w:t>
      </w:r>
      <w:r w:rsidR="007C775A" w:rsidRPr="002B4A64">
        <w:rPr>
          <w:rFonts w:ascii="仿宋_GB2312" w:eastAsia="仿宋_GB2312" w:hAnsi="仿宋_GB2312" w:hint="eastAsia"/>
          <w:sz w:val="28"/>
          <w:szCs w:val="28"/>
        </w:rPr>
        <w:t>编</w:t>
      </w:r>
      <w:r w:rsidR="007C775A" w:rsidRPr="002B4A64">
        <w:rPr>
          <w:rFonts w:ascii="仿宋_GB2312" w:eastAsia="仿宋_GB2312" w:hAnsi="仿宋_GB2312" w:hint="eastAsia"/>
          <w:sz w:val="28"/>
          <w:szCs w:val="28"/>
        </w:rPr>
        <w:lastRenderedPageBreak/>
        <w:t>号（</w:t>
      </w:r>
      <w:r w:rsidRPr="002B4A64">
        <w:rPr>
          <w:rFonts w:ascii="仿宋_GB2312" w:eastAsia="仿宋_GB2312" w:hAnsi="仿宋_GB2312" w:hint="eastAsia"/>
          <w:sz w:val="28"/>
          <w:szCs w:val="28"/>
        </w:rPr>
        <w:t>点击回购成交编号可以查看回购成交单</w:t>
      </w:r>
      <w:r w:rsidR="007C775A" w:rsidRPr="002B4A64">
        <w:rPr>
          <w:rFonts w:ascii="仿宋_GB2312" w:eastAsia="仿宋_GB2312" w:hAnsi="仿宋_GB2312" w:hint="eastAsia"/>
          <w:sz w:val="28"/>
          <w:szCs w:val="28"/>
        </w:rPr>
        <w:t>）、</w:t>
      </w:r>
      <w:r w:rsidR="00AF0FB6" w:rsidRPr="002B4A64">
        <w:rPr>
          <w:rFonts w:ascii="仿宋_GB2312" w:eastAsia="仿宋_GB2312" w:hAnsi="仿宋_GB2312" w:hint="eastAsia"/>
          <w:sz w:val="28"/>
          <w:szCs w:val="28"/>
        </w:rPr>
        <w:t>每笔对应的</w:t>
      </w:r>
      <w:r w:rsidR="007C775A" w:rsidRPr="002B4A64">
        <w:rPr>
          <w:rFonts w:ascii="仿宋_GB2312" w:eastAsia="仿宋_GB2312" w:hAnsi="仿宋_GB2312" w:hint="eastAsia"/>
          <w:sz w:val="28"/>
          <w:szCs w:val="28"/>
        </w:rPr>
        <w:t>申请处置券面金额</w:t>
      </w:r>
      <w:r w:rsidRPr="002B4A64">
        <w:rPr>
          <w:rFonts w:ascii="仿宋_GB2312" w:eastAsia="仿宋_GB2312" w:hAnsi="仿宋_GB2312" w:hint="eastAsia"/>
          <w:sz w:val="28"/>
          <w:szCs w:val="28"/>
        </w:rPr>
        <w:t>。支持</w:t>
      </w:r>
      <w:r w:rsidRPr="002B4A64">
        <w:rPr>
          <w:rFonts w:ascii="仿宋_GB2312" w:eastAsia="仿宋_GB2312" w:hAnsi="仿宋_GB2312"/>
          <w:sz w:val="28"/>
          <w:szCs w:val="28"/>
        </w:rPr>
        <w:t>excel申请明细</w:t>
      </w:r>
      <w:r w:rsidRPr="002B4A64">
        <w:rPr>
          <w:rFonts w:ascii="仿宋_GB2312" w:eastAsia="仿宋_GB2312" w:hAnsi="仿宋_GB2312" w:hint="eastAsia"/>
          <w:sz w:val="28"/>
          <w:szCs w:val="28"/>
        </w:rPr>
        <w:t>下载。</w:t>
      </w:r>
    </w:p>
    <w:p w14:paraId="26E1447C" w14:textId="6EAF4937" w:rsidR="007B66AB" w:rsidRDefault="007B66AB" w:rsidP="00347AAE">
      <w:pPr>
        <w:pStyle w:val="a3"/>
        <w:numPr>
          <w:ilvl w:val="0"/>
          <w:numId w:val="1"/>
        </w:numPr>
        <w:spacing w:line="560" w:lineRule="exact"/>
        <w:ind w:left="0" w:firstLine="562"/>
        <w:rPr>
          <w:rFonts w:ascii="仿宋_GB2312" w:eastAsia="仿宋_GB2312" w:hAnsi="仿宋_GB2312"/>
          <w:b/>
          <w:bCs/>
          <w:sz w:val="28"/>
          <w:szCs w:val="28"/>
        </w:rPr>
      </w:pPr>
      <w:r>
        <w:rPr>
          <w:rFonts w:ascii="仿宋_GB2312" w:eastAsia="仿宋_GB2312" w:hAnsi="仿宋_GB2312" w:hint="eastAsia"/>
          <w:b/>
          <w:bCs/>
          <w:sz w:val="28"/>
          <w:szCs w:val="28"/>
        </w:rPr>
        <w:t>黑名单设置</w:t>
      </w:r>
    </w:p>
    <w:p w14:paraId="0212084B" w14:textId="56BD9E53" w:rsidR="007B66AB" w:rsidRPr="00ED6969" w:rsidRDefault="007B66AB">
      <w:pPr>
        <w:pStyle w:val="a3"/>
        <w:spacing w:line="560" w:lineRule="exact"/>
        <w:ind w:left="562" w:firstLineChars="0" w:firstLine="0"/>
        <w:rPr>
          <w:rFonts w:ascii="仿宋_GB2312" w:eastAsia="仿宋_GB2312" w:hAnsi="仿宋_GB2312"/>
          <w:sz w:val="28"/>
          <w:szCs w:val="28"/>
        </w:rPr>
      </w:pPr>
      <w:r w:rsidRPr="00ED6969">
        <w:rPr>
          <w:rFonts w:ascii="仿宋_GB2312" w:eastAsia="仿宋_GB2312" w:hAnsi="仿宋_GB2312" w:hint="eastAsia"/>
          <w:sz w:val="28"/>
          <w:szCs w:val="28"/>
        </w:rPr>
        <w:t>和现券共用新平台黑名单账户</w:t>
      </w:r>
      <w:r w:rsidR="00B1012C">
        <w:rPr>
          <w:rFonts w:ascii="仿宋_GB2312" w:eastAsia="仿宋_GB2312" w:hAnsi="仿宋_GB2312" w:hint="eastAsia"/>
          <w:sz w:val="28"/>
          <w:szCs w:val="28"/>
        </w:rPr>
        <w:t>，</w:t>
      </w:r>
      <w:r w:rsidRPr="00ED6969">
        <w:rPr>
          <w:rFonts w:ascii="仿宋_GB2312" w:eastAsia="仿宋_GB2312" w:hAnsi="仿宋_GB2312" w:hint="eastAsia"/>
          <w:sz w:val="28"/>
          <w:szCs w:val="28"/>
        </w:rPr>
        <w:t>即设置到</w:t>
      </w:r>
      <w:r>
        <w:rPr>
          <w:rFonts w:ascii="仿宋_GB2312" w:eastAsia="仿宋_GB2312" w:hAnsi="仿宋_GB2312" w:hint="eastAsia"/>
          <w:sz w:val="28"/>
          <w:szCs w:val="28"/>
        </w:rPr>
        <w:t>机构层面。</w:t>
      </w:r>
    </w:p>
    <w:p w14:paraId="60763802" w14:textId="043CADB9" w:rsidR="00DC6DFD" w:rsidRPr="00463C96" w:rsidRDefault="00DC6DFD" w:rsidP="00347AAE">
      <w:pPr>
        <w:pStyle w:val="a3"/>
        <w:numPr>
          <w:ilvl w:val="0"/>
          <w:numId w:val="1"/>
        </w:numPr>
        <w:spacing w:line="560" w:lineRule="exact"/>
        <w:ind w:left="0" w:firstLine="562"/>
        <w:rPr>
          <w:rFonts w:ascii="仿宋_GB2312" w:eastAsia="仿宋_GB2312" w:hAnsi="仿宋_GB2312"/>
          <w:b/>
          <w:bCs/>
          <w:sz w:val="28"/>
          <w:szCs w:val="28"/>
        </w:rPr>
      </w:pPr>
      <w:r w:rsidRPr="00463C96">
        <w:rPr>
          <w:rFonts w:ascii="仿宋_GB2312" w:eastAsia="仿宋_GB2312" w:hAnsi="仿宋_GB2312" w:hint="eastAsia"/>
          <w:b/>
          <w:bCs/>
          <w:sz w:val="28"/>
          <w:szCs w:val="28"/>
        </w:rPr>
        <w:t>多交易账户管理</w:t>
      </w:r>
    </w:p>
    <w:p w14:paraId="38DA21D2" w14:textId="1594BB19" w:rsidR="00DA2198" w:rsidRDefault="00953A9C">
      <w:pPr>
        <w:pStyle w:val="a3"/>
        <w:spacing w:line="560" w:lineRule="exact"/>
        <w:ind w:firstLine="560"/>
        <w:rPr>
          <w:rFonts w:ascii="仿宋_GB2312" w:eastAsia="仿宋_GB2312" w:hAnsi="仿宋_GB2312"/>
          <w:sz w:val="28"/>
          <w:szCs w:val="28"/>
        </w:rPr>
      </w:pPr>
      <w:r w:rsidRPr="00463C96">
        <w:rPr>
          <w:rFonts w:ascii="仿宋_GB2312" w:eastAsia="仿宋_GB2312" w:hAnsi="仿宋_GB2312" w:hint="eastAsia"/>
          <w:sz w:val="28"/>
          <w:szCs w:val="28"/>
        </w:rPr>
        <w:t>支持多交易账户。</w:t>
      </w:r>
      <w:r w:rsidR="00463C96" w:rsidRPr="00463C96">
        <w:rPr>
          <w:rFonts w:ascii="仿宋_GB2312" w:eastAsia="仿宋_GB2312" w:hAnsi="仿宋_GB2312" w:hint="eastAsia"/>
          <w:sz w:val="28"/>
          <w:szCs w:val="28"/>
        </w:rPr>
        <w:t>对于资管类身份的交易员，可以为</w:t>
      </w:r>
      <w:r w:rsidR="00F86128">
        <w:rPr>
          <w:rFonts w:ascii="仿宋_GB2312" w:eastAsia="仿宋_GB2312" w:hAnsi="仿宋_GB2312" w:hint="eastAsia"/>
          <w:sz w:val="28"/>
          <w:szCs w:val="28"/>
        </w:rPr>
        <w:t>其管理的</w:t>
      </w:r>
      <w:r w:rsidR="00463C96" w:rsidRPr="00463C96">
        <w:rPr>
          <w:rFonts w:ascii="仿宋_GB2312" w:eastAsia="仿宋_GB2312" w:hAnsi="仿宋_GB2312" w:hint="eastAsia"/>
          <w:sz w:val="28"/>
          <w:szCs w:val="28"/>
        </w:rPr>
        <w:t>产品进行申报</w:t>
      </w:r>
      <w:r w:rsidR="004A7407">
        <w:rPr>
          <w:rFonts w:ascii="仿宋_GB2312" w:eastAsia="仿宋_GB2312" w:hAnsi="仿宋_GB2312" w:hint="eastAsia"/>
          <w:sz w:val="28"/>
          <w:szCs w:val="28"/>
        </w:rPr>
        <w:t>日</w:t>
      </w:r>
      <w:r w:rsidR="00463C96" w:rsidRPr="00463C96">
        <w:rPr>
          <w:rFonts w:ascii="仿宋_GB2312" w:eastAsia="仿宋_GB2312" w:hAnsi="仿宋_GB2312" w:hint="eastAsia"/>
          <w:sz w:val="28"/>
          <w:szCs w:val="28"/>
        </w:rPr>
        <w:t>、拍卖</w:t>
      </w:r>
      <w:r w:rsidR="004A7407">
        <w:rPr>
          <w:rFonts w:ascii="仿宋_GB2312" w:eastAsia="仿宋_GB2312" w:hAnsi="仿宋_GB2312" w:hint="eastAsia"/>
          <w:sz w:val="28"/>
          <w:szCs w:val="28"/>
        </w:rPr>
        <w:t>日</w:t>
      </w:r>
      <w:r w:rsidR="00463C96" w:rsidRPr="00463C96">
        <w:rPr>
          <w:rFonts w:ascii="仿宋_GB2312" w:eastAsia="仿宋_GB2312" w:hAnsi="仿宋_GB2312" w:hint="eastAsia"/>
          <w:sz w:val="28"/>
          <w:szCs w:val="28"/>
        </w:rPr>
        <w:t>操作。</w:t>
      </w:r>
    </w:p>
    <w:p w14:paraId="67ECCDBB" w14:textId="2F662D72" w:rsidR="00822F62" w:rsidRDefault="00F86128" w:rsidP="002B4A64">
      <w:pPr>
        <w:pStyle w:val="a3"/>
        <w:numPr>
          <w:ilvl w:val="0"/>
          <w:numId w:val="20"/>
        </w:numPr>
        <w:spacing w:line="560" w:lineRule="exact"/>
        <w:ind w:left="0" w:firstLine="562"/>
        <w:rPr>
          <w:rFonts w:ascii="仿宋_GB2312" w:eastAsia="仿宋_GB2312" w:hAnsi="仿宋_GB2312"/>
          <w:sz w:val="28"/>
          <w:szCs w:val="28"/>
        </w:rPr>
      </w:pPr>
      <w:r w:rsidRPr="00ED6969">
        <w:rPr>
          <w:rFonts w:ascii="仿宋_GB2312" w:eastAsia="仿宋_GB2312" w:hAnsi="仿宋_GB2312" w:hint="eastAsia"/>
          <w:b/>
          <w:bCs/>
          <w:sz w:val="28"/>
          <w:szCs w:val="28"/>
        </w:rPr>
        <w:t>申报</w:t>
      </w:r>
      <w:r w:rsidR="00822F62" w:rsidRPr="00ED6969">
        <w:rPr>
          <w:rFonts w:ascii="仿宋_GB2312" w:eastAsia="仿宋_GB2312" w:hAnsi="仿宋_GB2312" w:hint="eastAsia"/>
          <w:b/>
          <w:bCs/>
          <w:sz w:val="28"/>
          <w:szCs w:val="28"/>
        </w:rPr>
        <w:t>日</w:t>
      </w:r>
      <w:r w:rsidR="00822F62" w:rsidRPr="002B4A64">
        <w:rPr>
          <w:rFonts w:ascii="仿宋_GB2312" w:eastAsia="仿宋_GB2312" w:hAnsi="仿宋_GB2312" w:hint="eastAsia"/>
          <w:sz w:val="28"/>
          <w:szCs w:val="28"/>
        </w:rPr>
        <w:t>。</w:t>
      </w:r>
      <w:r w:rsidR="00BD505D" w:rsidRPr="002B4A64">
        <w:rPr>
          <w:rFonts w:ascii="仿宋_GB2312" w:eastAsia="仿宋_GB2312" w:hAnsi="仿宋_GB2312" w:hint="eastAsia"/>
          <w:sz w:val="28"/>
          <w:szCs w:val="28"/>
        </w:rPr>
        <w:t>支持</w:t>
      </w:r>
      <w:r w:rsidR="00822F62">
        <w:rPr>
          <w:rFonts w:ascii="仿宋_GB2312" w:eastAsia="仿宋_GB2312" w:hAnsi="仿宋_GB2312" w:hint="eastAsia"/>
          <w:sz w:val="28"/>
          <w:szCs w:val="28"/>
        </w:rPr>
        <w:t>主机构申报，其下所有产品</w:t>
      </w:r>
      <w:r w:rsidR="00F57868">
        <w:rPr>
          <w:rFonts w:ascii="仿宋_GB2312" w:eastAsia="仿宋_GB2312" w:hAnsi="仿宋_GB2312" w:hint="eastAsia"/>
          <w:sz w:val="28"/>
          <w:szCs w:val="28"/>
        </w:rPr>
        <w:t>也</w:t>
      </w:r>
      <w:r w:rsidR="00822F62">
        <w:rPr>
          <w:rFonts w:ascii="仿宋_GB2312" w:eastAsia="仿宋_GB2312" w:hAnsi="仿宋_GB2312" w:hint="eastAsia"/>
          <w:sz w:val="28"/>
          <w:szCs w:val="28"/>
        </w:rPr>
        <w:t>可</w:t>
      </w:r>
      <w:r w:rsidR="00F57868">
        <w:rPr>
          <w:rFonts w:ascii="仿宋_GB2312" w:eastAsia="仿宋_GB2312" w:hAnsi="仿宋_GB2312" w:hint="eastAsia"/>
          <w:sz w:val="28"/>
          <w:szCs w:val="28"/>
        </w:rPr>
        <w:t>单独申报</w:t>
      </w:r>
      <w:r w:rsidR="00822F62">
        <w:rPr>
          <w:rFonts w:ascii="仿宋_GB2312" w:eastAsia="仿宋_GB2312" w:hAnsi="仿宋_GB2312" w:hint="eastAsia"/>
          <w:sz w:val="28"/>
          <w:szCs w:val="28"/>
        </w:rPr>
        <w:t>。</w:t>
      </w:r>
      <w:r w:rsidR="00BD505D">
        <w:rPr>
          <w:rFonts w:ascii="仿宋_GB2312" w:eastAsia="仿宋_GB2312" w:hAnsi="仿宋_GB2312" w:hint="eastAsia"/>
          <w:sz w:val="28"/>
          <w:szCs w:val="28"/>
        </w:rPr>
        <w:t>该机构下有匿名拍卖权限的交易员可以为主机构或其管理的账户进行申报操作。</w:t>
      </w:r>
      <w:r w:rsidR="00822F62">
        <w:rPr>
          <w:rFonts w:ascii="仿宋_GB2312" w:eastAsia="仿宋_GB2312" w:hAnsi="仿宋_GB2312" w:hint="eastAsia"/>
          <w:sz w:val="28"/>
          <w:szCs w:val="28"/>
        </w:rPr>
        <w:t>系统按某一只券上买卖双方皆有申报，即申报家数大于一</w:t>
      </w:r>
      <w:r w:rsidR="00BB08C1">
        <w:rPr>
          <w:rFonts w:ascii="仿宋_GB2312" w:eastAsia="仿宋_GB2312" w:hAnsi="仿宋_GB2312" w:hint="eastAsia"/>
          <w:sz w:val="28"/>
          <w:szCs w:val="28"/>
        </w:rPr>
        <w:t>（按照</w:t>
      </w:r>
      <w:r w:rsidR="00BB08C1">
        <w:rPr>
          <w:rFonts w:ascii="仿宋_GB2312" w:eastAsia="仿宋_GB2312" w:hAnsi="仿宋_GB2312"/>
          <w:sz w:val="28"/>
          <w:szCs w:val="28"/>
        </w:rPr>
        <w:t>主机构</w:t>
      </w:r>
      <w:r w:rsidR="00BD505D">
        <w:rPr>
          <w:rFonts w:ascii="仿宋_GB2312" w:eastAsia="仿宋_GB2312" w:hAnsi="仿宋_GB2312" w:hint="eastAsia"/>
          <w:sz w:val="28"/>
          <w:szCs w:val="28"/>
        </w:rPr>
        <w:t>+产品</w:t>
      </w:r>
      <w:r w:rsidR="00BB08C1">
        <w:rPr>
          <w:rFonts w:ascii="仿宋_GB2312" w:eastAsia="仿宋_GB2312" w:hAnsi="仿宋_GB2312" w:hint="eastAsia"/>
          <w:sz w:val="28"/>
          <w:szCs w:val="28"/>
        </w:rPr>
        <w:t>为</w:t>
      </w:r>
      <w:r w:rsidR="00BB08C1">
        <w:rPr>
          <w:rFonts w:ascii="仿宋_GB2312" w:eastAsia="仿宋_GB2312" w:hAnsi="仿宋_GB2312"/>
          <w:sz w:val="28"/>
          <w:szCs w:val="28"/>
        </w:rPr>
        <w:t>维度进行统计</w:t>
      </w:r>
      <w:r w:rsidR="00BB08C1">
        <w:rPr>
          <w:rFonts w:ascii="仿宋_GB2312" w:eastAsia="仿宋_GB2312" w:hAnsi="仿宋_GB2312" w:hint="eastAsia"/>
          <w:sz w:val="28"/>
          <w:szCs w:val="28"/>
        </w:rPr>
        <w:t>）</w:t>
      </w:r>
      <w:r w:rsidR="00822F62">
        <w:rPr>
          <w:rFonts w:ascii="仿宋_GB2312" w:eastAsia="仿宋_GB2312" w:hAnsi="仿宋_GB2312" w:hint="eastAsia"/>
          <w:sz w:val="28"/>
          <w:szCs w:val="28"/>
        </w:rPr>
        <w:t>，即可进入拍卖日。</w:t>
      </w:r>
      <w:r w:rsidR="00BB08C1">
        <w:rPr>
          <w:rFonts w:ascii="仿宋_GB2312" w:eastAsia="仿宋_GB2312" w:hAnsi="仿宋_GB2312" w:hint="eastAsia"/>
          <w:sz w:val="28"/>
          <w:szCs w:val="28"/>
        </w:rPr>
        <w:t>如果申报</w:t>
      </w:r>
      <w:r w:rsidR="00BB08C1">
        <w:rPr>
          <w:rFonts w:ascii="仿宋_GB2312" w:eastAsia="仿宋_GB2312" w:hAnsi="仿宋_GB2312"/>
          <w:sz w:val="28"/>
          <w:szCs w:val="28"/>
        </w:rPr>
        <w:t>家数等于</w:t>
      </w:r>
      <w:r w:rsidR="00BB08C1">
        <w:rPr>
          <w:rFonts w:ascii="仿宋_GB2312" w:eastAsia="仿宋_GB2312" w:hAnsi="仿宋_GB2312" w:hint="eastAsia"/>
          <w:sz w:val="28"/>
          <w:szCs w:val="28"/>
        </w:rPr>
        <w:t>一</w:t>
      </w:r>
      <w:r w:rsidR="00BB08C1">
        <w:rPr>
          <w:rFonts w:ascii="仿宋_GB2312" w:eastAsia="仿宋_GB2312" w:hAnsi="仿宋_GB2312"/>
          <w:sz w:val="28"/>
          <w:szCs w:val="28"/>
        </w:rPr>
        <w:t>，则</w:t>
      </w:r>
      <w:r w:rsidR="00BB08C1">
        <w:rPr>
          <w:rFonts w:ascii="仿宋_GB2312" w:eastAsia="仿宋_GB2312" w:hAnsi="仿宋_GB2312" w:hint="eastAsia"/>
          <w:sz w:val="28"/>
          <w:szCs w:val="28"/>
        </w:rPr>
        <w:t>当</w:t>
      </w:r>
      <w:r w:rsidR="00BB08C1">
        <w:rPr>
          <w:rFonts w:ascii="仿宋_GB2312" w:eastAsia="仿宋_GB2312" w:hAnsi="仿宋_GB2312"/>
          <w:sz w:val="28"/>
          <w:szCs w:val="28"/>
        </w:rPr>
        <w:t>买卖双方不相同</w:t>
      </w:r>
      <w:r w:rsidR="00BB08C1">
        <w:rPr>
          <w:rFonts w:ascii="仿宋_GB2312" w:eastAsia="仿宋_GB2312" w:hAnsi="仿宋_GB2312" w:hint="eastAsia"/>
          <w:sz w:val="28"/>
          <w:szCs w:val="28"/>
        </w:rPr>
        <w:t>时</w:t>
      </w:r>
      <w:r w:rsidR="00BB08C1">
        <w:rPr>
          <w:rFonts w:ascii="仿宋_GB2312" w:eastAsia="仿宋_GB2312" w:hAnsi="仿宋_GB2312"/>
          <w:sz w:val="28"/>
          <w:szCs w:val="28"/>
        </w:rPr>
        <w:t>进入拍</w:t>
      </w:r>
      <w:r w:rsidR="00BB08C1">
        <w:rPr>
          <w:rFonts w:ascii="仿宋_GB2312" w:eastAsia="仿宋_GB2312" w:hAnsi="仿宋_GB2312" w:hint="eastAsia"/>
          <w:sz w:val="28"/>
          <w:szCs w:val="28"/>
        </w:rPr>
        <w:t>卖</w:t>
      </w:r>
      <w:r w:rsidR="00BB08C1">
        <w:rPr>
          <w:rFonts w:ascii="仿宋_GB2312" w:eastAsia="仿宋_GB2312" w:hAnsi="仿宋_GB2312"/>
          <w:sz w:val="28"/>
          <w:szCs w:val="28"/>
        </w:rPr>
        <w:t>日。</w:t>
      </w:r>
    </w:p>
    <w:p w14:paraId="1388C7CD" w14:textId="7DEA3EF5" w:rsidR="004A7407" w:rsidRDefault="00822F62" w:rsidP="002B4A64">
      <w:pPr>
        <w:pStyle w:val="a3"/>
        <w:numPr>
          <w:ilvl w:val="0"/>
          <w:numId w:val="20"/>
        </w:numPr>
        <w:spacing w:line="560" w:lineRule="exact"/>
        <w:ind w:left="0" w:firstLine="562"/>
        <w:rPr>
          <w:rFonts w:ascii="仿宋_GB2312" w:eastAsia="仿宋_GB2312" w:hAnsi="仿宋_GB2312"/>
          <w:sz w:val="28"/>
          <w:szCs w:val="28"/>
        </w:rPr>
      </w:pPr>
      <w:r w:rsidRPr="00ED6969">
        <w:rPr>
          <w:rFonts w:ascii="仿宋_GB2312" w:eastAsia="仿宋_GB2312" w:hAnsi="仿宋_GB2312" w:hint="eastAsia"/>
          <w:b/>
          <w:bCs/>
          <w:sz w:val="28"/>
          <w:szCs w:val="28"/>
        </w:rPr>
        <w:t>拍卖日</w:t>
      </w:r>
      <w:r>
        <w:rPr>
          <w:rFonts w:ascii="仿宋_GB2312" w:eastAsia="仿宋_GB2312" w:hAnsi="仿宋_GB2312" w:hint="eastAsia"/>
          <w:sz w:val="28"/>
          <w:szCs w:val="28"/>
        </w:rPr>
        <w:t>。</w:t>
      </w:r>
      <w:r w:rsidR="00F86128">
        <w:rPr>
          <w:rFonts w:ascii="仿宋_GB2312" w:eastAsia="仿宋_GB2312" w:hAnsi="仿宋_GB2312" w:hint="eastAsia"/>
          <w:sz w:val="28"/>
          <w:szCs w:val="28"/>
        </w:rPr>
        <w:t>双向报价、集中竞价录入界面，新增</w:t>
      </w:r>
      <w:r w:rsidR="00345B32">
        <w:rPr>
          <w:rFonts w:ascii="仿宋_GB2312" w:eastAsia="仿宋_GB2312" w:hAnsi="仿宋_GB2312" w:hint="eastAsia"/>
          <w:sz w:val="28"/>
          <w:szCs w:val="28"/>
        </w:rPr>
        <w:t>相应</w:t>
      </w:r>
      <w:r w:rsidR="00F86128">
        <w:rPr>
          <w:rFonts w:ascii="仿宋_GB2312" w:eastAsia="仿宋_GB2312" w:hAnsi="仿宋_GB2312" w:hint="eastAsia"/>
          <w:sz w:val="28"/>
          <w:szCs w:val="28"/>
        </w:rPr>
        <w:t>的账户选择项。若有自营身份，账户默认为自营账户。</w:t>
      </w:r>
    </w:p>
    <w:p w14:paraId="3576E47A" w14:textId="0BA46AEF" w:rsidR="00E82860" w:rsidRDefault="00E82860">
      <w:pPr>
        <w:pStyle w:val="a3"/>
        <w:spacing w:line="560" w:lineRule="exact"/>
        <w:ind w:firstLine="560"/>
        <w:rPr>
          <w:rFonts w:ascii="仿宋_GB2312" w:eastAsia="仿宋_GB2312" w:hAnsi="仿宋_GB2312"/>
          <w:sz w:val="28"/>
          <w:szCs w:val="28"/>
        </w:rPr>
      </w:pPr>
      <w:r>
        <w:rPr>
          <w:rFonts w:ascii="仿宋_GB2312" w:eastAsia="仿宋_GB2312" w:hAnsi="仿宋_GB2312" w:hint="eastAsia"/>
          <w:sz w:val="28"/>
          <w:szCs w:val="28"/>
        </w:rPr>
        <w:t>双向报价阶段。支持按主机构申报/账户申报。主机构申报则其</w:t>
      </w:r>
      <w:r w:rsidR="005861CD">
        <w:rPr>
          <w:rFonts w:ascii="仿宋_GB2312" w:eastAsia="仿宋_GB2312" w:hAnsi="仿宋_GB2312" w:hint="eastAsia"/>
          <w:sz w:val="28"/>
          <w:szCs w:val="28"/>
        </w:rPr>
        <w:t>开通</w:t>
      </w:r>
      <w:r w:rsidR="005861CD">
        <w:rPr>
          <w:rFonts w:ascii="仿宋_GB2312" w:eastAsia="仿宋_GB2312" w:hAnsi="仿宋_GB2312"/>
          <w:sz w:val="28"/>
          <w:szCs w:val="28"/>
        </w:rPr>
        <w:t>权限的</w:t>
      </w:r>
      <w:r>
        <w:rPr>
          <w:rFonts w:ascii="仿宋_GB2312" w:eastAsia="仿宋_GB2312" w:hAnsi="仿宋_GB2312" w:hint="eastAsia"/>
          <w:sz w:val="28"/>
          <w:szCs w:val="28"/>
        </w:rPr>
        <w:t>产品都可以进入集中报价阶段。</w:t>
      </w:r>
      <w:r w:rsidR="00BD505D">
        <w:rPr>
          <w:rFonts w:ascii="仿宋_GB2312" w:eastAsia="仿宋_GB2312" w:hAnsi="仿宋_GB2312" w:hint="eastAsia"/>
          <w:sz w:val="28"/>
          <w:szCs w:val="28"/>
        </w:rPr>
        <w:t>该机构下有匿名拍卖权限的交易员可以为主机构或其管理的账户进行报价。</w:t>
      </w:r>
    </w:p>
    <w:p w14:paraId="5DE67A1C" w14:textId="1E7E4753" w:rsidR="00312B2E" w:rsidRPr="003C1C4D" w:rsidRDefault="00E82860" w:rsidP="002B4A64">
      <w:pPr>
        <w:pStyle w:val="a3"/>
        <w:spacing w:line="560" w:lineRule="exact"/>
        <w:ind w:firstLine="560"/>
      </w:pPr>
      <w:r>
        <w:rPr>
          <w:rFonts w:ascii="仿宋_GB2312" w:eastAsia="仿宋_GB2312" w:hAnsi="仿宋_GB2312" w:hint="eastAsia"/>
          <w:sz w:val="28"/>
          <w:szCs w:val="28"/>
        </w:rPr>
        <w:t>集中报价阶段。对于资管类用户，支持post-allocation交易后分仓</w:t>
      </w:r>
      <w:r w:rsidR="00BD505D">
        <w:rPr>
          <w:rFonts w:ascii="仿宋_GB2312" w:eastAsia="仿宋_GB2312" w:hAnsi="仿宋_GB2312" w:hint="eastAsia"/>
          <w:sz w:val="28"/>
          <w:szCs w:val="28"/>
        </w:rPr>
        <w:t>，用户可以选择按账户报价或交易后分仓</w:t>
      </w:r>
      <w:r>
        <w:rPr>
          <w:rFonts w:ascii="仿宋_GB2312" w:eastAsia="仿宋_GB2312" w:hAnsi="仿宋_GB2312" w:hint="eastAsia"/>
          <w:sz w:val="28"/>
          <w:szCs w:val="28"/>
        </w:rPr>
        <w:t>。场务设置分仓时间限制。这里会影响集中竞价阶段成交结果生成时间，需要等分仓完毕后才能出成交单，不影响成交价行情生成。</w:t>
      </w:r>
    </w:p>
    <w:p w14:paraId="4AD29D87" w14:textId="7308AE69" w:rsidR="001D13F2" w:rsidRPr="00463C96" w:rsidRDefault="00DC6DFD" w:rsidP="00347AAE">
      <w:pPr>
        <w:pStyle w:val="a3"/>
        <w:numPr>
          <w:ilvl w:val="0"/>
          <w:numId w:val="1"/>
        </w:numPr>
        <w:spacing w:line="560" w:lineRule="exact"/>
        <w:ind w:left="0" w:firstLine="562"/>
        <w:rPr>
          <w:rFonts w:ascii="仿宋_GB2312" w:eastAsia="仿宋_GB2312" w:hAnsi="仿宋_GB2312"/>
          <w:b/>
          <w:bCs/>
          <w:sz w:val="28"/>
          <w:szCs w:val="28"/>
        </w:rPr>
      </w:pPr>
      <w:r w:rsidRPr="00463C96">
        <w:rPr>
          <w:rFonts w:ascii="仿宋_GB2312" w:eastAsia="仿宋_GB2312" w:hAnsi="仿宋_GB2312" w:hint="eastAsia"/>
          <w:b/>
          <w:bCs/>
          <w:sz w:val="28"/>
          <w:szCs w:val="28"/>
        </w:rPr>
        <w:t>系统自动撮合</w:t>
      </w:r>
    </w:p>
    <w:p w14:paraId="3CF3D7C1" w14:textId="077AE49F" w:rsidR="001D13F2" w:rsidRPr="00463C96" w:rsidRDefault="001D13F2">
      <w:pPr>
        <w:spacing w:line="560" w:lineRule="exact"/>
        <w:ind w:firstLineChars="200" w:firstLine="560"/>
        <w:rPr>
          <w:rFonts w:ascii="仿宋_GB2312" w:eastAsia="仿宋_GB2312" w:hAnsi="仿宋_GB2312"/>
          <w:sz w:val="28"/>
          <w:szCs w:val="28"/>
        </w:rPr>
      </w:pPr>
      <w:r w:rsidRPr="00463C96">
        <w:rPr>
          <w:rFonts w:ascii="仿宋_GB2312" w:eastAsia="仿宋_GB2312" w:hAnsi="仿宋_GB2312" w:hint="eastAsia"/>
          <w:sz w:val="28"/>
          <w:szCs w:val="28"/>
        </w:rPr>
        <w:t>将目前手工</w:t>
      </w:r>
      <w:r w:rsidRPr="00463C96">
        <w:rPr>
          <w:rFonts w:ascii="仿宋_GB2312" w:eastAsia="仿宋_GB2312" w:hAnsi="仿宋_GB2312"/>
          <w:sz w:val="28"/>
          <w:szCs w:val="28"/>
        </w:rPr>
        <w:t>E</w:t>
      </w:r>
      <w:r w:rsidRPr="00463C96">
        <w:rPr>
          <w:rFonts w:ascii="仿宋_GB2312" w:eastAsia="仿宋_GB2312" w:hAnsi="仿宋_GB2312" w:hint="eastAsia"/>
          <w:sz w:val="28"/>
          <w:szCs w:val="28"/>
        </w:rPr>
        <w:t>xcel撮合的部分系统化，支持</w:t>
      </w:r>
      <w:r w:rsidR="004B49C0" w:rsidRPr="00463C96">
        <w:rPr>
          <w:rFonts w:ascii="仿宋_GB2312" w:eastAsia="仿宋_GB2312" w:hAnsi="仿宋_GB2312" w:hint="eastAsia"/>
          <w:sz w:val="28"/>
          <w:szCs w:val="28"/>
        </w:rPr>
        <w:t>结果查看，</w:t>
      </w:r>
      <w:r w:rsidR="00463C96">
        <w:rPr>
          <w:rFonts w:ascii="仿宋_GB2312" w:eastAsia="仿宋_GB2312" w:hAnsi="仿宋_GB2312" w:hint="eastAsia"/>
          <w:sz w:val="28"/>
          <w:szCs w:val="28"/>
        </w:rPr>
        <w:t>发布前，</w:t>
      </w:r>
      <w:r w:rsidR="004B49C0" w:rsidRPr="00463C96">
        <w:rPr>
          <w:rFonts w:ascii="仿宋_GB2312" w:eastAsia="仿宋_GB2312" w:hAnsi="仿宋_GB2312" w:hint="eastAsia"/>
          <w:sz w:val="28"/>
          <w:szCs w:val="28"/>
        </w:rPr>
        <w:t>可以选择是否公开披露、接口是否下发。</w:t>
      </w:r>
    </w:p>
    <w:p w14:paraId="25212F82" w14:textId="1396DA39" w:rsidR="00C61319" w:rsidRPr="00463C96" w:rsidRDefault="00C61319">
      <w:pPr>
        <w:pStyle w:val="a3"/>
        <w:spacing w:line="560" w:lineRule="exact"/>
        <w:ind w:left="562" w:firstLineChars="0" w:firstLine="0"/>
        <w:rPr>
          <w:rFonts w:ascii="仿宋_GB2312" w:eastAsia="仿宋_GB2312" w:hAnsi="仿宋_GB2312"/>
          <w:b/>
          <w:bCs/>
          <w:sz w:val="28"/>
          <w:szCs w:val="28"/>
        </w:rPr>
        <w:pPrChange w:id="0" w:author="邓 Ｋexin" w:date="2020-03-20T09:19:00Z">
          <w:pPr>
            <w:pStyle w:val="a3"/>
            <w:numPr>
              <w:numId w:val="7"/>
            </w:numPr>
            <w:spacing w:line="560" w:lineRule="exact"/>
            <w:ind w:left="780" w:firstLine="562"/>
          </w:pPr>
        </w:pPrChange>
      </w:pPr>
      <w:r w:rsidRPr="00463C96">
        <w:rPr>
          <w:rFonts w:ascii="仿宋_GB2312" w:eastAsia="仿宋_GB2312" w:hAnsi="仿宋_GB2312" w:hint="eastAsia"/>
          <w:b/>
          <w:bCs/>
          <w:sz w:val="28"/>
          <w:szCs w:val="28"/>
        </w:rPr>
        <w:lastRenderedPageBreak/>
        <w:t>集中竞价算法的步骤为：</w:t>
      </w:r>
    </w:p>
    <w:p w14:paraId="31AA50D8" w14:textId="573A32EF" w:rsidR="004B49C0" w:rsidRPr="00463C96" w:rsidRDefault="00C61319">
      <w:pPr>
        <w:pStyle w:val="a3"/>
        <w:numPr>
          <w:ilvl w:val="0"/>
          <w:numId w:val="24"/>
        </w:numPr>
        <w:spacing w:line="560" w:lineRule="exact"/>
        <w:ind w:firstLineChars="0"/>
        <w:rPr>
          <w:rFonts w:ascii="仿宋_GB2312" w:eastAsia="仿宋_GB2312" w:hAnsi="仿宋_GB2312"/>
          <w:b/>
          <w:bCs/>
          <w:sz w:val="28"/>
          <w:szCs w:val="28"/>
        </w:rPr>
        <w:pPrChange w:id="1" w:author="邓 Ｋexin" w:date="2020-03-20T09:19:00Z">
          <w:pPr>
            <w:pStyle w:val="a3"/>
            <w:numPr>
              <w:numId w:val="5"/>
            </w:numPr>
            <w:spacing w:line="560" w:lineRule="exact"/>
            <w:ind w:left="720" w:firstLine="562"/>
          </w:pPr>
        </w:pPrChange>
      </w:pPr>
      <w:r w:rsidRPr="00463C96">
        <w:rPr>
          <w:rFonts w:ascii="仿宋_GB2312" w:eastAsia="仿宋_GB2312" w:hAnsi="仿宋_GB2312"/>
          <w:b/>
          <w:bCs/>
          <w:sz w:val="28"/>
          <w:szCs w:val="28"/>
        </w:rPr>
        <w:t>Step 1</w:t>
      </w:r>
      <w:r w:rsidRPr="00463C96">
        <w:rPr>
          <w:rFonts w:ascii="仿宋_GB2312" w:eastAsia="仿宋_GB2312" w:hAnsi="仿宋_GB2312" w:hint="eastAsia"/>
          <w:b/>
          <w:bCs/>
          <w:sz w:val="28"/>
          <w:szCs w:val="28"/>
        </w:rPr>
        <w:t>：不考虑黑名单进行第一轮匹配</w:t>
      </w:r>
    </w:p>
    <w:p w14:paraId="790AD2E8" w14:textId="77777777" w:rsidR="00C61319" w:rsidRPr="00463C96" w:rsidRDefault="00C61319">
      <w:pPr>
        <w:spacing w:line="560" w:lineRule="exact"/>
        <w:ind w:firstLineChars="200" w:firstLine="560"/>
        <w:rPr>
          <w:rFonts w:ascii="仿宋_GB2312" w:eastAsia="仿宋_GB2312" w:hAnsi="仿宋_GB2312"/>
          <w:sz w:val="28"/>
          <w:szCs w:val="28"/>
        </w:rPr>
      </w:pPr>
      <w:r w:rsidRPr="00463C96">
        <w:rPr>
          <w:rFonts w:ascii="仿宋_GB2312" w:eastAsia="仿宋_GB2312" w:hAnsi="仿宋_GB2312" w:hint="eastAsia"/>
          <w:sz w:val="28"/>
          <w:szCs w:val="28"/>
        </w:rPr>
        <w:t>具体算法</w:t>
      </w:r>
      <w:r w:rsidRPr="00463C96">
        <w:rPr>
          <w:rFonts w:ascii="仿宋_GB2312" w:eastAsia="仿宋_GB2312" w:hAnsi="仿宋_GB2312"/>
          <w:sz w:val="28"/>
          <w:szCs w:val="28"/>
        </w:rPr>
        <w:t>为：</w:t>
      </w:r>
    </w:p>
    <w:p w14:paraId="462BE774" w14:textId="28952DE5" w:rsidR="00C61319" w:rsidRPr="00463C96" w:rsidRDefault="002B4A64" w:rsidP="002B4A64">
      <w:pPr>
        <w:spacing w:line="560" w:lineRule="exact"/>
        <w:ind w:firstLineChars="200" w:firstLine="560"/>
        <w:rPr>
          <w:rFonts w:ascii="仿宋_GB2312" w:eastAsia="仿宋_GB2312" w:hAnsi="仿宋_GB2312"/>
          <w:sz w:val="28"/>
          <w:szCs w:val="28"/>
        </w:rPr>
      </w:pPr>
      <w:ins w:id="2" w:author="邓 Ｋexin" w:date="2020-03-20T09:19:00Z">
        <w:r>
          <w:rPr>
            <w:rFonts w:ascii="仿宋_GB2312" w:eastAsia="仿宋_GB2312" w:hAnsi="仿宋_GB2312" w:hint="eastAsia"/>
            <w:sz w:val="28"/>
            <w:szCs w:val="28"/>
          </w:rPr>
          <w:t>（</w:t>
        </w:r>
      </w:ins>
      <w:r>
        <w:rPr>
          <w:rFonts w:ascii="仿宋_GB2312" w:eastAsia="仿宋_GB2312" w:hAnsi="仿宋_GB2312" w:hint="eastAsia"/>
          <w:sz w:val="28"/>
          <w:szCs w:val="28"/>
        </w:rPr>
        <w:t>1）</w:t>
      </w:r>
      <w:r w:rsidR="00C61319" w:rsidRPr="00463C96">
        <w:rPr>
          <w:rFonts w:ascii="仿宋_GB2312" w:eastAsia="仿宋_GB2312" w:hAnsi="仿宋_GB2312"/>
          <w:sz w:val="28"/>
          <w:szCs w:val="28"/>
        </w:rPr>
        <w:t>将所有报价按照券种、交易方向分开排序，</w:t>
      </w:r>
      <w:r w:rsidR="00C61319" w:rsidRPr="00463C96">
        <w:rPr>
          <w:rFonts w:ascii="仿宋_GB2312" w:eastAsia="仿宋_GB2312" w:hAnsi="仿宋_GB2312" w:hint="eastAsia"/>
          <w:sz w:val="28"/>
          <w:szCs w:val="28"/>
        </w:rPr>
        <w:t>买入报价按净价从高到低排列，卖出报价按从低到高排列，净价相等的，按照报价时间从前到后进行排序（报价修改的按修改时间进行排序），形成买入、卖出两个报价序列。</w:t>
      </w:r>
    </w:p>
    <w:p w14:paraId="1D5B2350" w14:textId="7E0E72B8" w:rsidR="00C61319" w:rsidRPr="00463C96" w:rsidRDefault="002B4A64" w:rsidP="002B4A64">
      <w:pPr>
        <w:spacing w:line="560" w:lineRule="exact"/>
        <w:ind w:firstLineChars="200" w:firstLine="560"/>
        <w:rPr>
          <w:rFonts w:ascii="仿宋_GB2312" w:eastAsia="仿宋_GB2312" w:hAnsi="仿宋_GB2312"/>
          <w:sz w:val="28"/>
          <w:szCs w:val="28"/>
        </w:rPr>
      </w:pPr>
      <w:ins w:id="3" w:author="邓 Ｋexin" w:date="2020-03-20T09:19:00Z">
        <w:r>
          <w:rPr>
            <w:rFonts w:ascii="仿宋_GB2312" w:eastAsia="仿宋_GB2312" w:hAnsi="仿宋_GB2312" w:hint="eastAsia"/>
            <w:sz w:val="28"/>
            <w:szCs w:val="28"/>
          </w:rPr>
          <w:t>（</w:t>
        </w:r>
      </w:ins>
      <w:r>
        <w:rPr>
          <w:rFonts w:ascii="仿宋_GB2312" w:eastAsia="仿宋_GB2312" w:hAnsi="仿宋_GB2312" w:hint="eastAsia"/>
          <w:sz w:val="28"/>
          <w:szCs w:val="28"/>
        </w:rPr>
        <w:t>2）</w:t>
      </w:r>
      <w:r w:rsidR="00C61319" w:rsidRPr="00463C96">
        <w:rPr>
          <w:rFonts w:ascii="仿宋_GB2312" w:eastAsia="仿宋_GB2312" w:hAnsi="仿宋_GB2312" w:hint="eastAsia"/>
          <w:sz w:val="28"/>
          <w:szCs w:val="28"/>
        </w:rPr>
        <w:t>计算每个价格档位上的买入卖出量中取最小值确定最大可成交量，并计算未匹配量。</w:t>
      </w:r>
    </w:p>
    <w:p w14:paraId="2FE5EA55" w14:textId="77777777" w:rsidR="002B425F" w:rsidRDefault="00C61319">
      <w:pPr>
        <w:pStyle w:val="a3"/>
        <w:numPr>
          <w:ilvl w:val="0"/>
          <w:numId w:val="24"/>
        </w:numPr>
        <w:spacing w:line="560" w:lineRule="exact"/>
        <w:ind w:firstLineChars="0"/>
        <w:rPr>
          <w:rFonts w:ascii="仿宋_GB2312" w:eastAsia="仿宋_GB2312" w:hAnsi="仿宋_GB2312"/>
          <w:b/>
          <w:bCs/>
          <w:sz w:val="28"/>
          <w:szCs w:val="28"/>
        </w:rPr>
        <w:pPrChange w:id="4" w:author="邓 Ｋexin" w:date="2020-03-20T09:19:00Z">
          <w:pPr>
            <w:pStyle w:val="a3"/>
            <w:numPr>
              <w:numId w:val="5"/>
            </w:numPr>
            <w:spacing w:line="560" w:lineRule="exact"/>
            <w:ind w:left="720" w:firstLine="562"/>
          </w:pPr>
        </w:pPrChange>
      </w:pPr>
      <w:r w:rsidRPr="00463C96">
        <w:rPr>
          <w:rFonts w:ascii="仿宋_GB2312" w:eastAsia="仿宋_GB2312" w:hAnsi="仿宋_GB2312"/>
          <w:b/>
          <w:bCs/>
          <w:sz w:val="28"/>
          <w:szCs w:val="28"/>
        </w:rPr>
        <w:t>Step2</w:t>
      </w:r>
      <w:r w:rsidRPr="00463C96">
        <w:rPr>
          <w:rFonts w:ascii="仿宋_GB2312" w:eastAsia="仿宋_GB2312" w:hAnsi="仿宋_GB2312" w:hint="eastAsia"/>
          <w:b/>
          <w:bCs/>
          <w:sz w:val="28"/>
          <w:szCs w:val="28"/>
        </w:rPr>
        <w:t>：确定本交易场次的</w:t>
      </w:r>
      <w:r w:rsidR="004B49C0" w:rsidRPr="00463C96">
        <w:rPr>
          <w:rFonts w:ascii="仿宋_GB2312" w:eastAsia="仿宋_GB2312" w:hAnsi="仿宋_GB2312" w:hint="eastAsia"/>
          <w:b/>
          <w:bCs/>
          <w:sz w:val="28"/>
          <w:szCs w:val="28"/>
        </w:rPr>
        <w:t>竞价结果</w:t>
      </w:r>
      <w:r w:rsidRPr="00463C96">
        <w:rPr>
          <w:rFonts w:ascii="仿宋_GB2312" w:eastAsia="仿宋_GB2312" w:hAnsi="仿宋_GB2312" w:hint="eastAsia"/>
          <w:b/>
          <w:bCs/>
          <w:sz w:val="28"/>
          <w:szCs w:val="28"/>
        </w:rPr>
        <w:t>；</w:t>
      </w:r>
    </w:p>
    <w:p w14:paraId="23554C2B" w14:textId="0C2F653A" w:rsidR="00C61319" w:rsidRPr="002B425F" w:rsidRDefault="00C61319" w:rsidP="002B4A64">
      <w:pPr>
        <w:spacing w:line="560" w:lineRule="exact"/>
        <w:ind w:firstLineChars="200" w:firstLine="560"/>
        <w:rPr>
          <w:rFonts w:ascii="仿宋_GB2312" w:eastAsia="仿宋_GB2312" w:hAnsi="仿宋_GB2312"/>
          <w:sz w:val="28"/>
          <w:szCs w:val="28"/>
        </w:rPr>
      </w:pPr>
      <w:r w:rsidRPr="002B4A64">
        <w:rPr>
          <w:rFonts w:ascii="仿宋_GB2312" w:eastAsia="仿宋_GB2312" w:hAnsi="仿宋_GB2312" w:hint="eastAsia"/>
          <w:sz w:val="28"/>
          <w:szCs w:val="28"/>
        </w:rPr>
        <w:t>确定过程中不考虑黑名单，默认全市场互相之间都可以匹配</w:t>
      </w:r>
      <w:r w:rsidR="002B425F">
        <w:rPr>
          <w:rFonts w:ascii="仿宋_GB2312" w:eastAsia="仿宋_GB2312" w:hAnsi="仿宋_GB2312" w:hint="eastAsia"/>
          <w:sz w:val="28"/>
          <w:szCs w:val="28"/>
        </w:rPr>
        <w:t>。具体</w:t>
      </w:r>
      <w:r w:rsidRPr="002B4A64">
        <w:rPr>
          <w:rFonts w:ascii="仿宋_GB2312" w:eastAsia="仿宋_GB2312" w:hAnsi="仿宋_GB2312" w:hint="eastAsia"/>
          <w:sz w:val="28"/>
          <w:szCs w:val="28"/>
        </w:rPr>
        <w:t>步骤为</w:t>
      </w:r>
      <w:r w:rsidR="002B425F">
        <w:rPr>
          <w:rFonts w:ascii="仿宋_GB2312" w:eastAsia="仿宋_GB2312" w:hAnsi="仿宋_GB2312" w:hint="eastAsia"/>
          <w:sz w:val="28"/>
          <w:szCs w:val="28"/>
        </w:rPr>
        <w:t>：</w:t>
      </w:r>
    </w:p>
    <w:p w14:paraId="1A57D614" w14:textId="5C5A90C9" w:rsidR="00C61319" w:rsidRPr="00463C96" w:rsidRDefault="002B4A64" w:rsidP="002B4A64">
      <w:pPr>
        <w:spacing w:line="560" w:lineRule="exact"/>
        <w:ind w:firstLineChars="200" w:firstLine="560"/>
        <w:rPr>
          <w:rFonts w:ascii="仿宋_GB2312" w:eastAsia="仿宋_GB2312" w:hAnsi="仿宋_GB2312"/>
          <w:sz w:val="28"/>
          <w:szCs w:val="28"/>
        </w:rPr>
      </w:pPr>
      <w:ins w:id="5" w:author="邓 Ｋexin" w:date="2020-03-20T09:19:00Z">
        <w:r>
          <w:rPr>
            <w:rFonts w:ascii="仿宋_GB2312" w:eastAsia="仿宋_GB2312" w:hAnsi="仿宋_GB2312" w:hint="eastAsia"/>
            <w:sz w:val="28"/>
            <w:szCs w:val="28"/>
          </w:rPr>
          <w:t>（</w:t>
        </w:r>
      </w:ins>
      <w:r>
        <w:rPr>
          <w:rFonts w:ascii="仿宋_GB2312" w:eastAsia="仿宋_GB2312" w:hAnsi="仿宋_GB2312" w:hint="eastAsia"/>
          <w:sz w:val="28"/>
          <w:szCs w:val="28"/>
        </w:rPr>
        <w:t>1）</w:t>
      </w:r>
      <w:r w:rsidR="00C61319" w:rsidRPr="00463C96">
        <w:rPr>
          <w:rFonts w:ascii="仿宋_GB2312" w:eastAsia="仿宋_GB2312" w:hAnsi="仿宋_GB2312" w:hint="eastAsia"/>
          <w:sz w:val="28"/>
          <w:szCs w:val="28"/>
        </w:rPr>
        <w:t>按照最后一笔匹配成交的净价作为</w:t>
      </w:r>
      <w:r w:rsidR="004B49C0" w:rsidRPr="00463C96">
        <w:rPr>
          <w:rFonts w:ascii="仿宋_GB2312" w:eastAsia="仿宋_GB2312" w:hAnsi="仿宋_GB2312" w:hint="eastAsia"/>
          <w:sz w:val="28"/>
          <w:szCs w:val="28"/>
        </w:rPr>
        <w:t>成交价</w:t>
      </w:r>
      <w:r w:rsidR="00C61319" w:rsidRPr="00463C96">
        <w:rPr>
          <w:rFonts w:ascii="仿宋_GB2312" w:eastAsia="仿宋_GB2312" w:hAnsi="仿宋_GB2312" w:hint="eastAsia"/>
          <w:sz w:val="28"/>
          <w:szCs w:val="28"/>
        </w:rPr>
        <w:t>；</w:t>
      </w:r>
    </w:p>
    <w:p w14:paraId="36BC898B" w14:textId="197164E2" w:rsidR="00C61319" w:rsidRPr="00463C96" w:rsidRDefault="002B4A64" w:rsidP="002B4A64">
      <w:pPr>
        <w:spacing w:line="560" w:lineRule="exact"/>
        <w:ind w:firstLineChars="200" w:firstLine="560"/>
        <w:rPr>
          <w:rFonts w:ascii="仿宋_GB2312" w:eastAsia="仿宋_GB2312" w:hAnsi="仿宋_GB2312"/>
          <w:sz w:val="28"/>
          <w:szCs w:val="28"/>
        </w:rPr>
      </w:pPr>
      <w:ins w:id="6" w:author="邓 Ｋexin" w:date="2020-03-20T09:19:00Z">
        <w:r>
          <w:rPr>
            <w:rFonts w:ascii="仿宋_GB2312" w:eastAsia="仿宋_GB2312" w:hAnsi="仿宋_GB2312" w:hint="eastAsia"/>
            <w:sz w:val="28"/>
            <w:szCs w:val="28"/>
          </w:rPr>
          <w:t>（</w:t>
        </w:r>
      </w:ins>
      <w:r>
        <w:rPr>
          <w:rFonts w:ascii="仿宋_GB2312" w:eastAsia="仿宋_GB2312" w:hAnsi="仿宋_GB2312" w:hint="eastAsia"/>
          <w:sz w:val="28"/>
          <w:szCs w:val="28"/>
        </w:rPr>
        <w:t>2）</w:t>
      </w:r>
      <w:r w:rsidR="00C61319" w:rsidRPr="00463C96">
        <w:rPr>
          <w:rFonts w:ascii="仿宋_GB2312" w:eastAsia="仿宋_GB2312" w:hAnsi="仿宋_GB2312" w:hint="eastAsia"/>
          <w:sz w:val="28"/>
          <w:szCs w:val="28"/>
        </w:rPr>
        <w:t>若最后一笔匹配成交中买入报价与卖出报价不等，将买入、卖出报价中净价在最后一笔匹配成交买入、卖出净价所组成的闭区间的价位取出，依次判断各价位利率是否满足“高于该净价的买入报价与低于该净价的卖出报价全部成交；且与该净价相同的买入报价或卖出报价至少有一方全部成交”，</w:t>
      </w:r>
    </w:p>
    <w:p w14:paraId="79F56FE3" w14:textId="3DEBF0A5" w:rsidR="00C61319" w:rsidRPr="00463C96" w:rsidRDefault="00C61319">
      <w:pPr>
        <w:spacing w:line="560" w:lineRule="exact"/>
        <w:ind w:firstLineChars="200" w:firstLine="560"/>
        <w:rPr>
          <w:rFonts w:ascii="仿宋_GB2312" w:eastAsia="仿宋_GB2312" w:hAnsi="仿宋_GB2312"/>
          <w:sz w:val="28"/>
          <w:szCs w:val="28"/>
        </w:rPr>
      </w:pPr>
      <w:r w:rsidRPr="00463C96">
        <w:rPr>
          <w:rFonts w:ascii="仿宋_GB2312" w:eastAsia="仿宋_GB2312" w:hAnsi="仿宋_GB2312" w:hint="eastAsia"/>
          <w:sz w:val="28"/>
          <w:szCs w:val="28"/>
        </w:rPr>
        <w:t>若仅有一个净价满足，则取该净价为</w:t>
      </w:r>
      <w:r w:rsidR="004B49C0" w:rsidRPr="00463C96">
        <w:rPr>
          <w:rFonts w:ascii="仿宋_GB2312" w:eastAsia="仿宋_GB2312" w:hAnsi="仿宋_GB2312" w:hint="eastAsia"/>
          <w:sz w:val="28"/>
          <w:szCs w:val="28"/>
        </w:rPr>
        <w:t>成交价</w:t>
      </w:r>
      <w:r w:rsidRPr="00463C96">
        <w:rPr>
          <w:rFonts w:ascii="仿宋_GB2312" w:eastAsia="仿宋_GB2312" w:hAnsi="仿宋_GB2312" w:hint="eastAsia"/>
          <w:sz w:val="28"/>
          <w:szCs w:val="28"/>
        </w:rPr>
        <w:t>；</w:t>
      </w:r>
    </w:p>
    <w:p w14:paraId="3835926D" w14:textId="30DCCB10" w:rsidR="00C61319" w:rsidRPr="00463C96" w:rsidRDefault="00C61319">
      <w:pPr>
        <w:spacing w:line="560" w:lineRule="exact"/>
        <w:ind w:firstLineChars="200" w:firstLine="560"/>
        <w:rPr>
          <w:rFonts w:ascii="仿宋_GB2312" w:eastAsia="仿宋_GB2312" w:hAnsi="仿宋_GB2312"/>
          <w:sz w:val="28"/>
          <w:szCs w:val="28"/>
        </w:rPr>
      </w:pPr>
      <w:r w:rsidRPr="00463C96">
        <w:rPr>
          <w:rFonts w:ascii="仿宋_GB2312" w:eastAsia="仿宋_GB2312" w:hAnsi="仿宋_GB2312" w:hint="eastAsia"/>
          <w:sz w:val="28"/>
          <w:szCs w:val="28"/>
        </w:rPr>
        <w:t>若有两个或以上净价满足该条件的，则取相同价位未匹配报价量最小的为</w:t>
      </w:r>
      <w:r w:rsidR="004B49C0" w:rsidRPr="00463C96">
        <w:rPr>
          <w:rFonts w:ascii="仿宋_GB2312" w:eastAsia="仿宋_GB2312" w:hAnsi="仿宋_GB2312" w:hint="eastAsia"/>
          <w:sz w:val="28"/>
          <w:szCs w:val="28"/>
        </w:rPr>
        <w:t>成交价</w:t>
      </w:r>
      <w:r w:rsidRPr="00463C96">
        <w:rPr>
          <w:rFonts w:ascii="仿宋_GB2312" w:eastAsia="仿宋_GB2312" w:hAnsi="仿宋_GB2312" w:hint="eastAsia"/>
          <w:sz w:val="28"/>
          <w:szCs w:val="28"/>
        </w:rPr>
        <w:t>；</w:t>
      </w:r>
    </w:p>
    <w:p w14:paraId="4874A38F" w14:textId="70C35B29" w:rsidR="00C61319" w:rsidRPr="00463C96" w:rsidRDefault="00C61319">
      <w:pPr>
        <w:spacing w:line="560" w:lineRule="exact"/>
        <w:ind w:firstLineChars="200" w:firstLine="560"/>
        <w:rPr>
          <w:rFonts w:ascii="仿宋_GB2312" w:eastAsia="仿宋_GB2312" w:hAnsi="仿宋_GB2312"/>
          <w:sz w:val="28"/>
          <w:szCs w:val="28"/>
        </w:rPr>
      </w:pPr>
      <w:r w:rsidRPr="00463C96">
        <w:rPr>
          <w:rFonts w:ascii="仿宋_GB2312" w:eastAsia="仿宋_GB2312" w:hAnsi="仿宋_GB2312" w:hint="eastAsia"/>
          <w:sz w:val="28"/>
          <w:szCs w:val="28"/>
        </w:rPr>
        <w:t>若有两个或以上净价满足该条件，且相同价位未匹配报价量最小的也有两个或以上的，当满足该要求的价格数有奇数个则取中位数对应的价格作为</w:t>
      </w:r>
      <w:r w:rsidR="004B49C0" w:rsidRPr="00463C96">
        <w:rPr>
          <w:rFonts w:ascii="仿宋_GB2312" w:eastAsia="仿宋_GB2312" w:hAnsi="仿宋_GB2312" w:hint="eastAsia"/>
          <w:sz w:val="28"/>
          <w:szCs w:val="28"/>
        </w:rPr>
        <w:t>成交</w:t>
      </w:r>
      <w:r w:rsidRPr="00463C96">
        <w:rPr>
          <w:rFonts w:ascii="仿宋_GB2312" w:eastAsia="仿宋_GB2312" w:hAnsi="仿宋_GB2312" w:hint="eastAsia"/>
          <w:sz w:val="28"/>
          <w:szCs w:val="28"/>
        </w:rPr>
        <w:t>价，当满足要求的价格数有偶数个则取中位数（此</w:t>
      </w:r>
      <w:r w:rsidRPr="00463C96">
        <w:rPr>
          <w:rFonts w:ascii="仿宋_GB2312" w:eastAsia="仿宋_GB2312" w:hAnsi="仿宋_GB2312" w:hint="eastAsia"/>
          <w:sz w:val="28"/>
          <w:szCs w:val="28"/>
        </w:rPr>
        <w:lastRenderedPageBreak/>
        <w:t>时的中位数有2个）的算术平均值作为</w:t>
      </w:r>
      <w:r w:rsidR="004B49C0" w:rsidRPr="00463C96">
        <w:rPr>
          <w:rFonts w:ascii="仿宋_GB2312" w:eastAsia="仿宋_GB2312" w:hAnsi="仿宋_GB2312" w:hint="eastAsia"/>
          <w:sz w:val="28"/>
          <w:szCs w:val="28"/>
        </w:rPr>
        <w:t>成交</w:t>
      </w:r>
      <w:r w:rsidRPr="00463C96">
        <w:rPr>
          <w:rFonts w:ascii="仿宋_GB2312" w:eastAsia="仿宋_GB2312" w:hAnsi="仿宋_GB2312" w:hint="eastAsia"/>
          <w:sz w:val="28"/>
          <w:szCs w:val="28"/>
        </w:rPr>
        <w:t>价。</w:t>
      </w:r>
    </w:p>
    <w:p w14:paraId="3E5EDE00" w14:textId="62B803BF" w:rsidR="00C61319" w:rsidRPr="00463C96" w:rsidRDefault="00C61319">
      <w:pPr>
        <w:spacing w:line="560" w:lineRule="exact"/>
        <w:ind w:firstLineChars="200" w:firstLine="560"/>
        <w:rPr>
          <w:rFonts w:ascii="仿宋_GB2312" w:eastAsia="仿宋_GB2312" w:hAnsi="仿宋_GB2312"/>
          <w:sz w:val="28"/>
          <w:szCs w:val="28"/>
        </w:rPr>
      </w:pPr>
      <w:r w:rsidRPr="00463C96">
        <w:rPr>
          <w:rFonts w:ascii="仿宋_GB2312" w:eastAsia="仿宋_GB2312" w:hAnsi="仿宋_GB2312" w:hint="eastAsia"/>
          <w:sz w:val="28"/>
          <w:szCs w:val="28"/>
        </w:rPr>
        <w:t>具体算法为：</w:t>
      </w:r>
    </w:p>
    <w:p w14:paraId="58778469" w14:textId="2E38013A" w:rsidR="00C61319" w:rsidRPr="00463C96" w:rsidRDefault="002B4A64">
      <w:pPr>
        <w:spacing w:line="560" w:lineRule="exact"/>
        <w:ind w:firstLineChars="200" w:firstLine="560"/>
        <w:rPr>
          <w:rFonts w:ascii="仿宋_GB2312" w:eastAsia="仿宋_GB2312" w:hAnsi="仿宋_GB2312"/>
          <w:sz w:val="28"/>
          <w:szCs w:val="28"/>
        </w:rPr>
      </w:pPr>
      <w:ins w:id="7" w:author="邓 Ｋexin" w:date="2020-03-20T09:19:00Z">
        <w:r>
          <w:rPr>
            <w:rFonts w:ascii="仿宋_GB2312" w:eastAsia="仿宋_GB2312" w:hAnsi="仿宋_GB2312" w:hint="eastAsia"/>
            <w:sz w:val="28"/>
            <w:szCs w:val="28"/>
          </w:rPr>
          <w:t>（</w:t>
        </w:r>
      </w:ins>
      <w:r>
        <w:rPr>
          <w:rFonts w:ascii="仿宋_GB2312" w:eastAsia="仿宋_GB2312" w:hAnsi="仿宋_GB2312" w:hint="eastAsia"/>
          <w:sz w:val="28"/>
          <w:szCs w:val="28"/>
        </w:rPr>
        <w:t>1）</w:t>
      </w:r>
      <w:r w:rsidR="00C61319" w:rsidRPr="00463C96">
        <w:rPr>
          <w:rFonts w:ascii="仿宋_GB2312" w:eastAsia="仿宋_GB2312" w:hAnsi="仿宋_GB2312" w:hint="eastAsia"/>
          <w:sz w:val="28"/>
          <w:szCs w:val="28"/>
        </w:rPr>
        <w:t>将所有报价按照券种、交易方向分开排序，买入报价按净价从高到低排列，卖出报价按从低到高排列，净价相等的，按照报价时间从前到后进行排序（报价修改的按修改时间进行排序），形成买入、卖出两个报价序列。</w:t>
      </w:r>
    </w:p>
    <w:p w14:paraId="2E7BA3E1" w14:textId="3593E0B8" w:rsidR="002B4A64" w:rsidRDefault="002B4A64">
      <w:pPr>
        <w:spacing w:line="560" w:lineRule="exact"/>
        <w:ind w:firstLineChars="200" w:firstLine="560"/>
        <w:rPr>
          <w:ins w:id="8" w:author="邓 Ｋexin" w:date="2020-03-20T09:18:00Z"/>
          <w:rFonts w:ascii="仿宋_GB2312" w:eastAsia="仿宋_GB2312" w:hAnsi="仿宋_GB2312"/>
          <w:sz w:val="28"/>
          <w:szCs w:val="28"/>
        </w:rPr>
        <w:pPrChange w:id="9" w:author="邓 Ｋexin" w:date="2020-03-20T09:18:00Z">
          <w:pPr>
            <w:pStyle w:val="a3"/>
            <w:spacing w:line="560" w:lineRule="exact"/>
            <w:ind w:left="560" w:firstLineChars="0" w:firstLine="0"/>
          </w:pPr>
        </w:pPrChange>
      </w:pPr>
      <w:ins w:id="10" w:author="邓 Ｋexin" w:date="2020-03-20T09:19:00Z">
        <w:r>
          <w:rPr>
            <w:rFonts w:ascii="仿宋_GB2312" w:eastAsia="仿宋_GB2312" w:hAnsi="仿宋_GB2312" w:hint="eastAsia"/>
            <w:sz w:val="28"/>
            <w:szCs w:val="28"/>
          </w:rPr>
          <w:t>（</w:t>
        </w:r>
      </w:ins>
      <w:r>
        <w:rPr>
          <w:rFonts w:ascii="仿宋_GB2312" w:eastAsia="仿宋_GB2312" w:hAnsi="仿宋_GB2312" w:hint="eastAsia"/>
          <w:sz w:val="28"/>
          <w:szCs w:val="28"/>
        </w:rPr>
        <w:t>2）</w:t>
      </w:r>
      <w:r w:rsidR="00C61319" w:rsidRPr="00463C96">
        <w:rPr>
          <w:rFonts w:ascii="仿宋_GB2312" w:eastAsia="仿宋_GB2312" w:hAnsi="仿宋_GB2312" w:hint="eastAsia"/>
          <w:sz w:val="28"/>
          <w:szCs w:val="28"/>
        </w:rPr>
        <w:t>每一报价券种，从买入、卖出最优报价开始依次两两匹配，即，若价格匹配的交易双方不可交易，则继续扫描订单簿，直到找到可以成交的反向订单；从最优买入报价开始向最优卖出报价匹配，交易量不相等的拆分，直到两个方向订单簿中的剩余报价中最高买入报价低于最低卖出报价为止。</w:t>
      </w:r>
    </w:p>
    <w:p w14:paraId="551C8A63" w14:textId="01C2EFF1" w:rsidR="00C61319" w:rsidRPr="002B4A64" w:rsidRDefault="002B4A64">
      <w:pPr>
        <w:pStyle w:val="a3"/>
        <w:numPr>
          <w:ilvl w:val="0"/>
          <w:numId w:val="24"/>
        </w:numPr>
        <w:spacing w:line="560" w:lineRule="exact"/>
        <w:ind w:firstLineChars="0"/>
        <w:rPr>
          <w:rFonts w:ascii="仿宋_GB2312" w:eastAsia="仿宋_GB2312" w:hAnsi="仿宋_GB2312"/>
          <w:b/>
          <w:bCs/>
          <w:sz w:val="28"/>
          <w:szCs w:val="28"/>
          <w:rPrChange w:id="11" w:author="邓 Ｋexin" w:date="2020-03-20T09:18:00Z">
            <w:rPr/>
          </w:rPrChange>
        </w:rPr>
        <w:pPrChange w:id="12" w:author="邓 Ｋexin" w:date="2020-03-20T09:19:00Z">
          <w:pPr>
            <w:pStyle w:val="a3"/>
            <w:numPr>
              <w:numId w:val="5"/>
            </w:numPr>
            <w:spacing w:line="560" w:lineRule="exact"/>
            <w:ind w:left="720" w:firstLine="560"/>
          </w:pPr>
        </w:pPrChange>
      </w:pPr>
      <w:r w:rsidRPr="002B4A64" w:rsidDel="002B4A64">
        <w:rPr>
          <w:rFonts w:ascii="仿宋_GB2312" w:eastAsia="仿宋_GB2312" w:hAnsi="仿宋_GB2312"/>
          <w:b/>
          <w:bCs/>
          <w:sz w:val="28"/>
          <w:szCs w:val="28"/>
          <w:rPrChange w:id="13" w:author="邓 Ｋexin" w:date="2020-03-20T09:18:00Z">
            <w:rPr/>
          </w:rPrChange>
        </w:rPr>
        <w:t xml:space="preserve"> </w:t>
      </w:r>
      <w:r w:rsidR="00C61319" w:rsidRPr="002B4A64">
        <w:rPr>
          <w:rFonts w:ascii="仿宋_GB2312" w:eastAsia="仿宋_GB2312" w:hAnsi="仿宋_GB2312"/>
          <w:b/>
          <w:bCs/>
          <w:sz w:val="28"/>
          <w:szCs w:val="28"/>
          <w:rPrChange w:id="14" w:author="邓 Ｋexin" w:date="2020-03-20T09:18:00Z">
            <w:rPr/>
          </w:rPrChange>
        </w:rPr>
        <w:t>Step 3</w:t>
      </w:r>
      <w:r w:rsidR="00B375D4" w:rsidRPr="002B4A64">
        <w:rPr>
          <w:rFonts w:ascii="仿宋_GB2312" w:eastAsia="仿宋_GB2312" w:hAnsi="仿宋_GB2312" w:hint="eastAsia"/>
          <w:b/>
          <w:bCs/>
          <w:sz w:val="28"/>
          <w:szCs w:val="28"/>
          <w:rPrChange w:id="15" w:author="邓 Ｋexin" w:date="2020-03-20T09:18:00Z">
            <w:rPr>
              <w:rFonts w:hint="eastAsia"/>
            </w:rPr>
          </w:rPrChange>
        </w:rPr>
        <w:t>：</w:t>
      </w:r>
      <w:r w:rsidR="00C61319" w:rsidRPr="002B4A64">
        <w:rPr>
          <w:rFonts w:ascii="仿宋_GB2312" w:eastAsia="仿宋_GB2312" w:hAnsi="仿宋_GB2312" w:hint="eastAsia"/>
          <w:b/>
          <w:bCs/>
          <w:sz w:val="28"/>
          <w:szCs w:val="28"/>
          <w:rPrChange w:id="16" w:author="邓 Ｋexin" w:date="2020-03-20T09:18:00Z">
            <w:rPr>
              <w:rFonts w:hint="eastAsia"/>
            </w:rPr>
          </w:rPrChange>
        </w:rPr>
        <w:t>根据各</w:t>
      </w:r>
      <w:r w:rsidR="00C61319" w:rsidRPr="002B4A64">
        <w:rPr>
          <w:rFonts w:ascii="仿宋_GB2312" w:eastAsia="仿宋_GB2312" w:hAnsi="仿宋_GB2312"/>
          <w:b/>
          <w:bCs/>
          <w:sz w:val="28"/>
          <w:szCs w:val="28"/>
          <w:rPrChange w:id="17" w:author="邓 Ｋexin" w:date="2020-03-20T09:18:00Z">
            <w:rPr/>
          </w:rPrChange>
        </w:rPr>
        <w:t>机构分别设置的黑名单</w:t>
      </w:r>
      <w:r w:rsidR="00C61319" w:rsidRPr="002B4A64">
        <w:rPr>
          <w:rFonts w:ascii="仿宋_GB2312" w:eastAsia="仿宋_GB2312" w:hAnsi="仿宋_GB2312" w:hint="eastAsia"/>
          <w:b/>
          <w:bCs/>
          <w:sz w:val="28"/>
          <w:szCs w:val="28"/>
          <w:rPrChange w:id="18" w:author="邓 Ｋexin" w:date="2020-03-20T09:18:00Z">
            <w:rPr>
              <w:rFonts w:hint="eastAsia"/>
            </w:rPr>
          </w:rPrChange>
        </w:rPr>
        <w:t>和</w:t>
      </w:r>
      <w:r w:rsidR="004B49C0" w:rsidRPr="002B4A64">
        <w:rPr>
          <w:rFonts w:ascii="仿宋_GB2312" w:eastAsia="仿宋_GB2312" w:hAnsi="仿宋_GB2312" w:hint="eastAsia"/>
          <w:b/>
          <w:bCs/>
          <w:sz w:val="28"/>
          <w:szCs w:val="28"/>
          <w:rPrChange w:id="19" w:author="邓 Ｋexin" w:date="2020-03-20T09:18:00Z">
            <w:rPr>
              <w:rFonts w:hint="eastAsia"/>
            </w:rPr>
          </w:rPrChange>
        </w:rPr>
        <w:t>成交</w:t>
      </w:r>
      <w:r w:rsidR="00C61319" w:rsidRPr="002B4A64">
        <w:rPr>
          <w:rFonts w:ascii="仿宋_GB2312" w:eastAsia="仿宋_GB2312" w:hAnsi="仿宋_GB2312" w:hint="eastAsia"/>
          <w:b/>
          <w:bCs/>
          <w:sz w:val="28"/>
          <w:szCs w:val="28"/>
          <w:rPrChange w:id="20" w:author="邓 Ｋexin" w:date="2020-03-20T09:18:00Z">
            <w:rPr>
              <w:rFonts w:hint="eastAsia"/>
            </w:rPr>
          </w:rPrChange>
        </w:rPr>
        <w:t>价以及主从机构关系，重新</w:t>
      </w:r>
      <w:r w:rsidR="00C61319" w:rsidRPr="002B4A64">
        <w:rPr>
          <w:rFonts w:ascii="仿宋_GB2312" w:eastAsia="仿宋_GB2312" w:hAnsi="仿宋_GB2312"/>
          <w:b/>
          <w:bCs/>
          <w:sz w:val="28"/>
          <w:szCs w:val="28"/>
          <w:rPrChange w:id="21" w:author="邓 Ｋexin" w:date="2020-03-20T09:18:00Z">
            <w:rPr/>
          </w:rPrChange>
        </w:rPr>
        <w:t>进行匹配</w:t>
      </w:r>
    </w:p>
    <w:p w14:paraId="6D86F190" w14:textId="272FB38D" w:rsidR="00C61319" w:rsidRPr="00463C96" w:rsidRDefault="00C61319">
      <w:pPr>
        <w:spacing w:line="560" w:lineRule="exact"/>
        <w:ind w:firstLineChars="200" w:firstLine="560"/>
        <w:rPr>
          <w:rFonts w:ascii="仿宋_GB2312" w:eastAsia="仿宋_GB2312" w:hAnsi="仿宋_GB2312"/>
          <w:sz w:val="28"/>
          <w:szCs w:val="28"/>
        </w:rPr>
      </w:pPr>
      <w:r w:rsidRPr="00463C96">
        <w:rPr>
          <w:rFonts w:ascii="仿宋_GB2312" w:eastAsia="仿宋_GB2312" w:hAnsi="仿宋_GB2312" w:hint="eastAsia"/>
          <w:sz w:val="28"/>
          <w:szCs w:val="28"/>
        </w:rPr>
        <w:t>在确定</w:t>
      </w:r>
      <w:r w:rsidR="00463C96">
        <w:rPr>
          <w:rFonts w:ascii="仿宋_GB2312" w:eastAsia="仿宋_GB2312" w:hAnsi="仿宋_GB2312" w:hint="eastAsia"/>
          <w:sz w:val="28"/>
          <w:szCs w:val="28"/>
        </w:rPr>
        <w:t>成交</w:t>
      </w:r>
      <w:r w:rsidRPr="00463C96">
        <w:rPr>
          <w:rFonts w:ascii="仿宋_GB2312" w:eastAsia="仿宋_GB2312" w:hAnsi="仿宋_GB2312" w:hint="eastAsia"/>
          <w:sz w:val="28"/>
          <w:szCs w:val="28"/>
        </w:rPr>
        <w:t>价格以后，系统需要通过连续匹配的方式，为订单簿中的全部订单寻找可成交的对手方。</w:t>
      </w:r>
    </w:p>
    <w:p w14:paraId="51D8E922" w14:textId="05532297" w:rsidR="004B49C0" w:rsidRPr="00463C96" w:rsidRDefault="00C61319">
      <w:pPr>
        <w:spacing w:line="560" w:lineRule="exact"/>
        <w:ind w:firstLineChars="200" w:firstLine="560"/>
        <w:rPr>
          <w:rFonts w:ascii="仿宋_GB2312" w:eastAsia="仿宋_GB2312" w:hAnsi="仿宋_GB2312"/>
          <w:sz w:val="28"/>
          <w:szCs w:val="28"/>
        </w:rPr>
      </w:pPr>
      <w:r w:rsidRPr="00463C96">
        <w:rPr>
          <w:rFonts w:ascii="仿宋_GB2312" w:eastAsia="仿宋_GB2312" w:hAnsi="仿宋_GB2312" w:hint="eastAsia"/>
          <w:sz w:val="28"/>
          <w:szCs w:val="28"/>
        </w:rPr>
        <w:t>订单簿的排列顺序为按照逐笔订单</w:t>
      </w:r>
      <w:r w:rsidRPr="00463C96">
        <w:rPr>
          <w:rFonts w:ascii="仿宋_GB2312" w:eastAsia="仿宋_GB2312" w:hAnsi="仿宋_GB2312"/>
          <w:sz w:val="28"/>
          <w:szCs w:val="28"/>
        </w:rPr>
        <w:t>排列，其中</w:t>
      </w:r>
      <w:r w:rsidRPr="00463C96">
        <w:rPr>
          <w:rFonts w:ascii="仿宋_GB2312" w:eastAsia="仿宋_GB2312" w:hAnsi="仿宋_GB2312" w:hint="eastAsia"/>
          <w:sz w:val="28"/>
          <w:szCs w:val="28"/>
        </w:rPr>
        <w:t>买入报价按净价从高到低排列，卖出报价按从低到高排列，净价相等的，按照报价时间从前到后进行排序（报价修改的按修改时间进行排序），形成买入、卖出两个报价序列</w:t>
      </w:r>
      <w:r w:rsidR="004B49C0" w:rsidRPr="00463C96">
        <w:rPr>
          <w:rFonts w:ascii="仿宋_GB2312" w:eastAsia="仿宋_GB2312" w:hAnsi="仿宋_GB2312" w:hint="eastAsia"/>
          <w:sz w:val="28"/>
          <w:szCs w:val="28"/>
        </w:rPr>
        <w:t>；</w:t>
      </w:r>
    </w:p>
    <w:p w14:paraId="402BBB04" w14:textId="77777777" w:rsidR="004B49C0" w:rsidRPr="00463C96" w:rsidRDefault="00C61319">
      <w:pPr>
        <w:spacing w:line="560" w:lineRule="exact"/>
        <w:ind w:firstLineChars="200" w:firstLine="560"/>
        <w:rPr>
          <w:rFonts w:ascii="仿宋_GB2312" w:eastAsia="仿宋_GB2312" w:hAnsi="仿宋_GB2312"/>
          <w:sz w:val="28"/>
          <w:szCs w:val="28"/>
        </w:rPr>
      </w:pPr>
      <w:r w:rsidRPr="00463C96">
        <w:rPr>
          <w:rFonts w:ascii="仿宋_GB2312" w:eastAsia="仿宋_GB2312" w:hAnsi="仿宋_GB2312" w:hint="eastAsia"/>
          <w:sz w:val="28"/>
          <w:szCs w:val="28"/>
        </w:rPr>
        <w:t>匹配过程始终以买方向的订单逐笔在卖方向选择成交对手方。</w:t>
      </w:r>
    </w:p>
    <w:p w14:paraId="4B858EA2" w14:textId="5771B4A3" w:rsidR="00C61319" w:rsidRPr="00463C96" w:rsidRDefault="00C61319">
      <w:pPr>
        <w:spacing w:line="560" w:lineRule="exact"/>
        <w:ind w:firstLineChars="200" w:firstLine="560"/>
        <w:rPr>
          <w:rFonts w:ascii="仿宋_GB2312" w:eastAsia="仿宋_GB2312" w:hAnsi="仿宋_GB2312"/>
          <w:sz w:val="28"/>
          <w:szCs w:val="28"/>
        </w:rPr>
      </w:pPr>
      <w:r w:rsidRPr="00463C96">
        <w:rPr>
          <w:rFonts w:ascii="仿宋_GB2312" w:eastAsia="仿宋_GB2312" w:hAnsi="仿宋_GB2312"/>
          <w:sz w:val="28"/>
          <w:szCs w:val="28"/>
        </w:rPr>
        <w:t>如果</w:t>
      </w:r>
      <w:r w:rsidRPr="00463C96">
        <w:rPr>
          <w:rFonts w:ascii="仿宋_GB2312" w:eastAsia="仿宋_GB2312" w:hAnsi="仿宋_GB2312" w:hint="eastAsia"/>
          <w:sz w:val="28"/>
          <w:szCs w:val="28"/>
        </w:rPr>
        <w:t>订单簿中第一档的买方向和卖方向订单对手方在黑名单机构对中或两订单主机构相同不能成交，则首先为第一档买方向的订单寻找下一个在开盘价上可成交的对手方，完全匹配之后，再为第二档买方向的订单寻找下一个在开盘价上可成交的对手方。</w:t>
      </w:r>
    </w:p>
    <w:p w14:paraId="5DBDC800" w14:textId="77777777" w:rsidR="00C61319" w:rsidRPr="00463C96" w:rsidRDefault="00C61319">
      <w:pPr>
        <w:pStyle w:val="a3"/>
        <w:spacing w:line="560" w:lineRule="exact"/>
        <w:ind w:left="420" w:firstLineChars="0" w:firstLine="0"/>
        <w:rPr>
          <w:rFonts w:ascii="仿宋_GB2312" w:eastAsia="仿宋_GB2312" w:hAnsi="仿宋_GB2312"/>
          <w:sz w:val="28"/>
          <w:szCs w:val="28"/>
        </w:rPr>
      </w:pPr>
    </w:p>
    <w:p w14:paraId="14A10E28" w14:textId="60ACE25D" w:rsidR="00DC6DFD" w:rsidRPr="00463C96" w:rsidRDefault="00DC6DFD" w:rsidP="00347AAE">
      <w:pPr>
        <w:pStyle w:val="a3"/>
        <w:numPr>
          <w:ilvl w:val="0"/>
          <w:numId w:val="1"/>
        </w:numPr>
        <w:spacing w:line="560" w:lineRule="exact"/>
        <w:ind w:left="0" w:firstLine="562"/>
        <w:rPr>
          <w:rFonts w:ascii="仿宋_GB2312" w:eastAsia="仿宋_GB2312" w:hAnsi="仿宋_GB2312"/>
          <w:b/>
          <w:bCs/>
          <w:sz w:val="28"/>
          <w:szCs w:val="28"/>
        </w:rPr>
      </w:pPr>
      <w:r w:rsidRPr="00463C96">
        <w:rPr>
          <w:rFonts w:ascii="仿宋_GB2312" w:eastAsia="仿宋_GB2312" w:hAnsi="仿宋_GB2312" w:hint="eastAsia"/>
          <w:b/>
          <w:bCs/>
          <w:sz w:val="28"/>
          <w:szCs w:val="28"/>
        </w:rPr>
        <w:t>权限管理</w:t>
      </w:r>
    </w:p>
    <w:p w14:paraId="63750125" w14:textId="1EDC471F" w:rsidR="003F50B1" w:rsidRPr="00463C96" w:rsidRDefault="003F50B1" w:rsidP="002B4A64">
      <w:pPr>
        <w:pStyle w:val="a3"/>
        <w:numPr>
          <w:ilvl w:val="0"/>
          <w:numId w:val="2"/>
        </w:numPr>
        <w:spacing w:line="560" w:lineRule="exact"/>
        <w:ind w:left="0" w:firstLine="560"/>
        <w:rPr>
          <w:rFonts w:ascii="仿宋_GB2312" w:eastAsia="仿宋_GB2312" w:hAnsi="仿宋_GB2312"/>
          <w:sz w:val="28"/>
          <w:szCs w:val="28"/>
        </w:rPr>
      </w:pPr>
      <w:r w:rsidRPr="00463C96">
        <w:rPr>
          <w:rFonts w:ascii="仿宋_GB2312" w:eastAsia="仿宋_GB2312" w:hAnsi="仿宋_GB2312" w:hint="eastAsia"/>
          <w:sz w:val="28"/>
          <w:szCs w:val="28"/>
        </w:rPr>
        <w:t>前台</w:t>
      </w:r>
      <w:r w:rsidR="00E161A2" w:rsidRPr="00463C96">
        <w:rPr>
          <w:rFonts w:ascii="仿宋_GB2312" w:eastAsia="仿宋_GB2312" w:hAnsi="仿宋_GB2312" w:hint="eastAsia"/>
          <w:sz w:val="28"/>
          <w:szCs w:val="28"/>
        </w:rPr>
        <w:t>入口：</w:t>
      </w:r>
      <w:r w:rsidRPr="00463C96">
        <w:rPr>
          <w:rFonts w:ascii="仿宋_GB2312" w:eastAsia="仿宋_GB2312" w:hAnsi="仿宋_GB2312" w:hint="eastAsia"/>
          <w:sz w:val="28"/>
          <w:szCs w:val="28"/>
        </w:rPr>
        <w:t>用户可以在“权限检查”模块查看</w:t>
      </w:r>
      <w:r w:rsidR="00E161A2" w:rsidRPr="00463C96">
        <w:rPr>
          <w:rFonts w:ascii="仿宋_GB2312" w:eastAsia="仿宋_GB2312" w:hAnsi="仿宋_GB2312" w:hint="eastAsia"/>
          <w:sz w:val="28"/>
          <w:szCs w:val="28"/>
        </w:rPr>
        <w:t>匿名拍卖权限；如为“无”，则显示申请，点击可以进入权限申请；</w:t>
      </w:r>
      <w:r w:rsidR="003D766F">
        <w:rPr>
          <w:rFonts w:ascii="仿宋_GB2312" w:eastAsia="仿宋_GB2312" w:hAnsi="仿宋_GB2312" w:hint="eastAsia"/>
          <w:sz w:val="28"/>
          <w:szCs w:val="28"/>
        </w:rPr>
        <w:t>只有有匿名拍卖权限的用户可以看到固定模板菜单。</w:t>
      </w:r>
    </w:p>
    <w:p w14:paraId="6FC2E4A1" w14:textId="77777777" w:rsidR="0027334F" w:rsidRPr="00463C96" w:rsidRDefault="00E161A2" w:rsidP="002B4A64">
      <w:pPr>
        <w:pStyle w:val="a3"/>
        <w:numPr>
          <w:ilvl w:val="0"/>
          <w:numId w:val="2"/>
        </w:numPr>
        <w:spacing w:line="560" w:lineRule="exact"/>
        <w:ind w:left="0" w:firstLine="560"/>
        <w:rPr>
          <w:rFonts w:ascii="仿宋_GB2312" w:eastAsia="仿宋_GB2312" w:hAnsi="仿宋_GB2312"/>
          <w:sz w:val="28"/>
          <w:szCs w:val="28"/>
        </w:rPr>
      </w:pPr>
      <w:r w:rsidRPr="00463C96">
        <w:rPr>
          <w:rFonts w:ascii="仿宋_GB2312" w:eastAsia="仿宋_GB2312" w:hAnsi="仿宋_GB2312" w:hint="eastAsia"/>
          <w:sz w:val="28"/>
          <w:szCs w:val="28"/>
        </w:rPr>
        <w:t>前台权限申请界面：</w:t>
      </w:r>
    </w:p>
    <w:p w14:paraId="228F7E50" w14:textId="35FD32B3" w:rsidR="0027334F" w:rsidRPr="00463C96" w:rsidRDefault="0027334F" w:rsidP="00347AAE">
      <w:pPr>
        <w:pStyle w:val="a3"/>
        <w:numPr>
          <w:ilvl w:val="0"/>
          <w:numId w:val="4"/>
        </w:numPr>
        <w:spacing w:line="560" w:lineRule="exact"/>
        <w:ind w:left="0" w:firstLine="560"/>
        <w:rPr>
          <w:rFonts w:ascii="仿宋_GB2312" w:eastAsia="仿宋_GB2312" w:hAnsi="仿宋_GB2312"/>
          <w:sz w:val="28"/>
          <w:szCs w:val="28"/>
        </w:rPr>
      </w:pPr>
      <w:r w:rsidRPr="00463C96">
        <w:rPr>
          <w:rFonts w:ascii="仿宋_GB2312" w:eastAsia="仿宋_GB2312" w:hAnsi="仿宋_GB2312" w:hint="eastAsia"/>
          <w:sz w:val="28"/>
          <w:szCs w:val="28"/>
        </w:rPr>
        <w:t>文档查看：</w:t>
      </w:r>
      <w:r w:rsidR="00E161A2" w:rsidRPr="00463C96">
        <w:rPr>
          <w:rFonts w:ascii="仿宋_GB2312" w:eastAsia="仿宋_GB2312" w:hAnsi="仿宋_GB2312" w:hint="eastAsia"/>
          <w:sz w:val="28"/>
          <w:szCs w:val="28"/>
        </w:rPr>
        <w:t>显示及匿名拍卖权限申请要求，可以下载《风险承诺函》，主要内容由场务维护；</w:t>
      </w:r>
    </w:p>
    <w:p w14:paraId="2B1D703B" w14:textId="6AF98E01" w:rsidR="0027334F" w:rsidRPr="00463C96" w:rsidRDefault="0027334F" w:rsidP="00347AAE">
      <w:pPr>
        <w:pStyle w:val="a3"/>
        <w:numPr>
          <w:ilvl w:val="0"/>
          <w:numId w:val="4"/>
        </w:numPr>
        <w:spacing w:line="560" w:lineRule="exact"/>
        <w:ind w:left="0" w:firstLine="560"/>
        <w:rPr>
          <w:rFonts w:ascii="仿宋_GB2312" w:eastAsia="仿宋_GB2312" w:hAnsi="仿宋_GB2312"/>
          <w:sz w:val="28"/>
          <w:szCs w:val="28"/>
        </w:rPr>
      </w:pPr>
      <w:r w:rsidRPr="00463C96">
        <w:rPr>
          <w:rFonts w:ascii="仿宋_GB2312" w:eastAsia="仿宋_GB2312" w:hAnsi="仿宋_GB2312" w:hint="eastAsia"/>
          <w:sz w:val="28"/>
          <w:szCs w:val="28"/>
        </w:rPr>
        <w:t>权限申请：</w:t>
      </w:r>
      <w:r w:rsidR="00E161A2" w:rsidRPr="00463C96">
        <w:rPr>
          <w:rFonts w:ascii="仿宋_GB2312" w:eastAsia="仿宋_GB2312" w:hAnsi="仿宋_GB2312" w:hint="eastAsia"/>
          <w:sz w:val="28"/>
          <w:szCs w:val="28"/>
        </w:rPr>
        <w:t>用户可在线上传pdf文件，确认为本机构开通匿名拍卖权限；</w:t>
      </w:r>
      <w:r w:rsidR="0073709E" w:rsidRPr="00463C96">
        <w:rPr>
          <w:rFonts w:ascii="仿宋_GB2312" w:eastAsia="仿宋_GB2312" w:hAnsi="仿宋_GB2312" w:hint="eastAsia"/>
          <w:sz w:val="28"/>
          <w:szCs w:val="28"/>
        </w:rPr>
        <w:t>资管类的机构，可选择为本机构所有账户开通权限或逐一选择拟开通求权限的产品账户；</w:t>
      </w:r>
    </w:p>
    <w:p w14:paraId="02C9B022" w14:textId="250C66A5" w:rsidR="00C61319" w:rsidRPr="00463C96" w:rsidRDefault="00C61319" w:rsidP="00347AAE">
      <w:pPr>
        <w:pStyle w:val="a3"/>
        <w:numPr>
          <w:ilvl w:val="0"/>
          <w:numId w:val="4"/>
        </w:numPr>
        <w:spacing w:line="560" w:lineRule="exact"/>
        <w:ind w:left="0" w:firstLine="560"/>
        <w:rPr>
          <w:rFonts w:ascii="仿宋_GB2312" w:eastAsia="仿宋_GB2312" w:hAnsi="仿宋_GB2312"/>
          <w:sz w:val="28"/>
          <w:szCs w:val="28"/>
        </w:rPr>
      </w:pPr>
      <w:r w:rsidRPr="00463C96">
        <w:rPr>
          <w:rFonts w:ascii="仿宋_GB2312" w:eastAsia="仿宋_GB2312" w:hAnsi="仿宋_GB2312" w:hint="eastAsia"/>
          <w:sz w:val="28"/>
          <w:szCs w:val="28"/>
        </w:rPr>
        <w:t>信息维护：用户需要提供手机、邮箱、固话、通讯地址信息，系统自动加载ideal信息。</w:t>
      </w:r>
    </w:p>
    <w:p w14:paraId="7FA4C724" w14:textId="29F51D4B" w:rsidR="00E161A2" w:rsidRPr="00463C96" w:rsidRDefault="00E161A2">
      <w:pPr>
        <w:pStyle w:val="a3"/>
        <w:numPr>
          <w:ilvl w:val="0"/>
          <w:numId w:val="2"/>
        </w:numPr>
        <w:spacing w:line="560" w:lineRule="exact"/>
        <w:ind w:firstLineChars="0"/>
        <w:rPr>
          <w:rFonts w:ascii="仿宋_GB2312" w:eastAsia="仿宋_GB2312" w:hAnsi="仿宋_GB2312"/>
          <w:sz w:val="28"/>
          <w:szCs w:val="28"/>
        </w:rPr>
      </w:pPr>
      <w:r w:rsidRPr="00463C96">
        <w:rPr>
          <w:rFonts w:ascii="仿宋_GB2312" w:eastAsia="仿宋_GB2312" w:hAnsi="仿宋_GB2312" w:hint="eastAsia"/>
          <w:sz w:val="28"/>
          <w:szCs w:val="28"/>
        </w:rPr>
        <w:t>场务：</w:t>
      </w:r>
    </w:p>
    <w:p w14:paraId="3B719226" w14:textId="3AECB539" w:rsidR="0073709E" w:rsidRPr="00463C96" w:rsidRDefault="0073709E" w:rsidP="00347AAE">
      <w:pPr>
        <w:pStyle w:val="a3"/>
        <w:numPr>
          <w:ilvl w:val="0"/>
          <w:numId w:val="8"/>
        </w:numPr>
        <w:spacing w:line="560" w:lineRule="exact"/>
        <w:ind w:left="0" w:firstLine="560"/>
        <w:rPr>
          <w:rFonts w:ascii="仿宋_GB2312" w:eastAsia="仿宋_GB2312" w:hAnsi="仿宋_GB2312"/>
          <w:sz w:val="28"/>
          <w:szCs w:val="28"/>
        </w:rPr>
      </w:pPr>
      <w:r w:rsidRPr="00463C96">
        <w:rPr>
          <w:rFonts w:ascii="仿宋_GB2312" w:eastAsia="仿宋_GB2312" w:hAnsi="仿宋_GB2312" w:hint="eastAsia"/>
          <w:sz w:val="28"/>
          <w:szCs w:val="28"/>
        </w:rPr>
        <w:t>权限申请维护：可以编辑展示文字，支持文件上传；</w:t>
      </w:r>
    </w:p>
    <w:p w14:paraId="3E1807B6" w14:textId="257E6F98" w:rsidR="0073709E" w:rsidRPr="00463C96" w:rsidRDefault="0073709E" w:rsidP="00347AAE">
      <w:pPr>
        <w:pStyle w:val="a3"/>
        <w:numPr>
          <w:ilvl w:val="0"/>
          <w:numId w:val="8"/>
        </w:numPr>
        <w:spacing w:line="560" w:lineRule="exact"/>
        <w:ind w:left="0" w:firstLine="560"/>
        <w:rPr>
          <w:rFonts w:ascii="仿宋_GB2312" w:eastAsia="仿宋_GB2312" w:hAnsi="仿宋_GB2312"/>
          <w:sz w:val="28"/>
          <w:szCs w:val="28"/>
        </w:rPr>
      </w:pPr>
      <w:r w:rsidRPr="00463C96">
        <w:rPr>
          <w:rFonts w:ascii="仿宋_GB2312" w:eastAsia="仿宋_GB2312" w:hAnsi="仿宋_GB2312" w:hint="eastAsia"/>
          <w:sz w:val="28"/>
          <w:szCs w:val="28"/>
        </w:rPr>
        <w:t>权限审核：可以查看用户的新增匿名拍卖权限申请，查看P</w:t>
      </w:r>
      <w:r w:rsidRPr="00463C96">
        <w:rPr>
          <w:rFonts w:ascii="仿宋_GB2312" w:eastAsia="仿宋_GB2312" w:hAnsi="仿宋_GB2312"/>
          <w:sz w:val="28"/>
          <w:szCs w:val="28"/>
        </w:rPr>
        <w:t>DF</w:t>
      </w:r>
      <w:r w:rsidRPr="00463C96">
        <w:rPr>
          <w:rFonts w:ascii="仿宋_GB2312" w:eastAsia="仿宋_GB2312" w:hAnsi="仿宋_GB2312" w:hint="eastAsia"/>
          <w:sz w:val="28"/>
          <w:szCs w:val="28"/>
        </w:rPr>
        <w:t>文档并下载，点击“通过”，自动同步C</w:t>
      </w:r>
      <w:r w:rsidRPr="00463C96">
        <w:rPr>
          <w:rFonts w:ascii="仿宋_GB2312" w:eastAsia="仿宋_GB2312" w:hAnsi="仿宋_GB2312"/>
          <w:sz w:val="28"/>
          <w:szCs w:val="28"/>
        </w:rPr>
        <w:t>IM</w:t>
      </w:r>
      <w:r w:rsidRPr="00463C96">
        <w:rPr>
          <w:rFonts w:ascii="仿宋_GB2312" w:eastAsia="仿宋_GB2312" w:hAnsi="仿宋_GB2312" w:hint="eastAsia"/>
          <w:sz w:val="28"/>
          <w:szCs w:val="28"/>
        </w:rPr>
        <w:t>平台开通机构权限；对于资管类身份用户提交的申请，可以选择为机构所有产品开通、或按用户提交的账户逐一确认。</w:t>
      </w:r>
    </w:p>
    <w:p w14:paraId="7E8BEF69" w14:textId="1B19A7E9" w:rsidR="0027334F" w:rsidRPr="00463C96" w:rsidRDefault="0027334F" w:rsidP="00347AAE">
      <w:pPr>
        <w:pStyle w:val="a3"/>
        <w:numPr>
          <w:ilvl w:val="0"/>
          <w:numId w:val="8"/>
        </w:numPr>
        <w:spacing w:line="560" w:lineRule="exact"/>
        <w:ind w:left="0" w:firstLine="560"/>
        <w:rPr>
          <w:rFonts w:ascii="仿宋_GB2312" w:eastAsia="仿宋_GB2312" w:hAnsi="仿宋_GB2312"/>
          <w:sz w:val="28"/>
          <w:szCs w:val="28"/>
        </w:rPr>
      </w:pPr>
      <w:r w:rsidRPr="00463C96">
        <w:rPr>
          <w:rFonts w:ascii="仿宋_GB2312" w:eastAsia="仿宋_GB2312" w:hAnsi="仿宋_GB2312" w:hint="eastAsia"/>
          <w:sz w:val="28"/>
          <w:szCs w:val="28"/>
        </w:rPr>
        <w:t>支持按主机构、按产品（含主机）导出匿名拍卖权限列表</w:t>
      </w:r>
      <w:r w:rsidR="00C61319" w:rsidRPr="00463C96">
        <w:rPr>
          <w:rFonts w:ascii="仿宋_GB2312" w:eastAsia="仿宋_GB2312" w:hAnsi="仿宋_GB2312" w:hint="eastAsia"/>
          <w:sz w:val="28"/>
          <w:szCs w:val="28"/>
        </w:rPr>
        <w:t>；</w:t>
      </w:r>
      <w:r w:rsidRPr="00463C96">
        <w:rPr>
          <w:rFonts w:ascii="仿宋_GB2312" w:eastAsia="仿宋_GB2312" w:hAnsi="仿宋_GB2312" w:hint="eastAsia"/>
          <w:sz w:val="28"/>
          <w:szCs w:val="28"/>
        </w:rPr>
        <w:t>支持用</w:t>
      </w:r>
      <w:bookmarkStart w:id="22" w:name="_GoBack"/>
      <w:bookmarkEnd w:id="22"/>
      <w:r w:rsidRPr="00463C96">
        <w:rPr>
          <w:rFonts w:ascii="仿宋_GB2312" w:eastAsia="仿宋_GB2312" w:hAnsi="仿宋_GB2312" w:hint="eastAsia"/>
          <w:sz w:val="28"/>
          <w:szCs w:val="28"/>
        </w:rPr>
        <w:t>户信息下载</w:t>
      </w:r>
      <w:r w:rsidR="00C61319" w:rsidRPr="00463C96">
        <w:rPr>
          <w:rFonts w:ascii="仿宋_GB2312" w:eastAsia="仿宋_GB2312" w:hAnsi="仿宋_GB2312" w:hint="eastAsia"/>
          <w:sz w:val="28"/>
          <w:szCs w:val="28"/>
        </w:rPr>
        <w:t>，含姓名、机构、交易账户、邮箱、手机、固话、ideal账户</w:t>
      </w:r>
      <w:r w:rsidRPr="00463C96">
        <w:rPr>
          <w:rFonts w:ascii="仿宋_GB2312" w:eastAsia="仿宋_GB2312" w:hAnsi="仿宋_GB2312" w:hint="eastAsia"/>
          <w:sz w:val="28"/>
          <w:szCs w:val="28"/>
        </w:rPr>
        <w:t>。</w:t>
      </w:r>
    </w:p>
    <w:p w14:paraId="581E4463" w14:textId="336355C4" w:rsidR="000C1CC4" w:rsidRDefault="000C1CC4" w:rsidP="00347AAE">
      <w:pPr>
        <w:pStyle w:val="a3"/>
        <w:numPr>
          <w:ilvl w:val="0"/>
          <w:numId w:val="1"/>
        </w:numPr>
        <w:spacing w:line="560" w:lineRule="exact"/>
        <w:ind w:left="0" w:firstLine="562"/>
        <w:rPr>
          <w:rFonts w:ascii="仿宋_GB2312" w:eastAsia="仿宋_GB2312" w:hAnsi="仿宋_GB2312"/>
          <w:b/>
          <w:bCs/>
          <w:sz w:val="28"/>
          <w:szCs w:val="28"/>
        </w:rPr>
      </w:pPr>
      <w:r>
        <w:rPr>
          <w:rFonts w:ascii="仿宋_GB2312" w:eastAsia="仿宋_GB2312" w:hAnsi="仿宋_GB2312" w:hint="eastAsia"/>
          <w:b/>
          <w:bCs/>
          <w:sz w:val="28"/>
          <w:szCs w:val="28"/>
        </w:rPr>
        <w:t>场务场次设置</w:t>
      </w:r>
    </w:p>
    <w:p w14:paraId="04DE0152" w14:textId="5E59D901" w:rsidR="000C1CC4" w:rsidRDefault="000C1CC4" w:rsidP="002B4A64">
      <w:pPr>
        <w:pStyle w:val="a3"/>
        <w:numPr>
          <w:ilvl w:val="0"/>
          <w:numId w:val="23"/>
        </w:numPr>
        <w:spacing w:line="560" w:lineRule="exact"/>
        <w:ind w:left="0" w:firstLine="560"/>
        <w:rPr>
          <w:rFonts w:ascii="仿宋_GB2312" w:eastAsia="仿宋_GB2312" w:hAnsi="仿宋_GB2312"/>
          <w:sz w:val="28"/>
          <w:szCs w:val="28"/>
        </w:rPr>
      </w:pPr>
      <w:r>
        <w:rPr>
          <w:rFonts w:ascii="仿宋_GB2312" w:eastAsia="仿宋_GB2312" w:hAnsi="仿宋_GB2312" w:hint="eastAsia"/>
          <w:sz w:val="28"/>
          <w:szCs w:val="28"/>
        </w:rPr>
        <w:t>场次设置：</w:t>
      </w:r>
      <w:r w:rsidRPr="000C1CC4">
        <w:rPr>
          <w:rFonts w:ascii="仿宋_GB2312" w:eastAsia="仿宋_GB2312" w:hAnsi="仿宋_GB2312" w:hint="eastAsia"/>
          <w:sz w:val="28"/>
          <w:szCs w:val="28"/>
        </w:rPr>
        <w:t>债券匿名拍卖/回购违约处置</w:t>
      </w:r>
      <w:r>
        <w:rPr>
          <w:rFonts w:ascii="仿宋_GB2312" w:eastAsia="仿宋_GB2312" w:hAnsi="仿宋_GB2312" w:hint="eastAsia"/>
          <w:sz w:val="28"/>
          <w:szCs w:val="28"/>
        </w:rPr>
        <w:t>分两个入口。支持</w:t>
      </w:r>
      <w:r>
        <w:rPr>
          <w:rFonts w:ascii="仿宋_GB2312" w:eastAsia="仿宋_GB2312" w:hAnsi="仿宋_GB2312" w:hint="eastAsia"/>
          <w:sz w:val="28"/>
          <w:szCs w:val="28"/>
        </w:rPr>
        <w:lastRenderedPageBreak/>
        <w:t>历史场次查看、新增场次。</w:t>
      </w:r>
    </w:p>
    <w:p w14:paraId="202775B9" w14:textId="77777777" w:rsidR="00C7171B" w:rsidRDefault="000C1CC4" w:rsidP="002B4A64">
      <w:pPr>
        <w:pStyle w:val="a3"/>
        <w:numPr>
          <w:ilvl w:val="0"/>
          <w:numId w:val="23"/>
        </w:numPr>
        <w:spacing w:line="560" w:lineRule="exact"/>
        <w:ind w:left="0" w:firstLine="560"/>
        <w:rPr>
          <w:rFonts w:ascii="仿宋_GB2312" w:eastAsia="仿宋_GB2312" w:hAnsi="仿宋_GB2312"/>
          <w:sz w:val="28"/>
          <w:szCs w:val="28"/>
        </w:rPr>
      </w:pPr>
      <w:r>
        <w:rPr>
          <w:rFonts w:ascii="仿宋_GB2312" w:eastAsia="仿宋_GB2312" w:hAnsi="仿宋_GB2312" w:hint="eastAsia"/>
          <w:sz w:val="28"/>
          <w:szCs w:val="28"/>
        </w:rPr>
        <w:t>债券匿名拍卖：</w:t>
      </w:r>
    </w:p>
    <w:p w14:paraId="00D0A292" w14:textId="300A4F97" w:rsidR="00C7171B" w:rsidRDefault="000C1CC4" w:rsidP="00347AAE">
      <w:pPr>
        <w:pStyle w:val="a3"/>
        <w:numPr>
          <w:ilvl w:val="0"/>
          <w:numId w:val="11"/>
        </w:numPr>
        <w:spacing w:line="560" w:lineRule="exact"/>
        <w:ind w:left="0" w:firstLine="560"/>
        <w:rPr>
          <w:rFonts w:ascii="仿宋_GB2312" w:eastAsia="仿宋_GB2312" w:hAnsi="仿宋_GB2312"/>
          <w:sz w:val="28"/>
          <w:szCs w:val="28"/>
        </w:rPr>
      </w:pPr>
      <w:r>
        <w:rPr>
          <w:rFonts w:ascii="仿宋_GB2312" w:eastAsia="仿宋_GB2312" w:hAnsi="仿宋_GB2312" w:hint="eastAsia"/>
          <w:sz w:val="28"/>
          <w:szCs w:val="28"/>
        </w:rPr>
        <w:t>合并现有时间设置、可拍卖债券设置（实时生效）。支持可拍卖债券逐笔添加、删除，支持excel批量导入、删除；</w:t>
      </w:r>
      <w:r w:rsidR="003D766F">
        <w:rPr>
          <w:rFonts w:ascii="仿宋_GB2312" w:eastAsia="仿宋_GB2312" w:hAnsi="仿宋_GB2312" w:hint="eastAsia"/>
          <w:sz w:val="28"/>
          <w:szCs w:val="28"/>
        </w:rPr>
        <w:t>支持价差导入同步导入，拍卖日当天前台用户可见。</w:t>
      </w:r>
    </w:p>
    <w:p w14:paraId="423C295D" w14:textId="1FE9B05D" w:rsidR="003D766F" w:rsidRPr="003D766F" w:rsidRDefault="000C1CC4" w:rsidP="00347AAE">
      <w:pPr>
        <w:pStyle w:val="a3"/>
        <w:numPr>
          <w:ilvl w:val="0"/>
          <w:numId w:val="11"/>
        </w:numPr>
        <w:spacing w:line="560" w:lineRule="exact"/>
        <w:ind w:left="0" w:firstLine="560"/>
        <w:rPr>
          <w:rFonts w:ascii="仿宋_GB2312" w:eastAsia="仿宋_GB2312" w:hAnsi="仿宋_GB2312"/>
          <w:sz w:val="28"/>
          <w:szCs w:val="28"/>
        </w:rPr>
      </w:pPr>
      <w:r w:rsidRPr="00C7171B">
        <w:rPr>
          <w:rFonts w:ascii="仿宋_GB2312" w:eastAsia="仿宋_GB2312" w:hAnsi="仿宋_GB2312" w:hint="eastAsia"/>
          <w:sz w:val="28"/>
          <w:szCs w:val="28"/>
        </w:rPr>
        <w:t>双向报价时间段</w:t>
      </w:r>
      <w:r w:rsidR="00C7171B" w:rsidRPr="00C7171B">
        <w:rPr>
          <w:rFonts w:ascii="仿宋_GB2312" w:eastAsia="仿宋_GB2312" w:hAnsi="仿宋_GB2312" w:hint="eastAsia"/>
          <w:sz w:val="28"/>
          <w:szCs w:val="28"/>
        </w:rPr>
        <w:t>为必填，若有，则与现有逻辑一致</w:t>
      </w:r>
      <w:r w:rsidR="00C7171B">
        <w:rPr>
          <w:rFonts w:ascii="仿宋_GB2312" w:eastAsia="仿宋_GB2312" w:hAnsi="仿宋_GB2312" w:hint="eastAsia"/>
          <w:sz w:val="28"/>
          <w:szCs w:val="28"/>
        </w:rPr>
        <w:t>。如不填，则改场次无双向报价阶段。</w:t>
      </w:r>
    </w:p>
    <w:p w14:paraId="6B8A2B23" w14:textId="7450331E" w:rsidR="000C1CC4" w:rsidRPr="000C1CC4" w:rsidRDefault="000C1CC4">
      <w:pPr>
        <w:pStyle w:val="a3"/>
        <w:numPr>
          <w:ilvl w:val="0"/>
          <w:numId w:val="10"/>
        </w:numPr>
        <w:spacing w:line="560" w:lineRule="exact"/>
        <w:ind w:firstLineChars="0"/>
        <w:rPr>
          <w:rFonts w:ascii="仿宋_GB2312" w:eastAsia="仿宋_GB2312" w:hAnsi="仿宋_GB2312"/>
          <w:sz w:val="28"/>
          <w:szCs w:val="28"/>
        </w:rPr>
      </w:pPr>
      <w:r>
        <w:rPr>
          <w:rFonts w:ascii="仿宋_GB2312" w:eastAsia="仿宋_GB2312" w:hAnsi="仿宋_GB2312" w:hint="eastAsia"/>
          <w:sz w:val="28"/>
          <w:szCs w:val="28"/>
        </w:rPr>
        <w:t>回购违约处置：同现有，实时生效。</w:t>
      </w:r>
    </w:p>
    <w:p w14:paraId="558C5714" w14:textId="64CD3426" w:rsidR="00DF09CF" w:rsidRDefault="00DF09CF" w:rsidP="00347AAE">
      <w:pPr>
        <w:pStyle w:val="a3"/>
        <w:numPr>
          <w:ilvl w:val="0"/>
          <w:numId w:val="1"/>
        </w:numPr>
        <w:spacing w:line="560" w:lineRule="exact"/>
        <w:ind w:left="0" w:firstLine="562"/>
        <w:rPr>
          <w:rFonts w:ascii="仿宋_GB2312" w:eastAsia="仿宋_GB2312" w:hAnsi="仿宋_GB2312"/>
          <w:b/>
          <w:bCs/>
          <w:sz w:val="28"/>
          <w:szCs w:val="28"/>
        </w:rPr>
      </w:pPr>
      <w:r>
        <w:rPr>
          <w:rFonts w:ascii="仿宋_GB2312" w:eastAsia="仿宋_GB2312" w:hAnsi="仿宋_GB2312" w:hint="eastAsia"/>
          <w:b/>
          <w:bCs/>
          <w:sz w:val="28"/>
          <w:szCs w:val="28"/>
        </w:rPr>
        <w:t>报价行情</w:t>
      </w:r>
    </w:p>
    <w:p w14:paraId="372DBA59" w14:textId="5E0E5FC3" w:rsidR="00DF09CF" w:rsidRDefault="00D840E2" w:rsidP="002B4A64">
      <w:pPr>
        <w:pStyle w:val="a3"/>
        <w:numPr>
          <w:ilvl w:val="0"/>
          <w:numId w:val="16"/>
        </w:numPr>
        <w:spacing w:line="560" w:lineRule="exact"/>
        <w:ind w:left="0" w:firstLine="560"/>
        <w:rPr>
          <w:rFonts w:ascii="仿宋_GB2312" w:eastAsia="仿宋_GB2312" w:hAnsi="仿宋_GB2312"/>
          <w:sz w:val="28"/>
          <w:szCs w:val="28"/>
        </w:rPr>
      </w:pPr>
      <w:r>
        <w:rPr>
          <w:rFonts w:ascii="仿宋_GB2312" w:eastAsia="仿宋_GB2312" w:hAnsi="仿宋_GB2312" w:hint="eastAsia"/>
          <w:sz w:val="28"/>
          <w:szCs w:val="28"/>
        </w:rPr>
        <w:t>债券匿名拍卖</w:t>
      </w:r>
      <w:r w:rsidR="00DF09CF" w:rsidRPr="00ED6969">
        <w:rPr>
          <w:rFonts w:ascii="仿宋_GB2312" w:eastAsia="仿宋_GB2312" w:hAnsi="仿宋_GB2312" w:hint="eastAsia"/>
          <w:sz w:val="28"/>
          <w:szCs w:val="28"/>
        </w:rPr>
        <w:t>集中竞价报价行情</w:t>
      </w:r>
      <w:r w:rsidR="00DF09CF">
        <w:rPr>
          <w:rFonts w:ascii="仿宋_GB2312" w:eastAsia="仿宋_GB2312" w:hAnsi="仿宋_GB2312" w:hint="eastAsia"/>
          <w:sz w:val="28"/>
          <w:szCs w:val="28"/>
        </w:rPr>
        <w:t>，按档位（场务配置参数）展示买卖报价、买卖报价量</w:t>
      </w:r>
      <w:r>
        <w:rPr>
          <w:rFonts w:ascii="仿宋_GB2312" w:eastAsia="仿宋_GB2312" w:hAnsi="仿宋_GB2312" w:hint="eastAsia"/>
          <w:sz w:val="28"/>
          <w:szCs w:val="28"/>
        </w:rPr>
        <w:t>。</w:t>
      </w:r>
    </w:p>
    <w:p w14:paraId="2F568500" w14:textId="22DEF0EC" w:rsidR="00DF09CF" w:rsidRDefault="00D840E2" w:rsidP="002B4A64">
      <w:pPr>
        <w:pStyle w:val="a3"/>
        <w:numPr>
          <w:ilvl w:val="0"/>
          <w:numId w:val="16"/>
        </w:numPr>
        <w:spacing w:line="560" w:lineRule="exact"/>
        <w:ind w:left="0" w:firstLine="560"/>
        <w:rPr>
          <w:rFonts w:ascii="仿宋_GB2312" w:eastAsia="仿宋_GB2312" w:hAnsi="仿宋_GB2312"/>
          <w:sz w:val="28"/>
          <w:szCs w:val="28"/>
        </w:rPr>
      </w:pPr>
      <w:r>
        <w:rPr>
          <w:rFonts w:ascii="仿宋_GB2312" w:eastAsia="仿宋_GB2312" w:hAnsi="仿宋_GB2312" w:hint="eastAsia"/>
          <w:sz w:val="28"/>
          <w:szCs w:val="28"/>
        </w:rPr>
        <w:t>债券匿名拍卖集中竞价阶段</w:t>
      </w:r>
      <w:r w:rsidR="00DF09CF">
        <w:rPr>
          <w:rFonts w:ascii="仿宋_GB2312" w:eastAsia="仿宋_GB2312" w:hAnsi="仿宋_GB2312" w:hint="eastAsia"/>
          <w:sz w:val="28"/>
          <w:szCs w:val="28"/>
        </w:rPr>
        <w:t>实时展示预匹配</w:t>
      </w:r>
      <w:r w:rsidR="00ED6969">
        <w:rPr>
          <w:rFonts w:ascii="仿宋_GB2312" w:eastAsia="仿宋_GB2312" w:hAnsi="仿宋_GB2312" w:hint="eastAsia"/>
          <w:sz w:val="28"/>
          <w:szCs w:val="28"/>
        </w:rPr>
        <w:t>行情</w:t>
      </w:r>
      <w:r w:rsidR="00DF09CF">
        <w:rPr>
          <w:rFonts w:ascii="仿宋_GB2312" w:eastAsia="仿宋_GB2312" w:hAnsi="仿宋_GB2312" w:hint="eastAsia"/>
          <w:sz w:val="28"/>
          <w:szCs w:val="28"/>
        </w:rPr>
        <w:t>。包含预匹配成交量、成交价。即截至目前，按集中竞价逻辑可以匹配成交的价量情况。当日终，根据黑名单过滤情况、分仓情况，更新成交量行情，成交价不变。</w:t>
      </w:r>
    </w:p>
    <w:p w14:paraId="376994F5" w14:textId="1734AA8F" w:rsidR="00DF09CF" w:rsidRPr="00ED6969" w:rsidRDefault="00D840E2" w:rsidP="002B4A64">
      <w:pPr>
        <w:pStyle w:val="a3"/>
        <w:numPr>
          <w:ilvl w:val="0"/>
          <w:numId w:val="16"/>
        </w:numPr>
        <w:spacing w:line="560" w:lineRule="exact"/>
        <w:ind w:left="0" w:firstLine="560"/>
        <w:rPr>
          <w:rFonts w:ascii="仿宋_GB2312" w:eastAsia="仿宋_GB2312" w:hAnsi="仿宋_GB2312"/>
          <w:sz w:val="28"/>
          <w:szCs w:val="28"/>
        </w:rPr>
      </w:pPr>
      <w:r>
        <w:rPr>
          <w:rFonts w:ascii="仿宋_GB2312" w:eastAsia="仿宋_GB2312" w:hAnsi="仿宋_GB2312" w:hint="eastAsia"/>
          <w:sz w:val="28"/>
          <w:szCs w:val="28"/>
        </w:rPr>
        <w:t>回购违约匿名拍卖</w:t>
      </w:r>
      <w:r w:rsidR="00071A18">
        <w:rPr>
          <w:rFonts w:ascii="仿宋_GB2312" w:eastAsia="仿宋_GB2312" w:hAnsi="仿宋_GB2312" w:hint="eastAsia"/>
          <w:sz w:val="28"/>
          <w:szCs w:val="28"/>
        </w:rPr>
        <w:t>不展示预匹配情况。</w:t>
      </w:r>
    </w:p>
    <w:p w14:paraId="4E9F44F9" w14:textId="714FB7EE" w:rsidR="00DC6DFD" w:rsidRDefault="00AD3429" w:rsidP="00347AAE">
      <w:pPr>
        <w:pStyle w:val="a3"/>
        <w:numPr>
          <w:ilvl w:val="0"/>
          <w:numId w:val="1"/>
        </w:numPr>
        <w:spacing w:line="560" w:lineRule="exact"/>
        <w:ind w:left="0" w:firstLine="562"/>
        <w:rPr>
          <w:rFonts w:ascii="仿宋_GB2312" w:eastAsia="仿宋_GB2312" w:hAnsi="仿宋_GB2312"/>
          <w:b/>
          <w:bCs/>
          <w:sz w:val="28"/>
          <w:szCs w:val="28"/>
        </w:rPr>
      </w:pPr>
      <w:r>
        <w:rPr>
          <w:rFonts w:ascii="仿宋_GB2312" w:eastAsia="仿宋_GB2312" w:hAnsi="仿宋_GB2312" w:hint="eastAsia"/>
          <w:b/>
          <w:bCs/>
          <w:sz w:val="28"/>
          <w:szCs w:val="28"/>
        </w:rPr>
        <w:t>成交行情</w:t>
      </w:r>
    </w:p>
    <w:p w14:paraId="3CCFB78E" w14:textId="239B0326" w:rsidR="00AD3429" w:rsidRDefault="00AD3429" w:rsidP="00347AAE">
      <w:pPr>
        <w:pStyle w:val="a3"/>
        <w:numPr>
          <w:ilvl w:val="0"/>
          <w:numId w:val="13"/>
        </w:numPr>
        <w:spacing w:line="560" w:lineRule="exact"/>
        <w:ind w:left="0" w:firstLine="560"/>
        <w:rPr>
          <w:ins w:id="23" w:author="邓 Ｋexin" w:date="2020-03-20T09:22:00Z"/>
          <w:rFonts w:ascii="仿宋_GB2312" w:eastAsia="仿宋_GB2312" w:hAnsi="仿宋_GB2312"/>
          <w:sz w:val="28"/>
          <w:szCs w:val="28"/>
        </w:rPr>
      </w:pPr>
      <w:r w:rsidRPr="00AD3429">
        <w:rPr>
          <w:rFonts w:ascii="仿宋_GB2312" w:eastAsia="仿宋_GB2312" w:hAnsi="仿宋_GB2312" w:hint="eastAsia"/>
          <w:sz w:val="28"/>
          <w:szCs w:val="28"/>
        </w:rPr>
        <w:t>匿名拍卖成交</w:t>
      </w:r>
      <w:r>
        <w:rPr>
          <w:rFonts w:ascii="仿宋_GB2312" w:eastAsia="仿宋_GB2312" w:hAnsi="仿宋_GB2312" w:hint="eastAsia"/>
          <w:sz w:val="28"/>
          <w:szCs w:val="28"/>
        </w:rPr>
        <w:t>，实时进入现券逐笔行情：成交方式为匿名拍卖；计入现券成交汇总行情；接口下发。</w:t>
      </w:r>
      <w:r w:rsidRPr="00ED6969">
        <w:rPr>
          <w:rFonts w:ascii="仿宋_GB2312" w:eastAsia="仿宋_GB2312" w:hAnsi="仿宋_GB2312" w:hint="eastAsia"/>
          <w:sz w:val="28"/>
          <w:szCs w:val="28"/>
        </w:rPr>
        <w:t>成交双方可以在成交明细查询，成交方式为匿名拍卖。场务支持成交明细查询、下载。</w:t>
      </w:r>
    </w:p>
    <w:p w14:paraId="0CD49323" w14:textId="77777777" w:rsidR="009B7B9F" w:rsidRPr="00ED6969" w:rsidDel="009B7B9F" w:rsidRDefault="009B7B9F" w:rsidP="00347AAE">
      <w:pPr>
        <w:pStyle w:val="a3"/>
        <w:numPr>
          <w:ilvl w:val="0"/>
          <w:numId w:val="13"/>
        </w:numPr>
        <w:spacing w:line="560" w:lineRule="exact"/>
        <w:ind w:left="0" w:firstLine="560"/>
        <w:rPr>
          <w:del w:id="24" w:author="邓 Ｋexin" w:date="2020-03-20T09:22:00Z"/>
          <w:rFonts w:ascii="仿宋_GB2312" w:eastAsia="仿宋_GB2312" w:hAnsi="仿宋_GB2312"/>
          <w:sz w:val="28"/>
          <w:szCs w:val="28"/>
        </w:rPr>
      </w:pPr>
    </w:p>
    <w:p w14:paraId="769AE6A7" w14:textId="41FC52CA" w:rsidR="009B7B9F" w:rsidRDefault="00AD3429" w:rsidP="009B7B9F">
      <w:pPr>
        <w:pStyle w:val="a3"/>
        <w:numPr>
          <w:ilvl w:val="0"/>
          <w:numId w:val="13"/>
        </w:numPr>
        <w:spacing w:line="560" w:lineRule="exact"/>
        <w:ind w:left="0" w:firstLine="560"/>
        <w:rPr>
          <w:ins w:id="25" w:author="邓 Ｋexin" w:date="2020-03-20T09:22:00Z"/>
          <w:rFonts w:ascii="仿宋_GB2312" w:eastAsia="仿宋_GB2312" w:hAnsi="仿宋_GB2312"/>
          <w:sz w:val="28"/>
          <w:szCs w:val="28"/>
        </w:rPr>
      </w:pPr>
      <w:r w:rsidRPr="009B7B9F">
        <w:rPr>
          <w:rFonts w:ascii="仿宋_GB2312" w:eastAsia="仿宋_GB2312" w:hAnsi="仿宋_GB2312" w:hint="eastAsia"/>
          <w:sz w:val="28"/>
          <w:szCs w:val="28"/>
        </w:rPr>
        <w:t>回购违约处置成交，</w:t>
      </w:r>
      <w:moveToRangeStart w:id="26" w:author="邓 Ｋexin" w:date="2020-03-20T09:22:00Z" w:name="move35588545"/>
      <w:moveTo w:id="27" w:author="邓 Ｋexin" w:date="2020-03-20T09:22:00Z">
        <w:r w:rsidR="009B7B9F" w:rsidRPr="009B7B9F">
          <w:rPr>
            <w:rFonts w:ascii="仿宋_GB2312" w:eastAsia="仿宋_GB2312" w:hAnsi="仿宋_GB2312" w:hint="eastAsia"/>
            <w:sz w:val="28"/>
            <w:szCs w:val="28"/>
          </w:rPr>
          <w:t>可选择是否下发数据，若为否，则行情数据不对外下发，不计入市场综合行情、逐笔行情。场务支持成交明细查询、下载。</w:t>
        </w:r>
      </w:moveTo>
    </w:p>
    <w:p w14:paraId="0800F9EF" w14:textId="155B5A12" w:rsidR="009B7B9F" w:rsidRPr="009B7B9F" w:rsidRDefault="009B7B9F">
      <w:pPr>
        <w:pStyle w:val="a3"/>
        <w:numPr>
          <w:ilvl w:val="0"/>
          <w:numId w:val="1"/>
        </w:numPr>
        <w:spacing w:line="560" w:lineRule="exact"/>
        <w:ind w:left="0" w:firstLine="562"/>
        <w:rPr>
          <w:moveTo w:id="28" w:author="邓 Ｋexin" w:date="2020-03-20T09:22:00Z"/>
          <w:rFonts w:ascii="仿宋_GB2312" w:eastAsia="仿宋_GB2312" w:hAnsi="仿宋_GB2312"/>
          <w:b/>
          <w:bCs/>
          <w:sz w:val="28"/>
          <w:szCs w:val="28"/>
          <w:rPrChange w:id="29" w:author="邓 Ｋexin" w:date="2020-03-20T09:22:00Z">
            <w:rPr>
              <w:moveTo w:id="30" w:author="邓 Ｋexin" w:date="2020-03-20T09:22:00Z"/>
              <w:rFonts w:ascii="仿宋_GB2312" w:eastAsia="仿宋_GB2312" w:hAnsi="仿宋_GB2312"/>
              <w:sz w:val="28"/>
              <w:szCs w:val="28"/>
            </w:rPr>
          </w:rPrChange>
        </w:rPr>
        <w:pPrChange w:id="31" w:author="邓 Ｋexin" w:date="2020-03-20T09:22:00Z">
          <w:pPr>
            <w:pStyle w:val="a3"/>
            <w:spacing w:line="560" w:lineRule="exact"/>
            <w:ind w:firstLine="560"/>
          </w:pPr>
        </w:pPrChange>
      </w:pPr>
      <w:ins w:id="32" w:author="邓 Ｋexin" w:date="2020-03-20T09:22:00Z">
        <w:r w:rsidRPr="009B7B9F">
          <w:rPr>
            <w:rFonts w:ascii="仿宋_GB2312" w:eastAsia="仿宋_GB2312" w:hAnsi="仿宋_GB2312" w:hint="eastAsia"/>
            <w:b/>
            <w:bCs/>
            <w:sz w:val="28"/>
            <w:szCs w:val="28"/>
            <w:rPrChange w:id="33" w:author="邓 Ｋexin" w:date="2020-03-20T09:22:00Z">
              <w:rPr>
                <w:rFonts w:ascii="仿宋_GB2312" w:eastAsia="仿宋_GB2312" w:hAnsi="仿宋_GB2312" w:hint="eastAsia"/>
                <w:sz w:val="28"/>
                <w:szCs w:val="28"/>
              </w:rPr>
            </w:rPrChange>
          </w:rPr>
          <w:t>成交查询</w:t>
        </w:r>
      </w:ins>
    </w:p>
    <w:moveToRangeEnd w:id="26"/>
    <w:p w14:paraId="592ECF76" w14:textId="2D020A2A" w:rsidR="009B7B9F" w:rsidRDefault="009B7B9F" w:rsidP="009B7B9F">
      <w:pPr>
        <w:pStyle w:val="a3"/>
        <w:numPr>
          <w:ilvl w:val="0"/>
          <w:numId w:val="25"/>
        </w:numPr>
        <w:spacing w:line="560" w:lineRule="exact"/>
        <w:ind w:left="0" w:firstLine="560"/>
        <w:rPr>
          <w:ins w:id="34" w:author="邓 Ｋexin" w:date="2020-03-20T09:24:00Z"/>
          <w:rFonts w:ascii="仿宋_GB2312" w:eastAsia="仿宋_GB2312" w:hAnsi="仿宋_GB2312"/>
          <w:sz w:val="28"/>
          <w:szCs w:val="28"/>
        </w:rPr>
      </w:pPr>
      <w:ins w:id="35" w:author="邓 Ｋexin" w:date="2020-03-20T09:22:00Z">
        <w:r>
          <w:rPr>
            <w:rFonts w:ascii="仿宋_GB2312" w:eastAsia="仿宋_GB2312" w:hAnsi="仿宋_GB2312" w:hint="eastAsia"/>
            <w:sz w:val="28"/>
            <w:szCs w:val="28"/>
          </w:rPr>
          <w:lastRenderedPageBreak/>
          <w:t>回购违约处置成交。</w:t>
        </w:r>
      </w:ins>
      <w:r w:rsidR="00AD3429" w:rsidRPr="00AD3429">
        <w:rPr>
          <w:rFonts w:ascii="仿宋_GB2312" w:eastAsia="仿宋_GB2312" w:hAnsi="仿宋_GB2312" w:hint="eastAsia"/>
          <w:sz w:val="28"/>
          <w:szCs w:val="28"/>
        </w:rPr>
        <w:t>成交双方可</w:t>
      </w:r>
      <w:ins w:id="36" w:author="邓 Ｋexin" w:date="2020-03-20T09:25:00Z">
        <w:r>
          <w:rPr>
            <w:rFonts w:ascii="仿宋_GB2312" w:eastAsia="仿宋_GB2312" w:hAnsi="仿宋_GB2312" w:hint="eastAsia"/>
            <w:sz w:val="28"/>
            <w:szCs w:val="28"/>
          </w:rPr>
          <w:t>实时</w:t>
        </w:r>
      </w:ins>
      <w:r w:rsidR="00AD3429" w:rsidRPr="00AD3429">
        <w:rPr>
          <w:rFonts w:ascii="仿宋_GB2312" w:eastAsia="仿宋_GB2312" w:hAnsi="仿宋_GB2312" w:hint="eastAsia"/>
          <w:sz w:val="28"/>
          <w:szCs w:val="28"/>
        </w:rPr>
        <w:t>在本方成交明细中查询</w:t>
      </w:r>
      <w:r w:rsidR="005E1A14">
        <w:rPr>
          <w:rFonts w:ascii="仿宋_GB2312" w:eastAsia="仿宋_GB2312" w:hAnsi="仿宋_GB2312" w:hint="eastAsia"/>
          <w:sz w:val="28"/>
          <w:szCs w:val="28"/>
        </w:rPr>
        <w:t>机构版</w:t>
      </w:r>
      <w:r w:rsidR="00071A18">
        <w:rPr>
          <w:rFonts w:ascii="仿宋_GB2312" w:eastAsia="仿宋_GB2312" w:hAnsi="仿宋_GB2312" w:hint="eastAsia"/>
          <w:sz w:val="28"/>
          <w:szCs w:val="28"/>
        </w:rPr>
        <w:t>成交单</w:t>
      </w:r>
      <w:r w:rsidR="00AD3429">
        <w:rPr>
          <w:rFonts w:ascii="仿宋_GB2312" w:eastAsia="仿宋_GB2312" w:hAnsi="仿宋_GB2312" w:hint="eastAsia"/>
          <w:sz w:val="28"/>
          <w:szCs w:val="28"/>
        </w:rPr>
        <w:t>，成交模板有别于普通现券</w:t>
      </w:r>
      <w:del w:id="37" w:author="邓 Ｋexin" w:date="2020-03-20T09:24:00Z">
        <w:r w:rsidR="00071A18" w:rsidDel="009B7B9F">
          <w:rPr>
            <w:rFonts w:ascii="仿宋_GB2312" w:eastAsia="仿宋_GB2312" w:hAnsi="仿宋_GB2312" w:hint="eastAsia"/>
            <w:sz w:val="28"/>
            <w:szCs w:val="28"/>
          </w:rPr>
          <w:delText>（见附件）</w:delText>
        </w:r>
      </w:del>
      <w:r w:rsidR="00AD3429" w:rsidRPr="00AD3429">
        <w:rPr>
          <w:rFonts w:ascii="仿宋_GB2312" w:eastAsia="仿宋_GB2312" w:hAnsi="仿宋_GB2312" w:hint="eastAsia"/>
          <w:sz w:val="28"/>
          <w:szCs w:val="28"/>
        </w:rPr>
        <w:t>。</w:t>
      </w:r>
    </w:p>
    <w:p w14:paraId="609E980D" w14:textId="47FC90B7" w:rsidR="00071A18" w:rsidRDefault="009B7B9F">
      <w:pPr>
        <w:pStyle w:val="a3"/>
        <w:numPr>
          <w:ilvl w:val="0"/>
          <w:numId w:val="25"/>
        </w:numPr>
        <w:spacing w:line="560" w:lineRule="exact"/>
        <w:ind w:left="0" w:firstLine="560"/>
        <w:rPr>
          <w:rFonts w:ascii="仿宋_GB2312" w:eastAsia="仿宋_GB2312" w:hAnsi="仿宋_GB2312"/>
          <w:sz w:val="28"/>
          <w:szCs w:val="28"/>
        </w:rPr>
        <w:pPrChange w:id="38" w:author="邓 Ｋexin" w:date="2020-03-20T09:23:00Z">
          <w:pPr>
            <w:pStyle w:val="a3"/>
            <w:numPr>
              <w:numId w:val="13"/>
            </w:numPr>
            <w:spacing w:line="560" w:lineRule="exact"/>
            <w:ind w:left="922" w:firstLine="560"/>
          </w:pPr>
        </w:pPrChange>
      </w:pPr>
      <w:ins w:id="39" w:author="邓 Ｋexin" w:date="2020-03-20T09:25:00Z">
        <w:r>
          <w:rPr>
            <w:rFonts w:ascii="仿宋_GB2312" w:eastAsia="仿宋_GB2312" w:hAnsi="仿宋_GB2312" w:hint="eastAsia"/>
            <w:sz w:val="28"/>
            <w:szCs w:val="28"/>
          </w:rPr>
          <w:t>给上海清算所信息。</w:t>
        </w:r>
      </w:ins>
      <w:r w:rsidR="00071A18">
        <w:rPr>
          <w:rFonts w:ascii="仿宋_GB2312" w:eastAsia="仿宋_GB2312" w:hAnsi="仿宋_GB2312" w:hint="eastAsia"/>
          <w:sz w:val="28"/>
          <w:szCs w:val="28"/>
        </w:rPr>
        <w:t>成交信息暂不下发后台，</w:t>
      </w:r>
      <w:ins w:id="40" w:author="邓 Ｋexin" w:date="2020-03-20T09:23:00Z">
        <w:r>
          <w:rPr>
            <w:rFonts w:ascii="仿宋_GB2312" w:eastAsia="仿宋_GB2312" w:hAnsi="仿宋_GB2312" w:hint="eastAsia"/>
            <w:sz w:val="28"/>
            <w:szCs w:val="28"/>
          </w:rPr>
          <w:t>前台/</w:t>
        </w:r>
      </w:ins>
      <w:r w:rsidR="00071A18">
        <w:rPr>
          <w:rFonts w:ascii="仿宋_GB2312" w:eastAsia="仿宋_GB2312" w:hAnsi="仿宋_GB2312" w:hint="eastAsia"/>
          <w:sz w:val="28"/>
          <w:szCs w:val="28"/>
        </w:rPr>
        <w:t>场务可以</w:t>
      </w:r>
      <w:ins w:id="41" w:author="邓 Ｋexin" w:date="2020-03-20T09:25:00Z">
        <w:r>
          <w:rPr>
            <w:rFonts w:ascii="仿宋_GB2312" w:eastAsia="仿宋_GB2312" w:hAnsi="仿宋_GB2312" w:hint="eastAsia"/>
            <w:sz w:val="28"/>
            <w:szCs w:val="28"/>
          </w:rPr>
          <w:t>在成交基础上</w:t>
        </w:r>
      </w:ins>
      <w:r w:rsidR="00071A18">
        <w:rPr>
          <w:rFonts w:ascii="仿宋_GB2312" w:eastAsia="仿宋_GB2312" w:hAnsi="仿宋_GB2312" w:hint="eastAsia"/>
          <w:sz w:val="28"/>
          <w:szCs w:val="28"/>
        </w:rPr>
        <w:t>补充</w:t>
      </w:r>
      <w:ins w:id="42" w:author="邓 Ｋexin" w:date="2020-03-20T09:24:00Z">
        <w:r>
          <w:rPr>
            <w:rFonts w:ascii="仿宋_GB2312" w:eastAsia="仿宋_GB2312" w:hAnsi="仿宋_GB2312" w:hint="eastAsia"/>
            <w:sz w:val="28"/>
            <w:szCs w:val="28"/>
          </w:rPr>
          <w:t>备注</w:t>
        </w:r>
      </w:ins>
      <w:r w:rsidR="00071A18">
        <w:rPr>
          <w:rFonts w:ascii="仿宋_GB2312" w:eastAsia="仿宋_GB2312" w:hAnsi="仿宋_GB2312" w:hint="eastAsia"/>
          <w:sz w:val="28"/>
          <w:szCs w:val="28"/>
        </w:rPr>
        <w:t>分量信息</w:t>
      </w:r>
      <w:ins w:id="43" w:author="邓 Ｋexin" w:date="2020-03-20T09:23:00Z">
        <w:r>
          <w:rPr>
            <w:rFonts w:ascii="仿宋_GB2312" w:eastAsia="仿宋_GB2312" w:hAnsi="仿宋_GB2312" w:hint="eastAsia"/>
            <w:sz w:val="28"/>
            <w:szCs w:val="28"/>
          </w:rPr>
          <w:t>（成交对应的原</w:t>
        </w:r>
      </w:ins>
      <w:ins w:id="44" w:author="邓 Ｋexin" w:date="2020-03-20T09:24:00Z">
        <w:r>
          <w:rPr>
            <w:rFonts w:ascii="仿宋_GB2312" w:eastAsia="仿宋_GB2312" w:hAnsi="仿宋_GB2312" w:hint="eastAsia"/>
            <w:sz w:val="28"/>
            <w:szCs w:val="28"/>
          </w:rPr>
          <w:t>违约回购</w:t>
        </w:r>
      </w:ins>
      <w:ins w:id="45" w:author="邓 Ｋexin" w:date="2020-03-20T09:25:00Z">
        <w:r>
          <w:rPr>
            <w:rFonts w:ascii="仿宋_GB2312" w:eastAsia="仿宋_GB2312" w:hAnsi="仿宋_GB2312" w:hint="eastAsia"/>
            <w:sz w:val="28"/>
            <w:szCs w:val="28"/>
          </w:rPr>
          <w:t>信息，可能有多笔</w:t>
        </w:r>
      </w:ins>
      <w:ins w:id="46" w:author="邓 Ｋexin" w:date="2020-03-20T09:24:00Z">
        <w:r>
          <w:rPr>
            <w:rFonts w:ascii="仿宋_GB2312" w:eastAsia="仿宋_GB2312" w:hAnsi="仿宋_GB2312" w:hint="eastAsia"/>
            <w:sz w:val="28"/>
            <w:szCs w:val="28"/>
          </w:rPr>
          <w:t>）</w:t>
        </w:r>
      </w:ins>
      <w:r w:rsidR="00ED6969">
        <w:rPr>
          <w:rFonts w:ascii="仿宋_GB2312" w:eastAsia="仿宋_GB2312" w:hAnsi="仿宋_GB2312" w:hint="eastAsia"/>
          <w:sz w:val="28"/>
          <w:szCs w:val="28"/>
        </w:rPr>
        <w:t>、可选择链接至原违约回购编号。</w:t>
      </w:r>
      <w:r w:rsidR="00071A18" w:rsidRPr="00AD3429">
        <w:rPr>
          <w:rFonts w:ascii="仿宋_GB2312" w:eastAsia="仿宋_GB2312" w:hAnsi="仿宋_GB2312" w:hint="eastAsia"/>
          <w:sz w:val="28"/>
          <w:szCs w:val="28"/>
        </w:rPr>
        <w:t>当补充</w:t>
      </w:r>
      <w:r w:rsidR="00071A18">
        <w:rPr>
          <w:rFonts w:ascii="仿宋_GB2312" w:eastAsia="仿宋_GB2312" w:hAnsi="仿宋_GB2312" w:hint="eastAsia"/>
          <w:sz w:val="28"/>
          <w:szCs w:val="28"/>
        </w:rPr>
        <w:t>完整</w:t>
      </w:r>
      <w:ins w:id="47" w:author="邓 Ｋexin" w:date="2020-03-20T09:24:00Z">
        <w:r>
          <w:rPr>
            <w:rFonts w:ascii="仿宋_GB2312" w:eastAsia="仿宋_GB2312" w:hAnsi="仿宋_GB2312" w:hint="eastAsia"/>
            <w:sz w:val="28"/>
            <w:szCs w:val="28"/>
          </w:rPr>
          <w:t>备注信息</w:t>
        </w:r>
      </w:ins>
      <w:r w:rsidR="00071A18">
        <w:rPr>
          <w:rFonts w:ascii="仿宋_GB2312" w:eastAsia="仿宋_GB2312" w:hAnsi="仿宋_GB2312" w:hint="eastAsia"/>
          <w:sz w:val="28"/>
          <w:szCs w:val="28"/>
        </w:rPr>
        <w:t>后</w:t>
      </w:r>
      <w:r w:rsidR="00071A18" w:rsidRPr="00AD3429">
        <w:rPr>
          <w:rFonts w:ascii="仿宋_GB2312" w:eastAsia="仿宋_GB2312" w:hAnsi="仿宋_GB2312" w:hint="eastAsia"/>
          <w:sz w:val="28"/>
          <w:szCs w:val="28"/>
        </w:rPr>
        <w:t>，</w:t>
      </w:r>
      <w:r w:rsidR="005E1A14">
        <w:rPr>
          <w:rFonts w:ascii="仿宋_GB2312" w:eastAsia="仿宋_GB2312" w:hAnsi="仿宋_GB2312" w:hint="eastAsia"/>
          <w:sz w:val="28"/>
          <w:szCs w:val="28"/>
        </w:rPr>
        <w:t>将</w:t>
      </w:r>
      <w:r w:rsidR="005E1A14">
        <w:rPr>
          <w:rFonts w:ascii="仿宋_GB2312" w:eastAsia="仿宋_GB2312" w:hAnsi="仿宋_GB2312"/>
          <w:sz w:val="28"/>
          <w:szCs w:val="28"/>
        </w:rPr>
        <w:t>上清所版的成交</w:t>
      </w:r>
      <w:r w:rsidR="005E1A14">
        <w:rPr>
          <w:rFonts w:ascii="仿宋_GB2312" w:eastAsia="仿宋_GB2312" w:hAnsi="仿宋_GB2312" w:hint="eastAsia"/>
          <w:sz w:val="28"/>
          <w:szCs w:val="28"/>
        </w:rPr>
        <w:t>单</w:t>
      </w:r>
      <w:ins w:id="48" w:author="邓 Ｋexin" w:date="2020-03-20T09:26:00Z">
        <w:r>
          <w:rPr>
            <w:rFonts w:ascii="仿宋_GB2312" w:eastAsia="仿宋_GB2312" w:hAnsi="仿宋_GB2312" w:hint="eastAsia"/>
            <w:sz w:val="28"/>
            <w:szCs w:val="28"/>
          </w:rPr>
          <w:t>信息</w:t>
        </w:r>
      </w:ins>
      <w:r w:rsidR="00071A18">
        <w:rPr>
          <w:rFonts w:ascii="仿宋_GB2312" w:eastAsia="仿宋_GB2312" w:hAnsi="仿宋_GB2312" w:hint="eastAsia"/>
          <w:sz w:val="28"/>
          <w:szCs w:val="28"/>
        </w:rPr>
        <w:t>下发</w:t>
      </w:r>
      <w:del w:id="49" w:author="邓 Ｋexin" w:date="2020-03-20T09:26:00Z">
        <w:r w:rsidR="00071A18" w:rsidDel="009B7B9F">
          <w:rPr>
            <w:rFonts w:ascii="仿宋_GB2312" w:eastAsia="仿宋_GB2312" w:hAnsi="仿宋_GB2312" w:hint="eastAsia"/>
            <w:sz w:val="28"/>
            <w:szCs w:val="28"/>
          </w:rPr>
          <w:delText>后台</w:delText>
        </w:r>
      </w:del>
      <w:ins w:id="50" w:author="邓 Ｋexin" w:date="2020-03-20T09:23:00Z">
        <w:r>
          <w:rPr>
            <w:rFonts w:ascii="仿宋_GB2312" w:eastAsia="仿宋_GB2312" w:hAnsi="仿宋_GB2312" w:hint="eastAsia"/>
            <w:sz w:val="28"/>
            <w:szCs w:val="28"/>
          </w:rPr>
          <w:t>（字段为现成成交字段+备注字段）</w:t>
        </w:r>
      </w:ins>
      <w:r w:rsidR="00071A18">
        <w:rPr>
          <w:rFonts w:ascii="仿宋_GB2312" w:eastAsia="仿宋_GB2312" w:hAnsi="仿宋_GB2312" w:hint="eastAsia"/>
          <w:sz w:val="28"/>
          <w:szCs w:val="28"/>
        </w:rPr>
        <w:t>。</w:t>
      </w:r>
      <w:ins w:id="51" w:author="邓 Ｋexin" w:date="2020-03-20T09:26:00Z">
        <w:r>
          <w:rPr>
            <w:rFonts w:ascii="仿宋_GB2312" w:eastAsia="仿宋_GB2312" w:hAnsi="仿宋_GB2312" w:hint="eastAsia"/>
            <w:sz w:val="28"/>
            <w:szCs w:val="28"/>
          </w:rPr>
          <w:t>场务</w:t>
        </w:r>
      </w:ins>
      <w:r w:rsidR="00BD505D">
        <w:rPr>
          <w:rFonts w:ascii="仿宋_GB2312" w:eastAsia="仿宋_GB2312" w:hAnsi="仿宋_GB2312" w:hint="eastAsia"/>
          <w:sz w:val="28"/>
          <w:szCs w:val="28"/>
        </w:rPr>
        <w:t>支持excel导出。</w:t>
      </w:r>
    </w:p>
    <w:p w14:paraId="6D2DBE32" w14:textId="5A34E39A" w:rsidR="00AD3429" w:rsidRPr="00ED6969" w:rsidDel="009B7B9F" w:rsidRDefault="00AD3429">
      <w:pPr>
        <w:pStyle w:val="a3"/>
        <w:numPr>
          <w:ilvl w:val="0"/>
          <w:numId w:val="25"/>
        </w:numPr>
        <w:spacing w:line="560" w:lineRule="exact"/>
        <w:ind w:left="0" w:firstLine="560"/>
        <w:rPr>
          <w:moveFrom w:id="52" w:author="邓 Ｋexin" w:date="2020-03-20T09:22:00Z"/>
          <w:rFonts w:ascii="仿宋_GB2312" w:eastAsia="仿宋_GB2312" w:hAnsi="仿宋_GB2312"/>
          <w:sz w:val="28"/>
          <w:szCs w:val="28"/>
        </w:rPr>
        <w:pPrChange w:id="53" w:author="邓 Ｋexin" w:date="2020-03-20T09:23:00Z">
          <w:pPr>
            <w:pStyle w:val="a3"/>
            <w:spacing w:line="560" w:lineRule="exact"/>
            <w:ind w:firstLine="560"/>
          </w:pPr>
        </w:pPrChange>
      </w:pPr>
      <w:moveFromRangeStart w:id="54" w:author="邓 Ｋexin" w:date="2020-03-20T09:22:00Z" w:name="move35588545"/>
      <w:moveFrom w:id="55" w:author="邓 Ｋexin" w:date="2020-03-20T09:22:00Z">
        <w:r w:rsidRPr="00ED6969" w:rsidDel="009B7B9F">
          <w:rPr>
            <w:rFonts w:ascii="仿宋_GB2312" w:eastAsia="仿宋_GB2312" w:hAnsi="仿宋_GB2312" w:hint="eastAsia"/>
            <w:sz w:val="28"/>
            <w:szCs w:val="28"/>
          </w:rPr>
          <w:t>可选择是否下发数据，若为否，则行情数据不对外下发，不计入市场综合行情、逐笔行情。场务支持成交明细查询、下载。</w:t>
        </w:r>
      </w:moveFrom>
    </w:p>
    <w:moveFromRangeEnd w:id="54"/>
    <w:p w14:paraId="0E5B1EF0" w14:textId="23AEB20C" w:rsidR="00071A18" w:rsidDel="009B7B9F" w:rsidRDefault="00AD3429">
      <w:pPr>
        <w:pStyle w:val="a3"/>
        <w:numPr>
          <w:ilvl w:val="0"/>
          <w:numId w:val="25"/>
        </w:numPr>
        <w:spacing w:line="560" w:lineRule="exact"/>
        <w:ind w:left="0" w:firstLine="560"/>
        <w:rPr>
          <w:del w:id="56" w:author="邓 Ｋexin" w:date="2020-03-20T09:24:00Z"/>
          <w:rFonts w:ascii="仿宋_GB2312" w:eastAsia="仿宋_GB2312" w:hAnsi="仿宋_GB2312"/>
          <w:sz w:val="28"/>
          <w:szCs w:val="28"/>
        </w:rPr>
        <w:pPrChange w:id="57" w:author="邓 Ｋexin" w:date="2020-03-20T09:23:00Z">
          <w:pPr>
            <w:pStyle w:val="a3"/>
            <w:numPr>
              <w:numId w:val="13"/>
            </w:numPr>
            <w:spacing w:line="560" w:lineRule="exact"/>
            <w:ind w:left="922" w:firstLine="560"/>
          </w:pPr>
        </w:pPrChange>
      </w:pPr>
      <w:del w:id="58" w:author="邓 Ｋexin" w:date="2020-03-20T09:24:00Z">
        <w:r w:rsidRPr="00AD3429" w:rsidDel="009B7B9F">
          <w:rPr>
            <w:rFonts w:ascii="仿宋_GB2312" w:eastAsia="仿宋_GB2312" w:hAnsi="仿宋_GB2312" w:hint="eastAsia"/>
            <w:sz w:val="28"/>
            <w:szCs w:val="28"/>
          </w:rPr>
          <w:delText>回购违约处置成交单</w:delText>
        </w:r>
        <w:r w:rsidR="00071A18" w:rsidDel="009B7B9F">
          <w:rPr>
            <w:rFonts w:ascii="仿宋_GB2312" w:eastAsia="仿宋_GB2312" w:hAnsi="仿宋_GB2312" w:hint="eastAsia"/>
            <w:sz w:val="28"/>
            <w:szCs w:val="28"/>
          </w:rPr>
          <w:delText>（分机构版、上清所版）有固定模板，有别于普通成交单，信息量更大</w:delText>
        </w:r>
        <w:r w:rsidDel="009B7B9F">
          <w:rPr>
            <w:rFonts w:ascii="仿宋_GB2312" w:eastAsia="仿宋_GB2312" w:hAnsi="仿宋_GB2312" w:hint="eastAsia"/>
            <w:sz w:val="28"/>
            <w:szCs w:val="28"/>
          </w:rPr>
          <w:delText>。</w:delText>
        </w:r>
      </w:del>
    </w:p>
    <w:p w14:paraId="6A6BDE78" w14:textId="575775D5" w:rsidR="00AD3429" w:rsidRPr="00AD3429" w:rsidRDefault="00071A18">
      <w:pPr>
        <w:pStyle w:val="a3"/>
        <w:spacing w:line="560" w:lineRule="exact"/>
        <w:ind w:firstLine="560"/>
        <w:rPr>
          <w:rFonts w:ascii="仿宋_GB2312" w:eastAsia="仿宋_GB2312" w:hAnsi="仿宋_GB2312"/>
          <w:sz w:val="28"/>
          <w:szCs w:val="28"/>
        </w:rPr>
      </w:pPr>
      <w:r>
        <w:rPr>
          <w:rFonts w:ascii="仿宋_GB2312" w:eastAsia="仿宋_GB2312" w:hAnsi="仿宋_GB2312" w:hint="eastAsia"/>
          <w:sz w:val="28"/>
          <w:szCs w:val="28"/>
        </w:rPr>
        <w:t>原老本币有</w:t>
      </w:r>
      <w:r w:rsidR="00AD3429" w:rsidRPr="00AD3429">
        <w:rPr>
          <w:rFonts w:ascii="仿宋_GB2312" w:eastAsia="仿宋_GB2312" w:hAnsi="仿宋_GB2312" w:hint="eastAsia"/>
          <w:sz w:val="28"/>
          <w:szCs w:val="28"/>
        </w:rPr>
        <w:t>单独</w:t>
      </w:r>
      <w:r>
        <w:rPr>
          <w:rFonts w:ascii="仿宋_GB2312" w:eastAsia="仿宋_GB2312" w:hAnsi="仿宋_GB2312" w:hint="eastAsia"/>
          <w:sz w:val="28"/>
          <w:szCs w:val="28"/>
        </w:rPr>
        <w:t>补充</w:t>
      </w:r>
      <w:r w:rsidR="00AD3429" w:rsidRPr="00AD3429">
        <w:rPr>
          <w:rFonts w:ascii="仿宋_GB2312" w:eastAsia="仿宋_GB2312" w:hAnsi="仿宋_GB2312" w:hint="eastAsia"/>
          <w:sz w:val="28"/>
          <w:szCs w:val="28"/>
        </w:rPr>
        <w:t>需求，暂未落实，新平台一并考虑。</w:t>
      </w:r>
      <w:del w:id="59" w:author="邓 Ｋexin" w:date="2020-03-20T09:21:00Z">
        <w:r w:rsidR="00AD3429" w:rsidDel="009B7B9F">
          <w:rPr>
            <w:rFonts w:ascii="仿宋_GB2312" w:eastAsia="仿宋_GB2312" w:hAnsi="仿宋_GB2312" w:hint="eastAsia"/>
            <w:sz w:val="28"/>
            <w:szCs w:val="28"/>
          </w:rPr>
          <w:delText>详见附件。</w:delText>
        </w:r>
      </w:del>
    </w:p>
    <w:p w14:paraId="5A2105C4" w14:textId="66521551" w:rsidR="00DA50CE" w:rsidRPr="00DA50CE" w:rsidRDefault="00DA50CE">
      <w:pPr>
        <w:spacing w:line="560" w:lineRule="exact"/>
        <w:ind w:firstLineChars="200" w:firstLine="562"/>
        <w:rPr>
          <w:rFonts w:ascii="仿宋_GB2312" w:eastAsia="仿宋_GB2312" w:hAnsi="仿宋_GB2312"/>
          <w:b/>
          <w:bCs/>
          <w:sz w:val="28"/>
          <w:szCs w:val="28"/>
        </w:rPr>
      </w:pPr>
      <w:r>
        <w:rPr>
          <w:rFonts w:ascii="仿宋_GB2312" w:eastAsia="仿宋_GB2312" w:hAnsi="仿宋_GB2312" w:hint="eastAsia"/>
          <w:b/>
          <w:bCs/>
          <w:sz w:val="28"/>
          <w:szCs w:val="28"/>
        </w:rPr>
        <w:t xml:space="preserve"> </w:t>
      </w:r>
      <w:r>
        <w:rPr>
          <w:rFonts w:ascii="仿宋_GB2312" w:eastAsia="仿宋_GB2312" w:hAnsi="仿宋_GB2312"/>
          <w:b/>
          <w:bCs/>
          <w:sz w:val="28"/>
          <w:szCs w:val="28"/>
        </w:rPr>
        <w:t xml:space="preserve">   </w:t>
      </w:r>
    </w:p>
    <w:sectPr w:rsidR="00DA50CE" w:rsidRPr="00DA50C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0616C" w14:textId="77777777" w:rsidR="000B3E01" w:rsidRDefault="000B3E01" w:rsidP="004B49C0">
      <w:r>
        <w:separator/>
      </w:r>
    </w:p>
  </w:endnote>
  <w:endnote w:type="continuationSeparator" w:id="0">
    <w:p w14:paraId="0224DC75" w14:textId="77777777" w:rsidR="000B3E01" w:rsidRDefault="000B3E01" w:rsidP="004B4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07021"/>
      <w:docPartObj>
        <w:docPartGallery w:val="Page Numbers (Bottom of Page)"/>
        <w:docPartUnique/>
      </w:docPartObj>
    </w:sdtPr>
    <w:sdtEndPr/>
    <w:sdtContent>
      <w:p w14:paraId="33684D3E" w14:textId="39F8DDFF" w:rsidR="00BB08C1" w:rsidRDefault="00BB08C1">
        <w:pPr>
          <w:pStyle w:val="a6"/>
          <w:jc w:val="center"/>
        </w:pPr>
        <w:r>
          <w:fldChar w:fldCharType="begin"/>
        </w:r>
        <w:r>
          <w:instrText>PAGE   \* MERGEFORMAT</w:instrText>
        </w:r>
        <w:r>
          <w:fldChar w:fldCharType="separate"/>
        </w:r>
        <w:r w:rsidR="00137FBE" w:rsidRPr="00137FBE">
          <w:rPr>
            <w:noProof/>
            <w:lang w:val="zh-CN"/>
          </w:rPr>
          <w:t>7</w:t>
        </w:r>
        <w:r>
          <w:fldChar w:fldCharType="end"/>
        </w:r>
      </w:p>
    </w:sdtContent>
  </w:sdt>
  <w:p w14:paraId="469E33D5" w14:textId="77777777" w:rsidR="00BB08C1" w:rsidRDefault="00BB08C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3F82D" w14:textId="77777777" w:rsidR="000B3E01" w:rsidRDefault="000B3E01" w:rsidP="004B49C0">
      <w:r>
        <w:separator/>
      </w:r>
    </w:p>
  </w:footnote>
  <w:footnote w:type="continuationSeparator" w:id="0">
    <w:p w14:paraId="4B0B9A14" w14:textId="77777777" w:rsidR="000B3E01" w:rsidRDefault="000B3E01" w:rsidP="004B49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1FE9"/>
    <w:multiLevelType w:val="hybridMultilevel"/>
    <w:tmpl w:val="34FE7790"/>
    <w:lvl w:ilvl="0" w:tplc="FE34D62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2D968A4"/>
    <w:multiLevelType w:val="hybridMultilevel"/>
    <w:tmpl w:val="FC84FBC8"/>
    <w:lvl w:ilvl="0" w:tplc="6CA697AA">
      <w:start w:val="1"/>
      <w:numFmt w:val="decimal"/>
      <w:lvlText w:val="%1."/>
      <w:lvlJc w:val="left"/>
      <w:pPr>
        <w:ind w:left="922" w:hanging="360"/>
      </w:pPr>
      <w:rPr>
        <w:rFonts w:hint="default"/>
        <w:b/>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039D5C66"/>
    <w:multiLevelType w:val="hybridMultilevel"/>
    <w:tmpl w:val="51C6B2CE"/>
    <w:lvl w:ilvl="0" w:tplc="8D30D4CC">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 w15:restartNumberingAfterBreak="0">
    <w:nsid w:val="0BDF0B3E"/>
    <w:multiLevelType w:val="hybridMultilevel"/>
    <w:tmpl w:val="6096F0A8"/>
    <w:lvl w:ilvl="0" w:tplc="EB00E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78330F"/>
    <w:multiLevelType w:val="hybridMultilevel"/>
    <w:tmpl w:val="5B842EC4"/>
    <w:lvl w:ilvl="0" w:tplc="26304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8A1332"/>
    <w:multiLevelType w:val="hybridMultilevel"/>
    <w:tmpl w:val="CAD4ACAE"/>
    <w:lvl w:ilvl="0" w:tplc="3978309C">
      <w:start w:val="1"/>
      <w:numFmt w:val="decimal"/>
      <w:lvlText w:val="（%1）"/>
      <w:lvlJc w:val="left"/>
      <w:pPr>
        <w:ind w:left="720" w:hanging="720"/>
      </w:pPr>
      <w:rPr>
        <w:rFonts w:hint="default"/>
        <w:sz w:val="28"/>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3E0317"/>
    <w:multiLevelType w:val="hybridMultilevel"/>
    <w:tmpl w:val="EC1C9060"/>
    <w:lvl w:ilvl="0" w:tplc="2FB47644">
      <w:start w:val="1"/>
      <w:numFmt w:val="decimal"/>
      <w:lvlText w:val="%1."/>
      <w:lvlJc w:val="left"/>
      <w:pPr>
        <w:ind w:left="780" w:hanging="360"/>
      </w:pPr>
      <w:rPr>
        <w:rFonts w:hint="default"/>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B84D5F"/>
    <w:multiLevelType w:val="hybridMultilevel"/>
    <w:tmpl w:val="7D7442F6"/>
    <w:lvl w:ilvl="0" w:tplc="EA0A43E6">
      <w:start w:val="1"/>
      <w:numFmt w:val="decimal"/>
      <w:lvlText w:val="%1."/>
      <w:lvlJc w:val="left"/>
      <w:pPr>
        <w:ind w:left="922" w:hanging="360"/>
      </w:pPr>
      <w:rPr>
        <w:rFonts w:hint="default"/>
      </w:rPr>
    </w:lvl>
    <w:lvl w:ilvl="1" w:tplc="24065928">
      <w:start w:val="1"/>
      <w:numFmt w:val="decimal"/>
      <w:lvlText w:val="（%2）"/>
      <w:lvlJc w:val="left"/>
      <w:pPr>
        <w:ind w:left="1702" w:hanging="720"/>
      </w:pPr>
      <w:rPr>
        <w:rFonts w:hint="default"/>
      </w:r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 w15:restartNumberingAfterBreak="0">
    <w:nsid w:val="25F02D56"/>
    <w:multiLevelType w:val="hybridMultilevel"/>
    <w:tmpl w:val="35FEA208"/>
    <w:lvl w:ilvl="0" w:tplc="BC82467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CFD257A"/>
    <w:multiLevelType w:val="hybridMultilevel"/>
    <w:tmpl w:val="98A22CFC"/>
    <w:lvl w:ilvl="0" w:tplc="0D6685C0">
      <w:start w:val="1"/>
      <w:numFmt w:val="decimal"/>
      <w:lvlText w:val="%1."/>
      <w:lvlJc w:val="left"/>
      <w:pPr>
        <w:ind w:left="922" w:hanging="360"/>
      </w:pPr>
      <w:rPr>
        <w:rFonts w:hint="default"/>
        <w:b w:val="0"/>
        <w:bCs w:val="0"/>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0" w15:restartNumberingAfterBreak="0">
    <w:nsid w:val="32A93D2D"/>
    <w:multiLevelType w:val="hybridMultilevel"/>
    <w:tmpl w:val="34FE7790"/>
    <w:lvl w:ilvl="0" w:tplc="FE34D62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CEE4632"/>
    <w:multiLevelType w:val="hybridMultilevel"/>
    <w:tmpl w:val="34FE7790"/>
    <w:lvl w:ilvl="0" w:tplc="FE34D62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4F011F88"/>
    <w:multiLevelType w:val="hybridMultilevel"/>
    <w:tmpl w:val="CD269F8C"/>
    <w:lvl w:ilvl="0" w:tplc="FE34D628">
      <w:start w:val="1"/>
      <w:numFmt w:val="decimal"/>
      <w:lvlText w:val="（%1）"/>
      <w:lvlJc w:val="left"/>
      <w:pPr>
        <w:ind w:left="982" w:hanging="4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3" w15:restartNumberingAfterBreak="0">
    <w:nsid w:val="571B00C0"/>
    <w:multiLevelType w:val="hybridMultilevel"/>
    <w:tmpl w:val="6E122F50"/>
    <w:lvl w:ilvl="0" w:tplc="EC82B7E6">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4" w15:restartNumberingAfterBreak="0">
    <w:nsid w:val="5A6B7A91"/>
    <w:multiLevelType w:val="hybridMultilevel"/>
    <w:tmpl w:val="43440DBC"/>
    <w:lvl w:ilvl="0" w:tplc="FE34D628">
      <w:start w:val="1"/>
      <w:numFmt w:val="decimal"/>
      <w:lvlText w:val="（%1）"/>
      <w:lvlJc w:val="left"/>
      <w:pPr>
        <w:ind w:left="982" w:hanging="4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5" w15:restartNumberingAfterBreak="0">
    <w:nsid w:val="5AC74FAE"/>
    <w:multiLevelType w:val="hybridMultilevel"/>
    <w:tmpl w:val="06CC13EC"/>
    <w:lvl w:ilvl="0" w:tplc="926CA8A4">
      <w:start w:val="1"/>
      <w:numFmt w:val="japaneseCounting"/>
      <w:lvlText w:val="%1、"/>
      <w:lvlJc w:val="left"/>
      <w:pPr>
        <w:ind w:left="845" w:hanging="420"/>
      </w:pPr>
      <w:rPr>
        <w:rFonts w:hint="default"/>
        <w:b/>
        <w:bCs/>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4C7F7B"/>
    <w:multiLevelType w:val="hybridMultilevel"/>
    <w:tmpl w:val="199A9F5A"/>
    <w:lvl w:ilvl="0" w:tplc="DF0A2788">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7" w15:restartNumberingAfterBreak="0">
    <w:nsid w:val="602D5A32"/>
    <w:multiLevelType w:val="hybridMultilevel"/>
    <w:tmpl w:val="6096F0A8"/>
    <w:lvl w:ilvl="0" w:tplc="EB00E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21D3590"/>
    <w:multiLevelType w:val="hybridMultilevel"/>
    <w:tmpl w:val="34FE7790"/>
    <w:lvl w:ilvl="0" w:tplc="FE34D62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64916B8D"/>
    <w:multiLevelType w:val="hybridMultilevel"/>
    <w:tmpl w:val="10247104"/>
    <w:lvl w:ilvl="0" w:tplc="30545A7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86F2C37"/>
    <w:multiLevelType w:val="hybridMultilevel"/>
    <w:tmpl w:val="6E122F50"/>
    <w:lvl w:ilvl="0" w:tplc="EC82B7E6">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1" w15:restartNumberingAfterBreak="0">
    <w:nsid w:val="695374F6"/>
    <w:multiLevelType w:val="hybridMultilevel"/>
    <w:tmpl w:val="B39CF860"/>
    <w:lvl w:ilvl="0" w:tplc="FE34D62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EBF77C6"/>
    <w:multiLevelType w:val="hybridMultilevel"/>
    <w:tmpl w:val="816CACF6"/>
    <w:lvl w:ilvl="0" w:tplc="F41A516E">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3" w15:restartNumberingAfterBreak="0">
    <w:nsid w:val="75B61D01"/>
    <w:multiLevelType w:val="hybridMultilevel"/>
    <w:tmpl w:val="75E0AA40"/>
    <w:lvl w:ilvl="0" w:tplc="EA0A43E6">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4" w15:restartNumberingAfterBreak="0">
    <w:nsid w:val="78D5681B"/>
    <w:multiLevelType w:val="hybridMultilevel"/>
    <w:tmpl w:val="A4143B16"/>
    <w:lvl w:ilvl="0" w:tplc="6CBA7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3"/>
  </w:num>
  <w:num w:numId="3">
    <w:abstractNumId w:val="8"/>
  </w:num>
  <w:num w:numId="4">
    <w:abstractNumId w:val="10"/>
  </w:num>
  <w:num w:numId="5">
    <w:abstractNumId w:val="5"/>
  </w:num>
  <w:num w:numId="6">
    <w:abstractNumId w:val="4"/>
  </w:num>
  <w:num w:numId="7">
    <w:abstractNumId w:val="6"/>
  </w:num>
  <w:num w:numId="8">
    <w:abstractNumId w:val="11"/>
  </w:num>
  <w:num w:numId="9">
    <w:abstractNumId w:val="18"/>
  </w:num>
  <w:num w:numId="10">
    <w:abstractNumId w:val="19"/>
  </w:num>
  <w:num w:numId="11">
    <w:abstractNumId w:val="0"/>
  </w:num>
  <w:num w:numId="12">
    <w:abstractNumId w:val="7"/>
  </w:num>
  <w:num w:numId="13">
    <w:abstractNumId w:val="13"/>
  </w:num>
  <w:num w:numId="14">
    <w:abstractNumId w:val="2"/>
  </w:num>
  <w:num w:numId="15">
    <w:abstractNumId w:val="23"/>
  </w:num>
  <w:num w:numId="16">
    <w:abstractNumId w:val="9"/>
  </w:num>
  <w:num w:numId="17">
    <w:abstractNumId w:val="21"/>
  </w:num>
  <w:num w:numId="18">
    <w:abstractNumId w:val="16"/>
  </w:num>
  <w:num w:numId="19">
    <w:abstractNumId w:val="24"/>
  </w:num>
  <w:num w:numId="20">
    <w:abstractNumId w:val="14"/>
  </w:num>
  <w:num w:numId="21">
    <w:abstractNumId w:val="1"/>
  </w:num>
  <w:num w:numId="22">
    <w:abstractNumId w:val="12"/>
  </w:num>
  <w:num w:numId="23">
    <w:abstractNumId w:val="17"/>
  </w:num>
  <w:num w:numId="24">
    <w:abstractNumId w:val="22"/>
  </w:num>
  <w:num w:numId="25">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邓 Ｋexin">
    <w15:presenceInfo w15:providerId="Windows Live" w15:userId="c3b46ec6771bae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C32"/>
    <w:rsid w:val="00037E1E"/>
    <w:rsid w:val="00050BBB"/>
    <w:rsid w:val="00053D76"/>
    <w:rsid w:val="0005607C"/>
    <w:rsid w:val="00071A18"/>
    <w:rsid w:val="00081F56"/>
    <w:rsid w:val="000B3E01"/>
    <w:rsid w:val="000B7E2F"/>
    <w:rsid w:val="000C1CC4"/>
    <w:rsid w:val="00126EB3"/>
    <w:rsid w:val="001363E2"/>
    <w:rsid w:val="0013688E"/>
    <w:rsid w:val="00137FBE"/>
    <w:rsid w:val="00163780"/>
    <w:rsid w:val="00174161"/>
    <w:rsid w:val="001903BB"/>
    <w:rsid w:val="001C63C7"/>
    <w:rsid w:val="001D13F2"/>
    <w:rsid w:val="0027334F"/>
    <w:rsid w:val="002B425F"/>
    <w:rsid w:val="002B4A64"/>
    <w:rsid w:val="002C0088"/>
    <w:rsid w:val="002C46F0"/>
    <w:rsid w:val="002C4802"/>
    <w:rsid w:val="00312B2E"/>
    <w:rsid w:val="00320314"/>
    <w:rsid w:val="00345B32"/>
    <w:rsid w:val="00347AAE"/>
    <w:rsid w:val="00372A88"/>
    <w:rsid w:val="003752A5"/>
    <w:rsid w:val="003A2116"/>
    <w:rsid w:val="003C1C4D"/>
    <w:rsid w:val="003C65E4"/>
    <w:rsid w:val="003D766F"/>
    <w:rsid w:val="003F4F93"/>
    <w:rsid w:val="003F50B1"/>
    <w:rsid w:val="0041401E"/>
    <w:rsid w:val="00440D7B"/>
    <w:rsid w:val="00463C96"/>
    <w:rsid w:val="00482589"/>
    <w:rsid w:val="004A7407"/>
    <w:rsid w:val="004B49C0"/>
    <w:rsid w:val="004C3A46"/>
    <w:rsid w:val="004E5121"/>
    <w:rsid w:val="00511F8C"/>
    <w:rsid w:val="00544993"/>
    <w:rsid w:val="00554227"/>
    <w:rsid w:val="00571DF7"/>
    <w:rsid w:val="00576D0F"/>
    <w:rsid w:val="005861CD"/>
    <w:rsid w:val="005E1A14"/>
    <w:rsid w:val="005F5515"/>
    <w:rsid w:val="006142D7"/>
    <w:rsid w:val="00636486"/>
    <w:rsid w:val="00663A46"/>
    <w:rsid w:val="00670E7E"/>
    <w:rsid w:val="00685CAC"/>
    <w:rsid w:val="006B7BD8"/>
    <w:rsid w:val="006F14B8"/>
    <w:rsid w:val="00715F4B"/>
    <w:rsid w:val="0073709E"/>
    <w:rsid w:val="00774138"/>
    <w:rsid w:val="00784C32"/>
    <w:rsid w:val="00797B49"/>
    <w:rsid w:val="007B66AB"/>
    <w:rsid w:val="007C775A"/>
    <w:rsid w:val="007E0D5F"/>
    <w:rsid w:val="00822F62"/>
    <w:rsid w:val="008628E4"/>
    <w:rsid w:val="00880A44"/>
    <w:rsid w:val="008D79AD"/>
    <w:rsid w:val="008E5D9D"/>
    <w:rsid w:val="0092458A"/>
    <w:rsid w:val="0093390D"/>
    <w:rsid w:val="00953A9C"/>
    <w:rsid w:val="00982FB5"/>
    <w:rsid w:val="00996A3E"/>
    <w:rsid w:val="009A6C28"/>
    <w:rsid w:val="009B7B9F"/>
    <w:rsid w:val="009D7848"/>
    <w:rsid w:val="00A829AB"/>
    <w:rsid w:val="00AB13F9"/>
    <w:rsid w:val="00AD3429"/>
    <w:rsid w:val="00AE1DC8"/>
    <w:rsid w:val="00AE5EEC"/>
    <w:rsid w:val="00AF0FB6"/>
    <w:rsid w:val="00AF5A97"/>
    <w:rsid w:val="00B1012C"/>
    <w:rsid w:val="00B36CC3"/>
    <w:rsid w:val="00B375D4"/>
    <w:rsid w:val="00BB08C1"/>
    <w:rsid w:val="00BD505D"/>
    <w:rsid w:val="00BF1517"/>
    <w:rsid w:val="00C04429"/>
    <w:rsid w:val="00C07C4A"/>
    <w:rsid w:val="00C17F9C"/>
    <w:rsid w:val="00C261FD"/>
    <w:rsid w:val="00C55B68"/>
    <w:rsid w:val="00C61319"/>
    <w:rsid w:val="00C7171B"/>
    <w:rsid w:val="00C869D5"/>
    <w:rsid w:val="00CC3BB6"/>
    <w:rsid w:val="00D840E2"/>
    <w:rsid w:val="00DA2198"/>
    <w:rsid w:val="00DA25A4"/>
    <w:rsid w:val="00DA50CE"/>
    <w:rsid w:val="00DC28C6"/>
    <w:rsid w:val="00DC6DFD"/>
    <w:rsid w:val="00DD4B62"/>
    <w:rsid w:val="00DF09CF"/>
    <w:rsid w:val="00DF2129"/>
    <w:rsid w:val="00DF2395"/>
    <w:rsid w:val="00E00E9C"/>
    <w:rsid w:val="00E161A2"/>
    <w:rsid w:val="00E252C5"/>
    <w:rsid w:val="00E8064F"/>
    <w:rsid w:val="00E82860"/>
    <w:rsid w:val="00EC3EBF"/>
    <w:rsid w:val="00EC7A8B"/>
    <w:rsid w:val="00ED6969"/>
    <w:rsid w:val="00EF3B5B"/>
    <w:rsid w:val="00F2075D"/>
    <w:rsid w:val="00F33F72"/>
    <w:rsid w:val="00F4355D"/>
    <w:rsid w:val="00F57868"/>
    <w:rsid w:val="00F7073D"/>
    <w:rsid w:val="00F85BFF"/>
    <w:rsid w:val="00F86128"/>
    <w:rsid w:val="00F96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61269"/>
  <w15:chartTrackingRefBased/>
  <w15:docId w15:val="{54B3275C-E288-4807-AC3D-71A3A635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6DFD"/>
    <w:pPr>
      <w:ind w:firstLineChars="200" w:firstLine="420"/>
    </w:pPr>
  </w:style>
  <w:style w:type="paragraph" w:styleId="a4">
    <w:name w:val="Balloon Text"/>
    <w:basedOn w:val="a"/>
    <w:link w:val="Char"/>
    <w:uiPriority w:val="99"/>
    <w:semiHidden/>
    <w:unhideWhenUsed/>
    <w:rsid w:val="00C61319"/>
    <w:rPr>
      <w:sz w:val="18"/>
      <w:szCs w:val="18"/>
    </w:rPr>
  </w:style>
  <w:style w:type="character" w:customStyle="1" w:styleId="Char">
    <w:name w:val="批注框文本 Char"/>
    <w:basedOn w:val="a0"/>
    <w:link w:val="a4"/>
    <w:uiPriority w:val="99"/>
    <w:semiHidden/>
    <w:rsid w:val="00C61319"/>
    <w:rPr>
      <w:sz w:val="18"/>
      <w:szCs w:val="18"/>
    </w:rPr>
  </w:style>
  <w:style w:type="paragraph" w:styleId="a5">
    <w:name w:val="header"/>
    <w:basedOn w:val="a"/>
    <w:link w:val="Char0"/>
    <w:uiPriority w:val="99"/>
    <w:unhideWhenUsed/>
    <w:rsid w:val="004B49C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B49C0"/>
    <w:rPr>
      <w:sz w:val="18"/>
      <w:szCs w:val="18"/>
    </w:rPr>
  </w:style>
  <w:style w:type="paragraph" w:styleId="a6">
    <w:name w:val="footer"/>
    <w:basedOn w:val="a"/>
    <w:link w:val="Char1"/>
    <w:uiPriority w:val="99"/>
    <w:unhideWhenUsed/>
    <w:rsid w:val="004B49C0"/>
    <w:pPr>
      <w:tabs>
        <w:tab w:val="center" w:pos="4153"/>
        <w:tab w:val="right" w:pos="8306"/>
      </w:tabs>
      <w:snapToGrid w:val="0"/>
      <w:jc w:val="left"/>
    </w:pPr>
    <w:rPr>
      <w:sz w:val="18"/>
      <w:szCs w:val="18"/>
    </w:rPr>
  </w:style>
  <w:style w:type="character" w:customStyle="1" w:styleId="Char1">
    <w:name w:val="页脚 Char"/>
    <w:basedOn w:val="a0"/>
    <w:link w:val="a6"/>
    <w:uiPriority w:val="99"/>
    <w:rsid w:val="004B49C0"/>
    <w:rPr>
      <w:sz w:val="18"/>
      <w:szCs w:val="18"/>
    </w:rPr>
  </w:style>
  <w:style w:type="character" w:styleId="a7">
    <w:name w:val="annotation reference"/>
    <w:basedOn w:val="a0"/>
    <w:uiPriority w:val="99"/>
    <w:semiHidden/>
    <w:unhideWhenUsed/>
    <w:rsid w:val="00EF3B5B"/>
    <w:rPr>
      <w:sz w:val="21"/>
      <w:szCs w:val="21"/>
    </w:rPr>
  </w:style>
  <w:style w:type="paragraph" w:styleId="a8">
    <w:name w:val="annotation text"/>
    <w:basedOn w:val="a"/>
    <w:link w:val="Char2"/>
    <w:uiPriority w:val="99"/>
    <w:semiHidden/>
    <w:unhideWhenUsed/>
    <w:rsid w:val="00EF3B5B"/>
    <w:pPr>
      <w:jc w:val="left"/>
    </w:pPr>
  </w:style>
  <w:style w:type="character" w:customStyle="1" w:styleId="Char2">
    <w:name w:val="批注文字 Char"/>
    <w:basedOn w:val="a0"/>
    <w:link w:val="a8"/>
    <w:uiPriority w:val="99"/>
    <w:semiHidden/>
    <w:rsid w:val="00EF3B5B"/>
  </w:style>
  <w:style w:type="paragraph" w:styleId="a9">
    <w:name w:val="annotation subject"/>
    <w:basedOn w:val="a8"/>
    <w:next w:val="a8"/>
    <w:link w:val="Char3"/>
    <w:uiPriority w:val="99"/>
    <w:semiHidden/>
    <w:unhideWhenUsed/>
    <w:rsid w:val="00EF3B5B"/>
    <w:rPr>
      <w:b/>
      <w:bCs/>
    </w:rPr>
  </w:style>
  <w:style w:type="character" w:customStyle="1" w:styleId="Char3">
    <w:name w:val="批注主题 Char"/>
    <w:basedOn w:val="Char2"/>
    <w:link w:val="a9"/>
    <w:uiPriority w:val="99"/>
    <w:semiHidden/>
    <w:rsid w:val="00EF3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6E78F-66FF-452E-AD06-D5CB8686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Ｋexin</dc:creator>
  <cp:keywords/>
  <dc:description/>
  <cp:lastModifiedBy>T</cp:lastModifiedBy>
  <cp:revision>4</cp:revision>
  <dcterms:created xsi:type="dcterms:W3CDTF">2020-03-20T02:27:00Z</dcterms:created>
  <dcterms:modified xsi:type="dcterms:W3CDTF">2020-03-28T10:13:00Z</dcterms:modified>
</cp:coreProperties>
</file>