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sz w:val="40"/>
        </w:rPr>
      </w:pPr>
      <w:r>
        <w:rPr>
          <w:sz w:val="40"/>
        </w:rPr>
        <w:t>新本币项目组版本验收测试</w:t>
      </w:r>
    </w:p>
    <w:p>
      <w:pPr>
        <w:ind w:firstLine="640"/>
      </w:pPr>
    </w:p>
    <w:p>
      <w:pPr>
        <w:numPr>
          <w:ilvl w:val="0"/>
          <w:numId w:val="2"/>
        </w:numPr>
        <w:ind w:firstLine="0" w:firstLineChars="0"/>
        <w:rPr>
          <w:b/>
          <w:bCs/>
        </w:rPr>
      </w:pPr>
      <w:r>
        <w:rPr>
          <w:b/>
          <w:bCs/>
        </w:rPr>
        <w:t>版本验收测试</w:t>
      </w:r>
      <w:r>
        <w:rPr>
          <w:rFonts w:hint="eastAsia"/>
          <w:b/>
          <w:bCs/>
        </w:rPr>
        <w:t>工作阶段划分及细项说明</w:t>
      </w:r>
      <w:r>
        <w:rPr>
          <w:b/>
          <w:bCs/>
        </w:rPr>
        <w:t>计划安排</w:t>
      </w:r>
    </w:p>
    <w:p>
      <w:pPr>
        <w:ind w:firstLine="640"/>
      </w:pPr>
      <w:r>
        <w:rPr>
          <w:rFonts w:hint="eastAsia"/>
        </w:rPr>
        <w:t>新本币验收测试工作自小项目启动开始，贯穿小项目运行，业务版本集成，版本验收</w:t>
      </w:r>
      <w:r>
        <w:rPr>
          <w:rFonts w:hint="default"/>
        </w:rPr>
        <w:t>三</w:t>
      </w:r>
      <w:r>
        <w:rPr>
          <w:rFonts w:hint="eastAsia"/>
        </w:rPr>
        <w:t>个阶段。各个阶段验收测试参与的工作内容、时间及人力安排及交付材料如下</w:t>
      </w:r>
    </w:p>
    <w:p>
      <w:pPr>
        <w:pStyle w:val="9"/>
        <w:ind w:left="640" w:firstLine="0" w:firstLineChars="0"/>
        <w:rPr>
          <w:b/>
          <w:bCs/>
        </w:rPr>
      </w:pPr>
      <w:r>
        <w:rPr>
          <w:b/>
          <w:bCs/>
        </w:rPr>
        <w:t>（一）</w:t>
      </w:r>
      <w:r>
        <w:rPr>
          <w:rFonts w:hint="eastAsia"/>
          <w:b/>
          <w:bCs/>
        </w:rPr>
        <w:t>方案编写、需求分析及测试用例交付</w:t>
      </w:r>
    </w:p>
    <w:p>
      <w:pPr>
        <w:ind w:firstLine="640"/>
        <w:rPr>
          <w:rFonts w:hint="default"/>
        </w:rPr>
      </w:pPr>
      <w:r>
        <w:t>工作内容</w:t>
      </w:r>
      <w:r>
        <w:rPr>
          <w:rFonts w:hint="eastAsia"/>
        </w:rPr>
        <w:t>：方案编写、需求分析及测试用例交付的过程，贯穿整个小项目的完整生命周期</w:t>
      </w:r>
      <w:r>
        <w:rPr>
          <w:rFonts w:hint="default"/>
        </w:rPr>
        <w:t>：</w:t>
      </w:r>
    </w:p>
    <w:p>
      <w:pPr>
        <w:numPr>
          <w:ilvl w:val="0"/>
          <w:numId w:val="3"/>
        </w:numPr>
        <w:ind w:firstLine="640"/>
        <w:rPr>
          <w:rFonts w:hint="eastAsia"/>
        </w:rPr>
      </w:pPr>
      <w:r>
        <w:rPr>
          <w:rFonts w:hint="eastAsia"/>
        </w:rPr>
        <w:t>小项目立项阶段，由</w:t>
      </w:r>
      <w:r>
        <w:rPr>
          <w:rFonts w:hint="eastAsia"/>
          <w:highlight w:val="yellow"/>
        </w:rPr>
        <w:t>测试守门员</w:t>
      </w:r>
      <w:r>
        <w:rPr>
          <w:rFonts w:hint="eastAsia"/>
        </w:rPr>
        <w:t>负责提前对</w:t>
      </w:r>
      <w:r>
        <w:rPr>
          <w:rFonts w:hint="default"/>
        </w:rPr>
        <w:t>业务需求</w:t>
      </w:r>
      <w:r>
        <w:rPr>
          <w:rFonts w:hint="eastAsia"/>
        </w:rPr>
        <w:t>进行了解，给出小项目的测试方案，作为项目启动的测试交底材料；</w:t>
      </w:r>
    </w:p>
    <w:p>
      <w:pPr>
        <w:numPr>
          <w:ilvl w:val="0"/>
          <w:numId w:val="3"/>
        </w:numPr>
        <w:ind w:firstLine="640"/>
      </w:pPr>
      <w:r>
        <w:rPr>
          <w:rFonts w:hint="eastAsia"/>
        </w:rPr>
        <w:t>小项目进行过程中，由</w:t>
      </w:r>
      <w:r>
        <w:rPr>
          <w:rFonts w:hint="eastAsia"/>
          <w:highlight w:val="yellow"/>
        </w:rPr>
        <w:t>验收</w:t>
      </w:r>
      <w:r>
        <w:rPr>
          <w:rFonts w:hint="default"/>
          <w:highlight w:val="yellow"/>
        </w:rPr>
        <w:t>总</w:t>
      </w:r>
      <w:r>
        <w:rPr>
          <w:rFonts w:hint="eastAsia"/>
          <w:highlight w:val="yellow"/>
        </w:rPr>
        <w:t>负责人</w:t>
      </w:r>
      <w:r>
        <w:rPr>
          <w:rFonts w:hint="eastAsia"/>
        </w:rPr>
        <w:t>，投入</w:t>
      </w:r>
      <w:r>
        <w:rPr>
          <w:rFonts w:hint="default"/>
        </w:rPr>
        <w:t>人力</w:t>
      </w:r>
      <w:r>
        <w:rPr>
          <w:rFonts w:hint="eastAsia"/>
        </w:rPr>
        <w:t>参与小项目需求详细分析、测试用例编写，</w:t>
      </w:r>
      <w:r>
        <w:rPr>
          <w:rFonts w:hint="default"/>
        </w:rPr>
        <w:t>并</w:t>
      </w:r>
      <w:r>
        <w:rPr>
          <w:rFonts w:hint="eastAsia"/>
        </w:rPr>
        <w:t>在一定范围内参与小项目的测试工作</w:t>
      </w:r>
      <w:r>
        <w:rPr>
          <w:rFonts w:hint="default"/>
        </w:rPr>
        <w:t>；人力数量由项目规模大小确定，原则上不</w:t>
      </w:r>
      <w:bookmarkStart w:id="0" w:name="_GoBack"/>
      <w:bookmarkEnd w:id="0"/>
      <w:r>
        <w:rPr>
          <w:rFonts w:hint="default"/>
        </w:rPr>
        <w:t>超过3人。</w:t>
      </w:r>
    </w:p>
    <w:p>
      <w:pPr>
        <w:numPr>
          <w:ilvl w:val="0"/>
          <w:numId w:val="3"/>
        </w:numPr>
        <w:ind w:firstLine="640"/>
      </w:pPr>
      <w:r>
        <w:rPr>
          <w:rFonts w:hint="eastAsia"/>
        </w:rPr>
        <w:t>小项目结项时，验收测试人员提交对应的测试用例以及修改完善后的测试方案作为结项交付材料。</w:t>
      </w:r>
    </w:p>
    <w:p>
      <w:pPr>
        <w:ind w:firstLine="640"/>
      </w:pPr>
      <w:r>
        <w:t>交付物要求</w:t>
      </w:r>
      <w:r>
        <w:rPr>
          <w:rFonts w:hint="eastAsia"/>
        </w:rPr>
        <w:t>：</w:t>
      </w:r>
    </w:p>
    <w:p>
      <w:pPr>
        <w:pStyle w:val="10"/>
        <w:numPr>
          <w:ilvl w:val="0"/>
          <w:numId w:val="4"/>
        </w:numPr>
        <w:ind w:firstLineChars="0"/>
      </w:pPr>
      <w:r>
        <w:rPr>
          <w:rFonts w:hint="default"/>
          <w:b/>
          <w:bCs/>
        </w:rPr>
        <w:t xml:space="preserve">A </w:t>
      </w:r>
      <w:r>
        <w:rPr>
          <w:rFonts w:hint="eastAsia"/>
          <w:b/>
          <w:bCs/>
        </w:rPr>
        <w:t>测试方案：</w:t>
      </w:r>
      <w:r>
        <w:rPr>
          <w:rFonts w:hint="eastAsia"/>
        </w:rPr>
        <w:t>描述小项目业务需求内容的测试点，将业务模块划分测试模块，说明需要考虑的测试场景。</w:t>
      </w:r>
    </w:p>
    <w:p>
      <w:pPr>
        <w:pStyle w:val="10"/>
        <w:ind w:left="1260" w:firstLine="0" w:firstLineChars="0"/>
      </w:pPr>
      <w:r>
        <w:rPr>
          <w:rFonts w:hint="eastAsia"/>
          <w:b/>
          <w:bCs/>
        </w:rPr>
        <w:t>示例如下：</w:t>
      </w:r>
    </w:p>
    <w:p>
      <w:pPr>
        <w:pStyle w:val="10"/>
        <w:ind w:left="1260" w:firstLine="0" w:firstLineChars="0"/>
      </w:pPr>
      <w:r>
        <w:rPr>
          <w:rFonts w:hint="eastAsia"/>
        </w:rPr>
        <w:t>模块：债券借贷报价小白屏；</w:t>
      </w:r>
    </w:p>
    <w:p>
      <w:pPr>
        <w:pStyle w:val="10"/>
        <w:ind w:left="1260" w:firstLine="0" w:firstLineChars="0"/>
      </w:pPr>
      <w:r>
        <w:rPr>
          <w:rFonts w:hint="eastAsia"/>
        </w:rPr>
        <w:t>测试场景：报价发起，报价修改，小黑屏调起小白屏等</w:t>
      </w:r>
    </w:p>
    <w:p>
      <w:pPr>
        <w:pStyle w:val="10"/>
        <w:ind w:left="1260" w:firstLine="0" w:firstLineChars="0"/>
      </w:pPr>
      <w:r>
        <w:rPr>
          <w:rFonts w:hint="eastAsia"/>
        </w:rPr>
        <w:t>测试点：发起时界面校验项、交易账户联动、界面字段精度、报价提交后数据流转、自动计算项结果验证等</w:t>
      </w:r>
    </w:p>
    <w:p>
      <w:pPr>
        <w:pStyle w:val="10"/>
        <w:numPr>
          <w:ilvl w:val="0"/>
          <w:numId w:val="4"/>
        </w:numPr>
        <w:ind w:firstLineChars="0"/>
      </w:pPr>
      <w:r>
        <w:rPr>
          <w:rFonts w:hint="default"/>
          <w:b/>
          <w:bCs/>
        </w:rPr>
        <w:t xml:space="preserve">B </w:t>
      </w:r>
      <w:r>
        <w:rPr>
          <w:rFonts w:hint="eastAsia"/>
          <w:b/>
          <w:bCs/>
        </w:rPr>
        <w:t>测试用例：</w:t>
      </w:r>
      <w:r>
        <w:rPr>
          <w:rFonts w:hint="eastAsia"/>
        </w:rPr>
        <w:t>基于小项目的测试场景以及对需求的细化分析后，将测试方案要求覆盖内容进行用例化，同时细化测试数据、测试场景。</w:t>
      </w:r>
    </w:p>
    <w:p>
      <w:pPr>
        <w:pStyle w:val="9"/>
        <w:ind w:left="640" w:firstLine="0" w:firstLineChars="0"/>
        <w:rPr>
          <w:b/>
          <w:bCs/>
        </w:rPr>
      </w:pPr>
      <w:r>
        <w:rPr>
          <w:b/>
          <w:bCs/>
        </w:rPr>
        <w:t>（二）</w:t>
      </w:r>
      <w:r>
        <w:rPr>
          <w:rFonts w:hint="eastAsia"/>
          <w:b/>
          <w:bCs/>
        </w:rPr>
        <w:t>用例集成，测试范围划定及测试工作内容分工</w:t>
      </w:r>
    </w:p>
    <w:p>
      <w:pPr>
        <w:ind w:firstLine="640"/>
        <w:rPr>
          <w:rFonts w:hint="eastAsia"/>
          <w:highlight w:val="yellow"/>
        </w:rPr>
      </w:pPr>
      <w:r>
        <w:t>工作内容</w:t>
      </w:r>
      <w:r>
        <w:rPr>
          <w:rFonts w:hint="eastAsia"/>
        </w:rPr>
        <w:t>：在版本集成过程中，参考版本集成后的新功能业务流程及影响范围，制定新增业务功能测试范围，根据版本整体时间计划安排，从业务优先级、市场影响、业务频率、生产业务数据等维度，对小项目提交测试用例进行集成和筛选</w:t>
      </w:r>
      <w:r>
        <w:rPr>
          <w:rFonts w:hint="default"/>
        </w:rPr>
        <w:t>；</w:t>
      </w:r>
      <w:r>
        <w:rPr>
          <w:rFonts w:hint="eastAsia"/>
        </w:rPr>
        <w:t>组织产品组、需求线、技术线、产品线共同进行测试方案和用例评审</w:t>
      </w:r>
      <w:r>
        <w:rPr>
          <w:rFonts w:hint="default"/>
        </w:rPr>
        <w:t>，</w:t>
      </w:r>
      <w:r>
        <w:rPr>
          <w:rFonts w:hint="default"/>
          <w:highlight w:val="yellow"/>
        </w:rPr>
        <w:t>包括对业务点进行补充和用例删减</w:t>
      </w:r>
      <w:r>
        <w:rPr>
          <w:rFonts w:hint="default"/>
        </w:rPr>
        <w:t>；</w:t>
      </w:r>
      <w:r>
        <w:rPr>
          <w:rFonts w:hint="eastAsia"/>
        </w:rPr>
        <w:t>最终形成版本验收用例。</w:t>
      </w:r>
    </w:p>
    <w:p>
      <w:pPr>
        <w:ind w:firstLine="640"/>
        <w:rPr>
          <w:rFonts w:hint="default"/>
          <w:highlight w:val="yellow"/>
        </w:rPr>
      </w:pPr>
      <w:r>
        <w:rPr>
          <w:rFonts w:hint="eastAsia"/>
        </w:rPr>
        <w:t>针对本次版本的变更内容，</w:t>
      </w:r>
      <w:r>
        <w:rPr>
          <w:rFonts w:hint="default"/>
          <w:highlight w:val="none"/>
        </w:rPr>
        <w:t>版本负责人牵头组织验收测试组、</w:t>
      </w:r>
      <w:r>
        <w:rPr>
          <w:rFonts w:hint="default"/>
        </w:rPr>
        <w:t>集中测试组、数据比对组</w:t>
      </w:r>
      <w:r>
        <w:rPr>
          <w:rFonts w:hint="eastAsia"/>
        </w:rPr>
        <w:t>进行分工划分，确保本次版本新增功能、系统主流程、技术优化及数据迁移内容均有相应团队进行逻辑验证工作。</w:t>
      </w:r>
    </w:p>
    <w:p>
      <w:pPr>
        <w:ind w:firstLine="640"/>
      </w:pPr>
      <w:r>
        <w:rPr>
          <w:rFonts w:hint="eastAsia"/>
        </w:rPr>
        <w:t>参与时间：版本集成阶段。</w:t>
      </w:r>
    </w:p>
    <w:p>
      <w:pPr>
        <w:ind w:firstLine="640"/>
      </w:pPr>
      <w:r>
        <w:t>交付物</w:t>
      </w:r>
      <w:r>
        <w:rPr>
          <w:rFonts w:hint="eastAsia"/>
        </w:rPr>
        <w:t>：测试范围及对应版本测试用例。</w:t>
      </w:r>
    </w:p>
    <w:p>
      <w:pPr>
        <w:ind w:firstLine="640"/>
      </w:pPr>
    </w:p>
    <w:p>
      <w:pPr>
        <w:pStyle w:val="9"/>
        <w:numPr>
          <w:ilvl w:val="0"/>
          <w:numId w:val="5"/>
        </w:numPr>
        <w:ind w:left="640" w:firstLine="0" w:firstLineChars="0"/>
        <w:rPr>
          <w:b/>
          <w:bCs/>
        </w:rPr>
      </w:pPr>
      <w:r>
        <w:rPr>
          <w:b/>
          <w:bCs/>
        </w:rPr>
        <w:t>验收测试阶段</w:t>
      </w:r>
    </w:p>
    <w:p>
      <w:pPr>
        <w:ind w:firstLine="640"/>
        <w:rPr>
          <w:rFonts w:hint="eastAsia"/>
        </w:rPr>
      </w:pPr>
      <w:r>
        <w:rPr>
          <w:rFonts w:hint="eastAsia"/>
        </w:rPr>
        <w:t>按照项目计划和测试轮次安排，按照用例优先级及业务优先级从高至低，对测试用例和业务场景进行验证。对过往版本中验收引入的生产问题进行复验，在验收测试主流程通过并无业务阻断功能后，组织产品组进行产品验收。</w:t>
      </w:r>
    </w:p>
    <w:p>
      <w:pPr>
        <w:ind w:firstLine="640"/>
        <w:rPr>
          <w:rFonts w:hint="eastAsia"/>
        </w:rPr>
      </w:pPr>
      <w:r>
        <w:rPr>
          <w:rFonts w:hint="default"/>
          <w:highlight w:val="yellow"/>
        </w:rPr>
        <w:t>全量的用例由需求条线维护明确，包括全量的用例和遗留缺陷，并明确下个版本的集中测试补充范围。验收测试完成后将用例移交至需求条线。</w:t>
      </w:r>
    </w:p>
    <w:p>
      <w:pPr>
        <w:ind w:firstLine="640"/>
      </w:pPr>
      <w:r>
        <w:rPr>
          <w:rFonts w:hint="eastAsia"/>
        </w:rPr>
        <w:t>时间节点：遵循《新本币V150版本安排》中版本计划安排。</w:t>
      </w:r>
    </w:p>
    <w:p>
      <w:pPr>
        <w:ind w:firstLine="640"/>
      </w:pPr>
      <w:r>
        <w:t>交付物</w:t>
      </w:r>
      <w:r>
        <w:rPr>
          <w:rFonts w:hint="eastAsia"/>
        </w:rPr>
        <w:t>：</w:t>
      </w:r>
    </w:p>
    <w:p>
      <w:pPr>
        <w:ind w:firstLine="640"/>
      </w:pPr>
      <w:r>
        <w:rPr>
          <w:rFonts w:hint="eastAsia"/>
        </w:rPr>
        <w:t>日常测试日报及验收测试报告，产品组测试缺陷清单及缺陷跟踪</w:t>
      </w:r>
      <w:r>
        <w:t>。</w:t>
      </w:r>
    </w:p>
    <w:p>
      <w:pPr>
        <w:numPr>
          <w:ilvl w:val="0"/>
          <w:numId w:val="6"/>
        </w:numPr>
        <w:ind w:firstLine="0" w:firstLineChars="0"/>
        <w:rPr>
          <w:b/>
          <w:bCs/>
        </w:rPr>
      </w:pPr>
      <w:r>
        <w:rPr>
          <w:b/>
          <w:bCs/>
        </w:rPr>
        <w:t>测试用例编写原则</w:t>
      </w:r>
    </w:p>
    <w:p>
      <w:pPr>
        <w:ind w:firstLine="640"/>
      </w:pPr>
      <w:r>
        <w:rPr>
          <w:rFonts w:hint="eastAsia"/>
        </w:rPr>
        <w:t>验收测试用例编写的基本原则如下：</w:t>
      </w:r>
    </w:p>
    <w:p>
      <w:pPr>
        <w:numPr>
          <w:ilvl w:val="0"/>
          <w:numId w:val="7"/>
        </w:numPr>
        <w:ind w:firstLine="643"/>
      </w:pPr>
      <w:r>
        <w:rPr>
          <w:rFonts w:hint="eastAsia"/>
          <w:b/>
          <w:bCs/>
        </w:rPr>
        <w:t>新增需求</w:t>
      </w:r>
      <w:r>
        <w:rPr>
          <w:b/>
          <w:bCs/>
        </w:rPr>
        <w:t>：</w:t>
      </w:r>
      <w:r>
        <w:rPr>
          <w:rFonts w:hint="eastAsia"/>
        </w:rPr>
        <w:t>必须设计测试用例，用例须包含等价类、边界值、场景法三类</w:t>
      </w:r>
      <w:r>
        <w:t>。按照需求分类，用例设计的验证关注点如下：</w:t>
      </w:r>
    </w:p>
    <w:p>
      <w:pPr>
        <w:ind w:left="840" w:firstLine="420" w:firstLineChars="0"/>
      </w:pPr>
      <w:r>
        <w:t>&lt;1&gt;</w:t>
      </w:r>
      <w:r>
        <w:rPr>
          <w:rFonts w:hint="eastAsia"/>
        </w:rPr>
        <w:t>前端展示类</w:t>
      </w:r>
      <w:r>
        <w:t>。</w:t>
      </w:r>
      <w:r>
        <w:rPr>
          <w:rFonts w:hint="eastAsia"/>
        </w:rPr>
        <w:t>必须特别注意验证不同分辨率、显示器样式。</w:t>
      </w:r>
    </w:p>
    <w:p>
      <w:pPr>
        <w:ind w:left="840" w:firstLine="420" w:firstLineChars="0"/>
      </w:pPr>
      <w:r>
        <w:t>&lt;2&gt;</w:t>
      </w:r>
      <w:r>
        <w:rPr>
          <w:rFonts w:hint="eastAsia"/>
        </w:rPr>
        <w:t>后台逻辑类</w:t>
      </w:r>
      <w:r>
        <w:t>。须</w:t>
      </w:r>
      <w:r>
        <w:rPr>
          <w:rFonts w:hint="eastAsia"/>
        </w:rPr>
        <w:t>覆盖用户允许进行的业务操作流程。</w:t>
      </w:r>
    </w:p>
    <w:p>
      <w:pPr>
        <w:ind w:left="840" w:firstLine="420" w:firstLineChars="0"/>
      </w:pPr>
      <w:r>
        <w:t>&lt;3&gt;</w:t>
      </w:r>
      <w:r>
        <w:rPr>
          <w:rFonts w:hint="eastAsia"/>
        </w:rPr>
        <w:t>数据接口类</w:t>
      </w:r>
      <w:r>
        <w:t>。</w:t>
      </w:r>
      <w:r>
        <w:rPr>
          <w:rFonts w:hint="eastAsia"/>
        </w:rPr>
        <w:t>所有</w:t>
      </w:r>
      <w:r>
        <w:t>涉及该接口的</w:t>
      </w:r>
      <w:r>
        <w:rPr>
          <w:rFonts w:hint="eastAsia"/>
        </w:rPr>
        <w:t>业务场景数据均正常接收和</w:t>
      </w:r>
      <w:r>
        <w:t>进行</w:t>
      </w:r>
      <w:r>
        <w:rPr>
          <w:rFonts w:hint="eastAsia"/>
        </w:rPr>
        <w:t>后续业务处理</w:t>
      </w:r>
      <w:r>
        <w:t>。</w:t>
      </w:r>
    </w:p>
    <w:p>
      <w:pPr>
        <w:ind w:left="840" w:firstLine="420" w:firstLineChars="0"/>
      </w:pPr>
      <w:r>
        <w:t>&lt;4&gt;</w:t>
      </w:r>
      <w:r>
        <w:rPr>
          <w:rFonts w:hint="eastAsia"/>
        </w:rPr>
        <w:t>数据发布类</w:t>
      </w:r>
      <w:r>
        <w:t>。</w:t>
      </w:r>
      <w:r>
        <w:rPr>
          <w:rFonts w:hint="eastAsia"/>
        </w:rPr>
        <w:t>保证正常业务流数据下发的完整性</w:t>
      </w:r>
      <w:r>
        <w:t>和正确性</w:t>
      </w:r>
      <w:r>
        <w:rPr>
          <w:rFonts w:hint="eastAsia"/>
        </w:rPr>
        <w:t>。</w:t>
      </w:r>
    </w:p>
    <w:p>
      <w:pPr>
        <w:numPr>
          <w:ilvl w:val="0"/>
          <w:numId w:val="7"/>
        </w:numPr>
        <w:ind w:firstLine="643"/>
      </w:pPr>
      <w:r>
        <w:rPr>
          <w:rFonts w:hint="eastAsia"/>
          <w:b/>
          <w:bCs/>
        </w:rPr>
        <w:t>已经存在用例的</w:t>
      </w:r>
      <w:r>
        <w:rPr>
          <w:b/>
          <w:bCs/>
        </w:rPr>
        <w:t>变更：</w:t>
      </w:r>
      <w:r>
        <w:rPr>
          <w:rFonts w:hint="eastAsia"/>
        </w:rPr>
        <w:t>根据变更</w:t>
      </w:r>
      <w:r>
        <w:t>内容在</w:t>
      </w:r>
      <w:r>
        <w:rPr>
          <w:rFonts w:hint="eastAsia"/>
        </w:rPr>
        <w:t>原有用例验证</w:t>
      </w:r>
      <w:r>
        <w:t>点进行更新；变更</w:t>
      </w:r>
      <w:r>
        <w:rPr>
          <w:rFonts w:hint="eastAsia"/>
        </w:rPr>
        <w:t>新衍生出的业务内容及场景，参照新增需求用例要求，编写测试用例。</w:t>
      </w:r>
    </w:p>
    <w:p>
      <w:pPr>
        <w:numPr>
          <w:ilvl w:val="0"/>
          <w:numId w:val="7"/>
        </w:numPr>
        <w:ind w:firstLine="643"/>
      </w:pPr>
      <w:r>
        <w:rPr>
          <w:rFonts w:hint="eastAsia"/>
          <w:b/>
          <w:bCs/>
        </w:rPr>
        <w:t>用例优先级：</w:t>
      </w:r>
      <w:r>
        <w:rPr>
          <w:rFonts w:hint="eastAsia"/>
        </w:rPr>
        <w:t>针对新增、变更及主流程用例，需要对用例制定用例优先级及风险优先级。在</w:t>
      </w:r>
      <w:r>
        <w:t>用例</w:t>
      </w:r>
      <w:r>
        <w:rPr>
          <w:rFonts w:hint="eastAsia"/>
        </w:rPr>
        <w:t>执行中以优先级风险四象限为依据，制定用例的优先级执行顺序。</w:t>
      </w:r>
    </w:p>
    <w:p>
      <w:pPr>
        <w:ind w:left="640" w:firstLine="0" w:firstLineChars="0"/>
      </w:pPr>
      <w:r>
        <w:rPr>
          <w:rFonts w:hint="eastAsia"/>
        </w:rPr>
        <w:t>以新增债券借贷业务市场为例：</w:t>
      </w:r>
    </w:p>
    <w:p>
      <w:pPr>
        <w:ind w:left="0" w:firstLine="640" w:firstLineChars="200"/>
        <w:rPr>
          <w:rFonts w:hint="eastAsia"/>
        </w:rPr>
      </w:pPr>
      <w:r>
        <w:rPr>
          <w:rFonts w:hint="eastAsia"/>
        </w:rPr>
        <w:t>最高优先级</w:t>
      </w:r>
      <w:r>
        <w:rPr>
          <w:rFonts w:hint="default"/>
        </w:rPr>
        <w:t>（必选）</w:t>
      </w:r>
      <w:r>
        <w:rPr>
          <w:rFonts w:hint="eastAsia"/>
        </w:rPr>
        <w:t>：用户报价、报价状态变化、用户成交、成交行情计算及展示、成交明细展示、成交单生成。</w:t>
      </w:r>
    </w:p>
    <w:p>
      <w:pPr>
        <w:ind w:left="0" w:firstLine="640" w:firstLineChars="200"/>
        <w:rPr>
          <w:rFonts w:hint="eastAsia"/>
        </w:rPr>
      </w:pPr>
      <w:r>
        <w:rPr>
          <w:rFonts w:hint="eastAsia"/>
        </w:rPr>
        <w:t>高优先级为：报价查询、报价批量导入、成交概览、成交查询、额度扣减、场务参数设置、额度设置。</w:t>
      </w:r>
    </w:p>
    <w:p>
      <w:pPr>
        <w:ind w:left="0" w:firstLine="640" w:firstLineChars="200"/>
        <w:rPr>
          <w:rFonts w:hint="eastAsia"/>
        </w:rPr>
      </w:pPr>
      <w:r>
        <w:rPr>
          <w:rFonts w:hint="eastAsia"/>
        </w:rPr>
        <w:t>中优先级为：历史数据查询、消息提醒、场务查询、场务监控。</w:t>
      </w:r>
    </w:p>
    <w:p>
      <w:pPr>
        <w:ind w:left="0" w:firstLine="640" w:firstLineChars="200"/>
      </w:pPr>
      <w:r>
        <w:rPr>
          <w:rFonts w:hint="eastAsia"/>
        </w:rPr>
        <w:t>低优先级为：白色主题、英文版、快捷键等</w:t>
      </w:r>
      <w:r>
        <w:rPr>
          <w:rFonts w:hint="default"/>
        </w:rPr>
        <w:t>。</w:t>
      </w:r>
    </w:p>
    <w:p>
      <w:pPr>
        <w:ind w:firstLine="640" w:firstLineChars="0"/>
      </w:pPr>
    </w:p>
    <w:p>
      <w:pPr>
        <w:numPr>
          <w:ilvl w:val="0"/>
          <w:numId w:val="6"/>
        </w:numPr>
        <w:ind w:firstLine="0" w:firstLineChars="0"/>
        <w:rPr>
          <w:b/>
          <w:bCs/>
        </w:rPr>
      </w:pPr>
      <w:r>
        <w:rPr>
          <w:b/>
          <w:bCs/>
        </w:rPr>
        <w:t>测试范围划定</w:t>
      </w:r>
      <w:ins w:id="0" w:author="冉杨鋆" w:date="2020-09-05T14:57:17Z">
        <w:r>
          <w:rPr>
            <w:b/>
            <w:bCs/>
          </w:rPr>
          <w:t>及</w:t>
        </w:r>
      </w:ins>
      <w:ins w:id="1" w:author="冉杨鋆" w:date="2020-09-05T14:57:19Z">
        <w:r>
          <w:rPr>
            <w:b/>
            <w:bCs/>
          </w:rPr>
          <w:t>分工</w:t>
        </w:r>
      </w:ins>
      <w:r>
        <w:rPr>
          <w:b/>
          <w:bCs/>
        </w:rPr>
        <w:t>原则</w:t>
      </w:r>
    </w:p>
    <w:p>
      <w:pPr>
        <w:ind w:firstLine="640"/>
      </w:pPr>
      <w:r>
        <w:t>验收测试</w:t>
      </w:r>
      <w:r>
        <w:rPr>
          <w:rFonts w:hint="eastAsia"/>
        </w:rPr>
        <w:t>针对版本中新增和变更的业务需求内容，需要修复的历史缺陷，分析对应的业务条线及功能业务影响。对新增业务功能的业务逻辑依照需求规格说明书进行功能验证，对相关受影响业务条线功能涉及内容进行验证，确保当前版本新增业务功能的质量。</w:t>
      </w:r>
      <w:r>
        <w:t>具体原则如下：</w:t>
      </w:r>
    </w:p>
    <w:p>
      <w:pPr>
        <w:numPr>
          <w:ilvl w:val="0"/>
          <w:numId w:val="8"/>
        </w:numPr>
        <w:ind w:firstLine="643"/>
      </w:pPr>
      <w:r>
        <w:rPr>
          <w:b/>
          <w:bCs/>
        </w:rPr>
        <w:t>范围划定时间点</w:t>
      </w:r>
      <w:r>
        <w:t>：</w:t>
      </w:r>
      <w:r>
        <w:rPr>
          <w:rFonts w:hint="eastAsia"/>
        </w:rPr>
        <w:t>版本集成工作完成前</w:t>
      </w:r>
    </w:p>
    <w:p>
      <w:pPr>
        <w:numPr>
          <w:ilvl w:val="0"/>
          <w:numId w:val="8"/>
        </w:numPr>
        <w:ind w:firstLine="643"/>
      </w:pPr>
      <w:r>
        <w:rPr>
          <w:rFonts w:hint="eastAsia"/>
          <w:b/>
          <w:bCs/>
        </w:rPr>
        <w:t>测试范围的输入</w:t>
      </w:r>
      <w:r>
        <w:rPr>
          <w:b/>
          <w:bCs/>
        </w:rPr>
        <w:t>来源</w:t>
      </w:r>
      <w:r>
        <w:t>：</w:t>
      </w:r>
      <w:r>
        <w:rPr>
          <w:rFonts w:hint="eastAsia"/>
        </w:rPr>
        <w:t>本次版本中涉及到业务小项目范围，以及业务小项目范围涉及的业务流。</w:t>
      </w:r>
      <w:r>
        <w:rPr>
          <w:rFonts w:hint="eastAsia"/>
          <w:b/>
          <w:bCs/>
        </w:rPr>
        <w:t>其中新增需求及变更需求为必须验证范围，受影响业务流涉及的范围和用例场景需要根据本次版本对当前业务流影响程度进行评估，依照业务优先级以风险影响分析重新评估范围</w:t>
      </w:r>
      <w:r>
        <w:rPr>
          <w:rFonts w:hint="eastAsia"/>
        </w:rPr>
        <w:t>。</w:t>
      </w:r>
    </w:p>
    <w:p>
      <w:pPr>
        <w:ind w:firstLine="420" w:firstLineChars="0"/>
        <w:rPr>
          <w:rFonts w:hint="eastAsia"/>
          <w:b/>
          <w:bCs/>
        </w:rPr>
      </w:pPr>
      <w:r>
        <w:rPr>
          <w:rFonts w:hint="eastAsia"/>
          <w:b/>
          <w:bCs/>
        </w:rPr>
        <w:t>测试范围选择依据：</w:t>
      </w:r>
      <w:r>
        <w:rPr>
          <w:rFonts w:hint="eastAsia"/>
        </w:rPr>
        <w:t>针对新增市场业务功能，根据业务模块功能优先级，用户使用频度，异常影响范围等维度进行划分及选择。</w:t>
      </w:r>
      <w:r>
        <w:rPr>
          <w:rFonts w:hint="eastAsia"/>
          <w:b/>
          <w:bCs/>
        </w:rPr>
        <w:t>基本原则为本次版本涉及新增业务功能及改动业务功能必须纳入范围，非本次版本新增市场及新增业务部分，由集中测试进行验证</w:t>
      </w:r>
      <w:r>
        <w:rPr>
          <w:rFonts w:hint="default"/>
          <w:b/>
          <w:bCs/>
        </w:rPr>
        <w:t>。非验收测试负责的主要包括：</w:t>
      </w:r>
    </w:p>
    <w:p>
      <w:pPr>
        <w:numPr>
          <w:ilvl w:val="0"/>
          <w:numId w:val="9"/>
        </w:numPr>
        <w:ind w:firstLine="640"/>
        <w:rPr>
          <w:rFonts w:hint="eastAsia"/>
        </w:rPr>
      </w:pPr>
      <w:r>
        <w:rPr>
          <w:rFonts w:hint="eastAsia"/>
        </w:rPr>
        <w:t>版本中不涉及的业务市场</w:t>
      </w:r>
      <w:r>
        <w:rPr>
          <w:rFonts w:hint="default"/>
        </w:rPr>
        <w:t>、</w:t>
      </w:r>
      <w:r>
        <w:rPr>
          <w:rFonts w:hint="eastAsia"/>
        </w:rPr>
        <w:t>业务流</w:t>
      </w:r>
      <w:r>
        <w:rPr>
          <w:rFonts w:hint="default"/>
        </w:rPr>
        <w:t>、</w:t>
      </w:r>
      <w:r>
        <w:rPr>
          <w:rFonts w:hint="eastAsia"/>
        </w:rPr>
        <w:t>以及技术变更内容</w:t>
      </w:r>
      <w:r>
        <w:rPr>
          <w:rFonts w:hint="default"/>
        </w:rPr>
        <w:t>，</w:t>
      </w:r>
      <w:r>
        <w:rPr>
          <w:rFonts w:hint="eastAsia"/>
        </w:rPr>
        <w:t>不涉及到业务需求调整</w:t>
      </w:r>
      <w:r>
        <w:rPr>
          <w:rFonts w:hint="default"/>
        </w:rPr>
        <w:t>的内容</w:t>
      </w:r>
      <w:r>
        <w:rPr>
          <w:rFonts w:hint="eastAsia"/>
        </w:rPr>
        <w:t>。</w:t>
      </w:r>
    </w:p>
    <w:p>
      <w:pPr>
        <w:numPr>
          <w:ilvl w:val="0"/>
          <w:numId w:val="9"/>
        </w:numPr>
        <w:ind w:firstLine="640"/>
        <w:rPr>
          <w:rFonts w:hint="eastAsia"/>
          <w:highlight w:val="yellow"/>
        </w:rPr>
      </w:pPr>
      <w:r>
        <w:rPr>
          <w:rFonts w:hint="eastAsia"/>
        </w:rPr>
        <w:t>外部机构联测</w:t>
      </w:r>
      <w:r>
        <w:rPr>
          <w:rFonts w:hint="default"/>
        </w:rPr>
        <w:t>：</w:t>
      </w:r>
      <w:r>
        <w:rPr>
          <w:rFonts w:hint="eastAsia"/>
        </w:rPr>
        <w:t>生产现有业务部分，由集中测试纳入日常交互</w:t>
      </w:r>
      <w:r>
        <w:rPr>
          <w:rFonts w:hint="default"/>
        </w:rPr>
        <w:t>的无影响联测</w:t>
      </w:r>
      <w:r>
        <w:rPr>
          <w:rFonts w:hint="eastAsia"/>
        </w:rPr>
        <w:t>验证</w:t>
      </w:r>
      <w:r>
        <w:rPr>
          <w:rFonts w:hint="default"/>
        </w:rPr>
        <w:t>；</w:t>
      </w:r>
      <w:r>
        <w:rPr>
          <w:rFonts w:hint="eastAsia"/>
        </w:rPr>
        <w:t>新增业务内容部分</w:t>
      </w:r>
      <w:r>
        <w:rPr>
          <w:rFonts w:hint="default"/>
        </w:rPr>
        <w:t>和接口需求调整的内容</w:t>
      </w:r>
      <w:r>
        <w:rPr>
          <w:rFonts w:hint="eastAsia"/>
        </w:rPr>
        <w:t>由验收测试进行联调验证。</w:t>
      </w:r>
      <w:r>
        <w:rPr>
          <w:rFonts w:hint="default"/>
          <w:highlight w:val="yellow"/>
        </w:rPr>
        <w:t>统一对外出口由版本负责人协商确定，包括测试结果整合。</w:t>
      </w:r>
    </w:p>
    <w:p>
      <w:pPr>
        <w:numPr>
          <w:ilvl w:val="0"/>
          <w:numId w:val="9"/>
        </w:numPr>
        <w:ind w:firstLine="640"/>
        <w:rPr>
          <w:rFonts w:hint="eastAsia"/>
          <w:highlight w:val="yellow"/>
        </w:rPr>
      </w:pPr>
      <w:r>
        <w:rPr>
          <w:rFonts w:hint="default"/>
        </w:rPr>
        <w:t>周边系统联测：因新增功能调整由验收测试负责联测；</w:t>
      </w:r>
      <w:r>
        <w:rPr>
          <w:rFonts w:hint="default"/>
          <w:highlight w:val="yellow"/>
        </w:rPr>
        <w:t>对外围影响变更引发的联测，版本负责人明确执行联测的小组。</w:t>
      </w:r>
    </w:p>
    <w:p>
      <w:pPr>
        <w:numPr>
          <w:ilvl w:val="0"/>
          <w:numId w:val="9"/>
        </w:numPr>
        <w:ind w:firstLine="640"/>
        <w:rPr>
          <w:rFonts w:hint="eastAsia"/>
        </w:rPr>
      </w:pPr>
      <w:r>
        <w:rPr>
          <w:rFonts w:hint="eastAsia"/>
        </w:rPr>
        <w:t>客户端多版本自动更新</w:t>
      </w:r>
      <w:r>
        <w:rPr>
          <w:rFonts w:hint="default"/>
        </w:rPr>
        <w:t>：</w:t>
      </w:r>
      <w:r>
        <w:rPr>
          <w:rFonts w:hint="eastAsia"/>
        </w:rPr>
        <w:t>自动更新的文件一致性及多版本兼容由集中技术验证涵盖</w:t>
      </w:r>
      <w:r>
        <w:rPr>
          <w:rFonts w:hint="default"/>
        </w:rPr>
        <w:t>，</w:t>
      </w:r>
      <w:r>
        <w:rPr>
          <w:rFonts w:hint="eastAsia"/>
        </w:rPr>
        <w:t>验收测试在正常版本发布过程中验证更新后新增功能业务逻辑。</w:t>
      </w:r>
    </w:p>
    <w:p>
      <w:pPr>
        <w:numPr>
          <w:ilvl w:val="0"/>
          <w:numId w:val="9"/>
        </w:numPr>
        <w:ind w:firstLine="640"/>
        <w:rPr>
          <w:rFonts w:hint="eastAsia"/>
        </w:rPr>
      </w:pPr>
      <w:r>
        <w:rPr>
          <w:rFonts w:hint="default"/>
        </w:rPr>
        <w:t>客户端多分辨率支持、内存溢出等，由集中测试-技术测试进行验证保证。</w:t>
      </w:r>
    </w:p>
    <w:p>
      <w:pPr>
        <w:numPr>
          <w:ilvl w:val="0"/>
          <w:numId w:val="9"/>
        </w:numPr>
        <w:ind w:firstLine="640"/>
        <w:rPr>
          <w:rFonts w:hint="eastAsia"/>
        </w:rPr>
      </w:pPr>
      <w:r>
        <w:rPr>
          <w:rFonts w:hint="eastAsia"/>
        </w:rPr>
        <w:t>数据迁移，由数据比对小组保障，不再纳入验收测试范围</w:t>
      </w:r>
      <w:r>
        <w:rPr>
          <w:rFonts w:hint="default"/>
        </w:rPr>
        <w:t>。</w:t>
      </w:r>
    </w:p>
    <w:p>
      <w:pPr>
        <w:numPr>
          <w:ilvl w:val="0"/>
          <w:numId w:val="6"/>
        </w:numPr>
        <w:ind w:firstLine="0" w:firstLineChars="0"/>
        <w:rPr>
          <w:b/>
          <w:bCs/>
        </w:rPr>
      </w:pPr>
      <w:r>
        <w:rPr>
          <w:b/>
          <w:bCs/>
        </w:rPr>
        <w:t>验收测试执行要求</w:t>
      </w:r>
    </w:p>
    <w:p>
      <w:pPr>
        <w:numPr>
          <w:ilvl w:val="0"/>
          <w:numId w:val="10"/>
        </w:numPr>
        <w:ind w:firstLine="643"/>
        <w:rPr>
          <w:b/>
          <w:bCs/>
        </w:rPr>
      </w:pPr>
      <w:r>
        <w:rPr>
          <w:b/>
          <w:bCs/>
        </w:rPr>
        <w:t>测试环境要求</w:t>
      </w:r>
    </w:p>
    <w:p>
      <w:pPr>
        <w:ind w:firstLine="640"/>
      </w:pPr>
      <w:r>
        <w:rPr>
          <w:rFonts w:hint="eastAsia"/>
        </w:rPr>
        <w:t>若环境条件允许，使用</w:t>
      </w:r>
      <w:r>
        <w:t>同步过生产环境基础数据的测试环境。同时确保与smrs，以及外围系统：（老本币、基准、pims、cim）等环境的常规联通</w:t>
      </w:r>
      <w:r>
        <w:rPr>
          <w:rFonts w:hint="eastAsia"/>
        </w:rPr>
        <w:t>。</w:t>
      </w:r>
    </w:p>
    <w:p>
      <w:pPr>
        <w:ind w:firstLine="640"/>
      </w:pPr>
      <w:r>
        <w:t>特别事项：在版本测试中，验收测试人员需要提前选择后使用的交易机构和交易用户，在一轮测试过程中，除测试场景需要，不建议对用户的权限、额度、市场参数进行随意修改。针对市场参数，每日测试结束后，需要安排测试人员对参数进行截图存档。针对额度数据，测试人员需要对额度数据进行每日记录。</w:t>
      </w:r>
    </w:p>
    <w:p>
      <w:pPr>
        <w:numPr>
          <w:ilvl w:val="0"/>
          <w:numId w:val="10"/>
        </w:numPr>
        <w:ind w:firstLine="643"/>
        <w:rPr>
          <w:b/>
          <w:bCs/>
        </w:rPr>
      </w:pPr>
      <w:r>
        <w:rPr>
          <w:b/>
          <w:bCs/>
        </w:rPr>
        <w:t>测试数据选取要求</w:t>
      </w:r>
    </w:p>
    <w:p>
      <w:pPr>
        <w:ind w:firstLine="640"/>
      </w:pPr>
      <w:r>
        <w:rPr>
          <w:rFonts w:hint="eastAsia"/>
        </w:rPr>
        <w:t>验收测试在进行各类功能场景的验证及交易行为过程中，</w:t>
      </w:r>
      <w:r>
        <w:t>测试数据选取原则考虑：</w:t>
      </w:r>
    </w:p>
    <w:p>
      <w:pPr>
        <w:numPr>
          <w:ilvl w:val="0"/>
          <w:numId w:val="11"/>
        </w:numPr>
        <w:ind w:firstLine="640"/>
      </w:pPr>
      <w:r>
        <w:rPr>
          <w:rFonts w:hint="eastAsia"/>
        </w:rPr>
        <w:t>交易标的</w:t>
      </w:r>
      <w:r>
        <w:t>：</w:t>
      </w:r>
      <w:r>
        <w:rPr>
          <w:rFonts w:hint="eastAsia"/>
        </w:rPr>
        <w:t>类比生产环境，如债券、合约、交易品种等，在覆盖类别上需要与生产环境接近。而非局限在部分产品下。</w:t>
      </w:r>
    </w:p>
    <w:p>
      <w:pPr>
        <w:numPr>
          <w:ilvl w:val="0"/>
          <w:numId w:val="11"/>
        </w:numPr>
        <w:ind w:firstLine="640"/>
      </w:pPr>
      <w:r>
        <w:rPr>
          <w:rFonts w:hint="eastAsia"/>
        </w:rPr>
        <w:t>交易行为数据</w:t>
      </w:r>
      <w:r>
        <w:t>（价、量）：</w:t>
      </w:r>
      <w:r>
        <w:rPr>
          <w:rFonts w:hint="eastAsia"/>
        </w:rPr>
        <w:t>与生产真实业务场景保持一致，报价和成交的价格、量、清算速度等所有交易要素，类生产数据，覆盖最小/最大/均值情况。</w:t>
      </w:r>
    </w:p>
    <w:p>
      <w:pPr>
        <w:numPr>
          <w:ilvl w:val="0"/>
          <w:numId w:val="11"/>
        </w:numPr>
        <w:ind w:firstLine="640"/>
      </w:pPr>
      <w:r>
        <w:rPr>
          <w:rFonts w:hint="eastAsia"/>
        </w:rPr>
        <w:t>边界值测试</w:t>
      </w:r>
      <w:r>
        <w:t>：</w:t>
      </w:r>
      <w:r>
        <w:rPr>
          <w:rFonts w:hint="eastAsia"/>
        </w:rPr>
        <w:t>需要覆盖的最大最小极值</w:t>
      </w:r>
      <w:r>
        <w:t>。</w:t>
      </w:r>
    </w:p>
    <w:p>
      <w:pPr>
        <w:numPr>
          <w:ilvl w:val="0"/>
          <w:numId w:val="10"/>
        </w:numPr>
        <w:ind w:firstLine="643"/>
        <w:rPr>
          <w:b/>
          <w:bCs/>
        </w:rPr>
      </w:pPr>
      <w:r>
        <w:rPr>
          <w:b/>
          <w:bCs/>
        </w:rPr>
        <w:t>测试轮次安排</w:t>
      </w:r>
    </w:p>
    <w:p>
      <w:pPr>
        <w:ind w:firstLine="640"/>
      </w:pPr>
      <w:r>
        <w:rPr>
          <w:rFonts w:hint="eastAsia"/>
        </w:rPr>
        <w:t>验收测试根据目前历史版本的开展情况，以及覆盖功能点和测试范围的覆盖需要，在轮次安排时可选择以下5种类型的测试方式进行组合：</w:t>
      </w:r>
    </w:p>
    <w:p>
      <w:pPr>
        <w:ind w:firstLine="640"/>
      </w:pPr>
      <w:r>
        <w:t>（1）</w:t>
      </w:r>
      <w:r>
        <w:rPr>
          <w:rFonts w:hint="eastAsia"/>
        </w:rPr>
        <w:t>本版本新增功能完整用例测试：针对新增业务功能所有用例及新增业务线流程用例进行测试。所需时间长，覆盖范围完整。</w:t>
      </w:r>
      <w:r>
        <w:t>适用于大版本的某一轮完整测试。</w:t>
      </w:r>
    </w:p>
    <w:p>
      <w:pPr>
        <w:ind w:firstLine="640"/>
      </w:pPr>
      <w:r>
        <w:t>（2）</w:t>
      </w:r>
      <w:r>
        <w:rPr>
          <w:rFonts w:hint="eastAsia"/>
        </w:rPr>
        <w:t>缺陷回归及相关业务线主流程：缺陷及缺陷影响范围，对应范围指：完整的一个业务行为可以明确的进行分割或者判定。如缺陷修复成交补全入库逻辑，则缺陷本身为成交补全错误场景，涉及业务线主流程，包含用户正常达成交易的各类方式及对应的成交补全结果及数据下发结果。所需时间中等，范围覆盖中等。</w:t>
      </w:r>
      <w:r>
        <w:t>适用于小版本的某一轮测试。</w:t>
      </w:r>
    </w:p>
    <w:p>
      <w:pPr>
        <w:ind w:firstLine="640"/>
      </w:pPr>
      <w:r>
        <w:t>（4）</w:t>
      </w:r>
      <w:r>
        <w:rPr>
          <w:rFonts w:hint="eastAsia"/>
        </w:rPr>
        <w:t>新增功能测试。仅执行本次新增的业务功能对应用例，所需时间根据新增业务内容的业务量判定，覆盖范围中等。</w:t>
      </w:r>
      <w:r>
        <w:t>适用于小版本的某一轮测试。</w:t>
      </w:r>
    </w:p>
    <w:p>
      <w:pPr>
        <w:ind w:firstLine="640"/>
      </w:pPr>
      <w:r>
        <w:t>（3）</w:t>
      </w:r>
      <w:r>
        <w:rPr>
          <w:rFonts w:hint="eastAsia"/>
        </w:rPr>
        <w:t>缺陷回归测试：仅验证缺陷本身。所需时间短、范围覆盖少。</w:t>
      </w:r>
    </w:p>
    <w:p>
      <w:pPr>
        <w:ind w:firstLine="640"/>
      </w:pPr>
      <w:r>
        <w:t>（5）</w:t>
      </w:r>
      <w:r>
        <w:rPr>
          <w:rFonts w:hint="eastAsia"/>
        </w:rPr>
        <w:t>生产问题验证测试：针对生产出现过的业务缺陷场景进行专项测试。所需时间短、范围覆盖少</w:t>
      </w:r>
      <w:r>
        <w:t>。</w:t>
      </w:r>
    </w:p>
    <w:p>
      <w:pPr>
        <w:ind w:firstLine="640"/>
      </w:pPr>
      <w:r>
        <w:rPr>
          <w:rFonts w:hint="eastAsia"/>
        </w:rPr>
        <w:t>根据验收测试范围的制定原则及要求，验收测试必须覆盖新增功能以及受影响业务线主流程场景，根据项目的实际情况，</w:t>
      </w:r>
      <w:r>
        <w:t>大版本可考虑4轮，小版本可考虑2轮。</w:t>
      </w:r>
    </w:p>
    <w:p>
      <w:pPr>
        <w:ind w:firstLine="643"/>
        <w:rPr>
          <w:b/>
          <w:bCs/>
        </w:rPr>
      </w:pPr>
      <w:r>
        <w:rPr>
          <w:b/>
          <w:bCs/>
        </w:rPr>
        <w:t>大版本四轮安排（建议）：</w:t>
      </w:r>
    </w:p>
    <w:p>
      <w:pPr>
        <w:ind w:firstLine="640"/>
      </w:pPr>
      <w:r>
        <w:rPr>
          <w:rFonts w:hint="eastAsia"/>
        </w:rPr>
        <w:t>第一轮：本版本新增功能及新增业务线完整用例测试。</w:t>
      </w:r>
    </w:p>
    <w:p>
      <w:pPr>
        <w:ind w:firstLine="640"/>
      </w:pPr>
      <w:r>
        <w:rPr>
          <w:rFonts w:hint="eastAsia"/>
        </w:rPr>
        <w:t>第二轮：缺陷验证+生产问题验证</w:t>
      </w:r>
    </w:p>
    <w:p>
      <w:pPr>
        <w:ind w:firstLine="640"/>
      </w:pPr>
      <w:r>
        <w:rPr>
          <w:rFonts w:hint="eastAsia"/>
        </w:rPr>
        <w:t>第三轮：缺陷回归及相关业务线主流程+新增功能验证（产品组）</w:t>
      </w:r>
    </w:p>
    <w:p>
      <w:pPr>
        <w:ind w:firstLine="640"/>
      </w:pPr>
      <w:r>
        <w:rPr>
          <w:rFonts w:hint="eastAsia"/>
        </w:rPr>
        <w:t>第四轮：本版本新增及影响业务线完整用例测试</w:t>
      </w:r>
    </w:p>
    <w:p>
      <w:pPr>
        <w:ind w:firstLine="643"/>
        <w:rPr>
          <w:b/>
          <w:bCs/>
        </w:rPr>
      </w:pPr>
      <w:r>
        <w:rPr>
          <w:b/>
          <w:bCs/>
        </w:rPr>
        <w:t>小版本两轮安排（建议）：</w:t>
      </w:r>
    </w:p>
    <w:p>
      <w:pPr>
        <w:ind w:firstLine="640"/>
      </w:pPr>
      <w:r>
        <w:rPr>
          <w:rFonts w:hint="eastAsia"/>
        </w:rPr>
        <w:t>第一轮：本版本新增及影响业务线完整用例测试</w:t>
      </w:r>
    </w:p>
    <w:p>
      <w:pPr>
        <w:ind w:firstLine="640"/>
      </w:pPr>
      <w:r>
        <w:t>第二轮：</w:t>
      </w:r>
      <w:r>
        <w:rPr>
          <w:rFonts w:hint="eastAsia"/>
        </w:rPr>
        <w:t>缺陷</w:t>
      </w:r>
      <w:r>
        <w:t>验证</w:t>
      </w:r>
      <w:r>
        <w:rPr>
          <w:rFonts w:hint="eastAsia"/>
        </w:rPr>
        <w:t>及相关业务线主流程</w:t>
      </w:r>
    </w:p>
    <w:p>
      <w:pPr>
        <w:ind w:left="640" w:leftChars="200" w:firstLine="0" w:firstLineChars="0"/>
        <w:rPr>
          <w:b/>
          <w:bCs/>
        </w:rPr>
      </w:pPr>
    </w:p>
    <w:p>
      <w:pPr>
        <w:numPr>
          <w:ilvl w:val="0"/>
          <w:numId w:val="10"/>
        </w:numPr>
        <w:ind w:firstLine="643"/>
        <w:rPr>
          <w:b/>
          <w:bCs/>
        </w:rPr>
      </w:pPr>
      <w:r>
        <w:rPr>
          <w:b/>
          <w:bCs/>
        </w:rPr>
        <w:t>测试执行方法</w:t>
      </w:r>
    </w:p>
    <w:p>
      <w:pPr>
        <w:ind w:firstLine="640"/>
      </w:pPr>
      <w:r>
        <w:rPr>
          <w:rFonts w:hint="eastAsia"/>
        </w:rPr>
        <w:t>验收测试执行的准照标准及组合思路应符合以下标准：</w:t>
      </w:r>
    </w:p>
    <w:p>
      <w:pPr>
        <w:numPr>
          <w:ilvl w:val="0"/>
          <w:numId w:val="12"/>
        </w:numPr>
        <w:ind w:firstLine="640"/>
      </w:pPr>
      <w:r>
        <w:rPr>
          <w:rFonts w:hint="eastAsia"/>
        </w:rPr>
        <w:t>以业务流程、系统运作流程为指导，基于用例和业务场景的优先级，先进行高优先级、主业务场景的测试。其中测试人员根据业务线和场务线进行分工，分别关注整个交易流程，以及场务数据维护流程的业务验证。</w:t>
      </w:r>
    </w:p>
    <w:p>
      <w:pPr>
        <w:numPr>
          <w:ilvl w:val="0"/>
          <w:numId w:val="12"/>
        </w:numPr>
        <w:ind w:firstLine="640"/>
      </w:pPr>
      <w:r>
        <w:rPr>
          <w:rFonts w:hint="eastAsia"/>
        </w:rPr>
        <w:t>基于生产实际场景进行测试执行每个业务场景的各个</w:t>
      </w:r>
      <w:r>
        <w:t>用例。</w:t>
      </w:r>
    </w:p>
    <w:p>
      <w:pPr>
        <w:numPr>
          <w:ilvl w:val="0"/>
          <w:numId w:val="12"/>
        </w:numPr>
        <w:ind w:firstLine="640"/>
      </w:pPr>
      <w:r>
        <w:rPr>
          <w:rFonts w:hint="eastAsia"/>
        </w:rPr>
        <w:t>在</w:t>
      </w:r>
      <w:r>
        <w:t>某一</w:t>
      </w:r>
      <w:r>
        <w:rPr>
          <w:rFonts w:hint="eastAsia"/>
        </w:rPr>
        <w:t>轮次的升级</w:t>
      </w:r>
      <w:r>
        <w:t>次</w:t>
      </w:r>
      <w:r>
        <w:rPr>
          <w:rFonts w:hint="eastAsia"/>
        </w:rPr>
        <w:t>日，进行参数设置类验证、以及数据初始化验证</w:t>
      </w:r>
      <w:r>
        <w:t>。</w:t>
      </w:r>
      <w:r>
        <w:rPr>
          <w:rFonts w:hint="eastAsia"/>
        </w:rPr>
        <w:t>（可选）</w:t>
      </w:r>
    </w:p>
    <w:p>
      <w:pPr>
        <w:numPr>
          <w:ilvl w:val="0"/>
          <w:numId w:val="12"/>
        </w:numPr>
        <w:ind w:firstLine="640"/>
      </w:pPr>
      <w:r>
        <w:rPr>
          <w:rFonts w:hint="eastAsia"/>
        </w:rPr>
        <w:t>节假日验证、延迟闭市、正常闭市验证</w:t>
      </w:r>
      <w:r>
        <w:t>：</w:t>
      </w:r>
      <w:r>
        <w:rPr>
          <w:rFonts w:hint="eastAsia"/>
        </w:rPr>
        <w:t>在整个验收测试阶段</w:t>
      </w:r>
      <w:r>
        <w:rPr>
          <w:rFonts w:hint="eastAsia"/>
          <w:highlight w:val="none"/>
        </w:rPr>
        <w:t>，需要至少保障</w:t>
      </w:r>
      <w:r>
        <w:rPr>
          <w:highlight w:val="none"/>
        </w:rPr>
        <w:t>1</w:t>
      </w:r>
      <w:r>
        <w:rPr>
          <w:rFonts w:hint="eastAsia"/>
          <w:highlight w:val="none"/>
        </w:rPr>
        <w:t>次的节</w:t>
      </w:r>
      <w:r>
        <w:rPr>
          <w:rFonts w:hint="eastAsia"/>
        </w:rPr>
        <w:t>假日逻辑验证及延迟闭市及正常闭市场景验证。从业务功能层面检查对应变更市场的批处理。</w:t>
      </w:r>
    </w:p>
    <w:p>
      <w:pPr>
        <w:numPr>
          <w:ilvl w:val="0"/>
          <w:numId w:val="12"/>
        </w:numPr>
        <w:ind w:firstLine="640"/>
      </w:pPr>
      <w:r>
        <w:rPr>
          <w:rFonts w:hint="eastAsia"/>
        </w:rPr>
        <w:t>外部接口数据联通性检查：若对应版本涉及上下游接口调整的，需要进行接口联调，验证接入数据的正确性，确保下发接口与下游的联通性。涉及外单位联通的，至少需要在验收环境联调一次。</w:t>
      </w:r>
    </w:p>
    <w:p>
      <w:pPr>
        <w:ind w:left="640" w:leftChars="200" w:firstLine="0" w:firstLineChars="0"/>
        <w:rPr>
          <w:b/>
          <w:bCs/>
        </w:rPr>
      </w:pPr>
    </w:p>
    <w:p>
      <w:pPr>
        <w:numPr>
          <w:ilvl w:val="0"/>
          <w:numId w:val="10"/>
        </w:numPr>
        <w:ind w:firstLine="643"/>
        <w:rPr>
          <w:b/>
          <w:bCs/>
        </w:rPr>
      </w:pPr>
      <w:r>
        <w:rPr>
          <w:b/>
          <w:bCs/>
        </w:rPr>
        <w:t>测试人员组织分工</w:t>
      </w:r>
    </w:p>
    <w:p>
      <w:pPr>
        <w:ind w:firstLine="640"/>
      </w:pPr>
      <w:r>
        <w:t>验收测试组主要参与角色：测试负责人、总负责人、需求条线。</w:t>
      </w:r>
    </w:p>
    <w:p>
      <w:pPr>
        <w:ind w:firstLine="640"/>
        <w:rPr>
          <w:rFonts w:hint="eastAsia"/>
        </w:rPr>
      </w:pPr>
      <w:r>
        <w:t>测试负责人负责组织验收测试工作</w:t>
      </w:r>
      <w:r>
        <w:rPr>
          <w:rFonts w:hint="default"/>
        </w:rPr>
        <w:t>。</w:t>
      </w:r>
      <w:r>
        <w:rPr>
          <w:rFonts w:hint="eastAsia"/>
        </w:rPr>
        <w:t>在集成阶段，根据当前人力及项目参与情况，组织验收测试团队，参与验收测试工作</w:t>
      </w:r>
      <w:r>
        <w:rPr>
          <w:rFonts w:hint="default"/>
        </w:rPr>
        <w:t>；确定</w:t>
      </w:r>
      <w:r>
        <w:rPr>
          <w:rFonts w:hint="eastAsia"/>
        </w:rPr>
        <w:t>版本的</w:t>
      </w:r>
      <w:r>
        <w:t>缺陷优先级，</w:t>
      </w:r>
      <w:r>
        <w:rPr>
          <w:rFonts w:hint="eastAsia"/>
        </w:rPr>
        <w:t>组织测试人员进行用例执行和缺陷回归，监控版本</w:t>
      </w:r>
      <w:r>
        <w:rPr>
          <w:rFonts w:hint="default"/>
        </w:rPr>
        <w:t>验收</w:t>
      </w:r>
      <w:r>
        <w:rPr>
          <w:rFonts w:hint="eastAsia"/>
        </w:rPr>
        <w:t>执行情况，配合分析问题并进行风险识别</w:t>
      </w:r>
      <w:r>
        <w:t>。</w:t>
      </w:r>
    </w:p>
    <w:p>
      <w:pPr>
        <w:ind w:firstLine="640"/>
      </w:pPr>
      <w:r>
        <w:rPr>
          <w:rFonts w:hint="default"/>
        </w:rPr>
        <w:t>验收总负责人</w:t>
      </w:r>
      <w:r>
        <w:rPr>
          <w:rFonts w:hint="eastAsia"/>
        </w:rPr>
        <w:t>根据项目规模指派验收测试人员参与小项目及版本集成阶段各项工作。</w:t>
      </w:r>
    </w:p>
    <w:p>
      <w:pPr>
        <w:ind w:firstLine="640"/>
      </w:pPr>
      <w:r>
        <w:rPr>
          <w:rFonts w:hint="default"/>
        </w:rPr>
        <w:t>需求条线负责整合全量的用例，由</w:t>
      </w:r>
      <w:r>
        <w:rPr>
          <w:rFonts w:hint="default"/>
          <w:highlight w:val="yellow"/>
        </w:rPr>
        <w:t>需求条线</w:t>
      </w:r>
      <w:r>
        <w:rPr>
          <w:rFonts w:hint="eastAsia"/>
          <w:highlight w:val="yellow"/>
        </w:rPr>
        <w:t>指定验收测试守门员</w:t>
      </w:r>
      <w:r>
        <w:rPr>
          <w:rFonts w:hint="default"/>
          <w:highlight w:val="yellow"/>
        </w:rPr>
        <w:t>。需求条线</w:t>
      </w:r>
      <w:r>
        <w:rPr>
          <w:rFonts w:hint="eastAsia"/>
        </w:rPr>
        <w:t>组织进行小项目测试方案</w:t>
      </w:r>
      <w:r>
        <w:rPr>
          <w:rFonts w:hint="default"/>
        </w:rPr>
        <w:t>、用例变细</w:t>
      </w:r>
      <w:r>
        <w:rPr>
          <w:rFonts w:hint="eastAsia"/>
        </w:rPr>
        <w:t>编写</w:t>
      </w:r>
      <w:r>
        <w:rPr>
          <w:rFonts w:hint="default"/>
        </w:rPr>
        <w:t>。</w:t>
      </w:r>
    </w:p>
    <w:p>
      <w:pPr>
        <w:ind w:firstLine="640"/>
      </w:pPr>
    </w:p>
    <w:p>
      <w:pPr>
        <w:numPr>
          <w:ilvl w:val="0"/>
          <w:numId w:val="10"/>
        </w:numPr>
        <w:ind w:firstLine="643"/>
      </w:pPr>
      <w:r>
        <w:rPr>
          <w:b/>
          <w:bCs/>
        </w:rPr>
        <w:t>每日执行跟踪和缺陷跟踪</w:t>
      </w:r>
    </w:p>
    <w:p>
      <w:pPr>
        <w:ind w:firstLine="643"/>
        <w:rPr>
          <w:b/>
          <w:bCs/>
        </w:rPr>
      </w:pPr>
      <w:r>
        <w:rPr>
          <w:b/>
          <w:bCs/>
        </w:rPr>
        <w:t>执行跟踪：</w:t>
      </w:r>
    </w:p>
    <w:p>
      <w:pPr>
        <w:ind w:firstLine="640"/>
      </w:pPr>
      <w:r>
        <w:t>根据当前验收测试所在轮次，对验收测试每人每天的执行情况进行跟踪。</w:t>
      </w:r>
    </w:p>
    <w:p>
      <w:pPr>
        <w:spacing w:line="240" w:lineRule="auto"/>
        <w:ind w:firstLine="640"/>
      </w:pPr>
      <w:r>
        <w:t>其中以用例执行和发现缺陷轮次，跟踪每人每天的用例执行情况；以缺陷回归为主的轮次，跟踪每人每天的缺陷验证情况。</w:t>
      </w:r>
    </w:p>
    <w:p>
      <w:pPr>
        <w:spacing w:line="240" w:lineRule="auto"/>
        <w:ind w:firstLine="640"/>
        <w:rPr>
          <w:highlight w:val="yellow"/>
        </w:rPr>
      </w:pPr>
      <w:r>
        <w:rPr>
          <w:highlight w:val="yellow"/>
        </w:rPr>
        <w:t>缺陷回归包括在ST环境对验收组提交的缺陷进行系统回归，发布UAT环境后再次进行验收回归。集中测试组提交的缺陷由集中测试组负责回归及关闭。</w:t>
      </w:r>
    </w:p>
    <w:p>
      <w:pPr>
        <w:spacing w:line="240" w:lineRule="auto"/>
        <w:ind w:firstLine="640"/>
      </w:pPr>
      <w:r>
        <w:drawing>
          <wp:anchor distT="0" distB="0" distL="114300" distR="114300" simplePos="0" relativeHeight="251662336" behindDoc="0" locked="0" layoutInCell="1" allowOverlap="1">
            <wp:simplePos x="0" y="0"/>
            <wp:positionH relativeFrom="column">
              <wp:posOffset>170180</wp:posOffset>
            </wp:positionH>
            <wp:positionV relativeFrom="paragraph">
              <wp:posOffset>476250</wp:posOffset>
            </wp:positionV>
            <wp:extent cx="4752975" cy="2876550"/>
            <wp:effectExtent l="0" t="0" r="22225" b="19050"/>
            <wp:wrapTopAndBottom/>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4752975" cy="2876550"/>
                    </a:xfrm>
                    <a:prstGeom prst="rect">
                      <a:avLst/>
                    </a:prstGeom>
                    <a:noFill/>
                    <a:ln w="9525">
                      <a:noFill/>
                    </a:ln>
                  </pic:spPr>
                </pic:pic>
              </a:graphicData>
            </a:graphic>
          </wp:anchor>
        </w:drawing>
      </w:r>
    </w:p>
    <w:p>
      <w:pPr>
        <w:ind w:firstLine="643"/>
      </w:pPr>
      <w:r>
        <w:rPr>
          <w:b/>
          <w:bCs/>
        </w:rPr>
        <w:t>缺陷跟踪：</w:t>
      </w:r>
    </w:p>
    <w:p>
      <w:pPr>
        <w:ind w:firstLine="640"/>
      </w:pPr>
      <w:r>
        <w:t>（1）每日新增发现的AB类缺陷</w:t>
      </w:r>
    </w:p>
    <w:p>
      <w:pPr>
        <w:ind w:firstLine="640"/>
      </w:pPr>
      <w:r>
        <w:rPr>
          <w:rFonts w:hint="eastAsia"/>
        </w:rPr>
        <w:t>针对验收测试过程中发现缺陷，需要在当日下班前均提交cq进行记录，针对排查反馈为环境问题、数据问题的，需要进行守门员复核并进行二次验证后方可关闭。</w:t>
      </w:r>
    </w:p>
    <w:p>
      <w:pPr>
        <w:ind w:firstLine="640"/>
      </w:pPr>
      <w:r>
        <w:rPr>
          <w:rFonts w:hint="eastAsia"/>
        </w:rPr>
        <w:t>针对阻断缺陷，严重缺陷需要发现后实时反馈并以日为单位进行跟踪，针对第二日未解决缺陷，需在每日例会进行重点反馈。</w:t>
      </w:r>
      <w:r>
        <w:t xml:space="preserve"> </w:t>
      </w:r>
    </w:p>
    <w:p>
      <w:pPr>
        <w:ind w:firstLine="640"/>
      </w:pPr>
      <w:r>
        <w:t>（2）每日未能完成验证的AB类缺陷</w:t>
      </w:r>
    </w:p>
    <w:p>
      <w:pPr>
        <w:ind w:firstLine="640"/>
      </w:pPr>
      <w:r>
        <w:t>因部分缺陷或者环境问题阻断回归验证的缺陷，应实时跟踪，且在每日例会和测试日报进行重点反馈，确认后续验证的方案和计划。</w:t>
      </w:r>
    </w:p>
    <w:p>
      <w:pPr>
        <w:numPr>
          <w:ilvl w:val="0"/>
          <w:numId w:val="13"/>
        </w:numPr>
        <w:ind w:firstLine="640"/>
      </w:pPr>
      <w:r>
        <w:t>每日与集成组的业务负责人对接，核对阻断和功能可用情况。</w:t>
      </w:r>
    </w:p>
    <w:p>
      <w:pPr>
        <w:numPr>
          <w:ilvl w:val="0"/>
          <w:numId w:val="13"/>
        </w:numPr>
        <w:ind w:firstLine="640"/>
        <w:rPr>
          <w:strike w:val="0"/>
          <w:dstrike w:val="0"/>
        </w:rPr>
      </w:pPr>
      <w:r>
        <w:rPr>
          <w:strike w:val="0"/>
          <w:dstrike w:val="0"/>
        </w:rPr>
        <w:t>梳理未关闭（遗留）缺陷</w:t>
      </w:r>
    </w:p>
    <w:p>
      <w:pPr>
        <w:ind w:firstLine="640"/>
        <w:rPr>
          <w:strike w:val="0"/>
          <w:dstrike w:val="0"/>
        </w:rPr>
      </w:pPr>
      <w:r>
        <w:rPr>
          <w:strike w:val="0"/>
          <w:dstrike w:val="0"/>
        </w:rPr>
        <w:t>在验收执行重要节点（轮次结束），梳理版本内未关闭的缺陷情况和风险点，交于产品线向产品组进行确认。</w:t>
      </w:r>
    </w:p>
    <w:p>
      <w:pPr>
        <w:ind w:firstLine="643"/>
        <w:rPr>
          <w:b/>
          <w:bCs/>
        </w:rPr>
      </w:pPr>
      <w:r>
        <w:rPr>
          <w:b/>
          <w:bCs/>
        </w:rPr>
        <w:t>总结与反馈：</w:t>
      </w:r>
    </w:p>
    <w:p>
      <w:pPr>
        <w:ind w:firstLine="640"/>
      </w:pPr>
      <w:r>
        <w:t>每日例会，总结当日验收测试遇到的问题，发现的严重缺陷，以及问题跟踪解决情况进行讨论。针对阻塞问题及时调整测试方向。</w:t>
      </w:r>
    </w:p>
    <w:p>
      <w:pPr>
        <w:ind w:firstLine="640"/>
      </w:pPr>
      <w:r>
        <w:t>每轮测试结束后，针对发现的问题以及产品组提出问题进行分析，检查是否有用例外场景缺陷，是否属于高风险高频场景，及时更新用例。</w:t>
      </w:r>
    </w:p>
    <w:p>
      <w:pPr>
        <w:ind w:firstLine="640"/>
      </w:pPr>
      <w:r>
        <w:t>针对遗留缺陷在版本阶段结束后，进行及时的用例关联。</w:t>
      </w:r>
    </w:p>
    <w:p>
      <w:pPr>
        <w:ind w:firstLine="0" w:firstLineChars="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51E2A"/>
    <w:multiLevelType w:val="multilevel"/>
    <w:tmpl w:val="4AC51E2A"/>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543706A6"/>
    <w:multiLevelType w:val="multilevel"/>
    <w:tmpl w:val="543706A6"/>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5F4DE732"/>
    <w:multiLevelType w:val="singleLevel"/>
    <w:tmpl w:val="5F4DE732"/>
    <w:lvl w:ilvl="0" w:tentative="0">
      <w:start w:val="1"/>
      <w:numFmt w:val="chineseCounting"/>
      <w:suff w:val="nothing"/>
      <w:lvlText w:val="%1、"/>
      <w:lvlJc w:val="left"/>
    </w:lvl>
  </w:abstractNum>
  <w:abstractNum w:abstractNumId="3">
    <w:nsid w:val="5F4DEAB3"/>
    <w:multiLevelType w:val="singleLevel"/>
    <w:tmpl w:val="5F4DEAB3"/>
    <w:lvl w:ilvl="0" w:tentative="0">
      <w:start w:val="3"/>
      <w:numFmt w:val="chineseCounting"/>
      <w:suff w:val="nothing"/>
      <w:lvlText w:val="（%1）"/>
      <w:lvlJc w:val="left"/>
    </w:lvl>
  </w:abstractNum>
  <w:abstractNum w:abstractNumId="4">
    <w:nsid w:val="5F4DED3A"/>
    <w:multiLevelType w:val="singleLevel"/>
    <w:tmpl w:val="5F4DED3A"/>
    <w:lvl w:ilvl="0" w:tentative="0">
      <w:start w:val="2"/>
      <w:numFmt w:val="chineseCounting"/>
      <w:suff w:val="nothing"/>
      <w:lvlText w:val="%1、"/>
      <w:lvlJc w:val="left"/>
    </w:lvl>
  </w:abstractNum>
  <w:abstractNum w:abstractNumId="5">
    <w:nsid w:val="5F4DEDD2"/>
    <w:multiLevelType w:val="singleLevel"/>
    <w:tmpl w:val="5F4DEDD2"/>
    <w:lvl w:ilvl="0" w:tentative="0">
      <w:start w:val="1"/>
      <w:numFmt w:val="decimal"/>
      <w:suff w:val="nothing"/>
      <w:lvlText w:val="（%1）"/>
      <w:lvlJc w:val="left"/>
      <w:rPr>
        <w:b w:val="0"/>
        <w:bCs w:val="0"/>
      </w:rPr>
    </w:lvl>
  </w:abstractNum>
  <w:abstractNum w:abstractNumId="6">
    <w:nsid w:val="5F4DEFDB"/>
    <w:multiLevelType w:val="singleLevel"/>
    <w:tmpl w:val="5F4DEFDB"/>
    <w:lvl w:ilvl="0" w:tentative="0">
      <w:start w:val="1"/>
      <w:numFmt w:val="decimal"/>
      <w:suff w:val="nothing"/>
      <w:lvlText w:val="（%1）"/>
      <w:lvlJc w:val="left"/>
    </w:lvl>
  </w:abstractNum>
  <w:abstractNum w:abstractNumId="7">
    <w:nsid w:val="5F4DF829"/>
    <w:multiLevelType w:val="singleLevel"/>
    <w:tmpl w:val="5F4DF829"/>
    <w:lvl w:ilvl="0" w:tentative="0">
      <w:start w:val="1"/>
      <w:numFmt w:val="chineseCounting"/>
      <w:suff w:val="nothing"/>
      <w:lvlText w:val="（%1）"/>
      <w:lvlJc w:val="left"/>
    </w:lvl>
  </w:abstractNum>
  <w:abstractNum w:abstractNumId="8">
    <w:nsid w:val="5F4DFE14"/>
    <w:multiLevelType w:val="singleLevel"/>
    <w:tmpl w:val="5F4DFE14"/>
    <w:lvl w:ilvl="0" w:tentative="0">
      <w:start w:val="1"/>
      <w:numFmt w:val="decimal"/>
      <w:suff w:val="space"/>
      <w:lvlText w:val="（%1）"/>
      <w:lvlJc w:val="left"/>
    </w:lvl>
  </w:abstractNum>
  <w:abstractNum w:abstractNumId="9">
    <w:nsid w:val="5F4E104F"/>
    <w:multiLevelType w:val="singleLevel"/>
    <w:tmpl w:val="5F4E104F"/>
    <w:lvl w:ilvl="0" w:tentative="0">
      <w:start w:val="1"/>
      <w:numFmt w:val="decimal"/>
      <w:suff w:val="nothing"/>
      <w:lvlText w:val="（%1）"/>
      <w:lvlJc w:val="left"/>
    </w:lvl>
  </w:abstractNum>
  <w:abstractNum w:abstractNumId="10">
    <w:nsid w:val="5F5341FB"/>
    <w:multiLevelType w:val="singleLevel"/>
    <w:tmpl w:val="5F5341FB"/>
    <w:lvl w:ilvl="0" w:tentative="0">
      <w:start w:val="1"/>
      <w:numFmt w:val="decimal"/>
      <w:suff w:val="nothing"/>
      <w:lvlText w:val="（%1）"/>
      <w:lvlJc w:val="left"/>
    </w:lvl>
  </w:abstractNum>
  <w:abstractNum w:abstractNumId="11">
    <w:nsid w:val="5F5347E1"/>
    <w:multiLevelType w:val="singleLevel"/>
    <w:tmpl w:val="5F5347E1"/>
    <w:lvl w:ilvl="0" w:tentative="0">
      <w:start w:val="1"/>
      <w:numFmt w:val="decimal"/>
      <w:suff w:val="nothing"/>
      <w:lvlText w:val="（%1）"/>
      <w:lvlJc w:val="left"/>
    </w:lvl>
  </w:abstractNum>
  <w:abstractNum w:abstractNumId="12">
    <w:nsid w:val="5F58BD14"/>
    <w:multiLevelType w:val="singleLevel"/>
    <w:tmpl w:val="5F58BD14"/>
    <w:lvl w:ilvl="0" w:tentative="0">
      <w:start w:val="3"/>
      <w:numFmt w:val="decimal"/>
      <w:suff w:val="nothing"/>
      <w:lvlText w:val="（%1）"/>
      <w:lvlJc w:val="left"/>
    </w:lvl>
  </w:abstractNum>
  <w:num w:numId="1">
    <w:abstractNumId w:val="1"/>
  </w:num>
  <w:num w:numId="2">
    <w:abstractNumId w:val="2"/>
  </w:num>
  <w:num w:numId="3">
    <w:abstractNumId w:val="10"/>
  </w:num>
  <w:num w:numId="4">
    <w:abstractNumId w:val="0"/>
  </w:num>
  <w:num w:numId="5">
    <w:abstractNumId w:val="3"/>
  </w:num>
  <w:num w:numId="6">
    <w:abstractNumId w:val="4"/>
  </w:num>
  <w:num w:numId="7">
    <w:abstractNumId w:val="6"/>
  </w:num>
  <w:num w:numId="8">
    <w:abstractNumId w:val="5"/>
  </w:num>
  <w:num w:numId="9">
    <w:abstractNumId w:val="11"/>
  </w:num>
  <w:num w:numId="10">
    <w:abstractNumId w:val="7"/>
  </w:num>
  <w:num w:numId="11">
    <w:abstractNumId w:val="8"/>
  </w:num>
  <w:num w:numId="12">
    <w:abstractNumId w:val="9"/>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冉杨鋆">
    <w15:presenceInfo w15:providerId="WPS Office" w15:userId="6076172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77"/>
    <w:rsid w:val="0008165C"/>
    <w:rsid w:val="00114349"/>
    <w:rsid w:val="00166840"/>
    <w:rsid w:val="00242A1D"/>
    <w:rsid w:val="00306414"/>
    <w:rsid w:val="00366214"/>
    <w:rsid w:val="004416B4"/>
    <w:rsid w:val="005B3BE6"/>
    <w:rsid w:val="005E087F"/>
    <w:rsid w:val="005E2979"/>
    <w:rsid w:val="00717977"/>
    <w:rsid w:val="007668ED"/>
    <w:rsid w:val="008C665F"/>
    <w:rsid w:val="009E5451"/>
    <w:rsid w:val="00BA462C"/>
    <w:rsid w:val="00D224A4"/>
    <w:rsid w:val="00E83575"/>
    <w:rsid w:val="00FD31F1"/>
    <w:rsid w:val="1FEA2192"/>
    <w:rsid w:val="3F9E619B"/>
    <w:rsid w:val="3FE926EB"/>
    <w:rsid w:val="4BCEDFA3"/>
    <w:rsid w:val="5FBFB480"/>
    <w:rsid w:val="5FCDB3CD"/>
    <w:rsid w:val="69BF9DDD"/>
    <w:rsid w:val="6C7FB6B2"/>
    <w:rsid w:val="6FA5634B"/>
    <w:rsid w:val="6FEEDFF7"/>
    <w:rsid w:val="7E7F51EA"/>
    <w:rsid w:val="7FBF0741"/>
    <w:rsid w:val="BB776D9E"/>
    <w:rsid w:val="BF555A32"/>
    <w:rsid w:val="E757B27F"/>
    <w:rsid w:val="F78E97B9"/>
    <w:rsid w:val="FDFB93C3"/>
    <w:rsid w:val="FFBC62BF"/>
    <w:rsid w:val="FFFFE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200" w:firstLineChars="200"/>
      <w:jc w:val="both"/>
    </w:pPr>
    <w:rPr>
      <w:rFonts w:eastAsia="仿宋_GB2312" w:asciiTheme="minorHAnsi" w:hAnsiTheme="minorHAnsi" w:cstheme="minorBidi"/>
      <w:kern w:val="2"/>
      <w:sz w:val="32"/>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numPr>
        <w:ilvl w:val="1"/>
        <w:numId w:val="1"/>
      </w:numPr>
      <w:spacing w:line="416" w:lineRule="atLeast"/>
      <w:ind w:firstLine="100" w:firstLineChars="100"/>
      <w:jc w:val="left"/>
      <w:outlineLvl w:val="1"/>
    </w:pPr>
    <w:rPr>
      <w:rFonts w:ascii="宋体" w:hAnsi="宋体" w:eastAsia="宋体" w:cstheme="majorBidi"/>
      <w:b/>
      <w:bCs/>
      <w:szCs w:val="32"/>
    </w:rPr>
  </w:style>
  <w:style w:type="paragraph" w:styleId="4">
    <w:name w:val="heading 3"/>
    <w:basedOn w:val="1"/>
    <w:next w:val="1"/>
    <w:unhideWhenUsed/>
    <w:qFormat/>
    <w:uiPriority w:val="9"/>
    <w:pPr>
      <w:keepNext/>
      <w:keepLines/>
      <w:spacing w:before="260" w:after="260" w:line="416" w:lineRule="auto"/>
      <w:outlineLvl w:val="2"/>
    </w:pPr>
    <w:rPr>
      <w:b/>
      <w:bCs/>
      <w:szCs w:val="32"/>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字符"/>
    <w:basedOn w:val="5"/>
    <w:link w:val="3"/>
    <w:qFormat/>
    <w:uiPriority w:val="9"/>
    <w:rPr>
      <w:rFonts w:ascii="宋体" w:hAnsi="宋体" w:eastAsia="宋体" w:cstheme="majorBidi"/>
      <w:b/>
      <w:bCs/>
      <w:sz w:val="32"/>
      <w:szCs w:val="32"/>
    </w:rPr>
  </w:style>
  <w:style w:type="paragraph" w:customStyle="1" w:styleId="9">
    <w:name w:val="列表段落1"/>
    <w:basedOn w:val="1"/>
    <w:qFormat/>
    <w:uiPriority w:val="34"/>
    <w:pPr>
      <w:ind w:firstLine="420"/>
    </w:pPr>
  </w:style>
  <w:style w:type="paragraph" w:customStyle="1" w:styleId="10">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647</Words>
  <Characters>3692</Characters>
  <Lines>30</Lines>
  <Paragraphs>8</Paragraphs>
  <ScaleCrop>false</ScaleCrop>
  <LinksUpToDate>false</LinksUpToDate>
  <CharactersWithSpaces>4331</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2020-08-31T23:18:00Z</dcterms:created>
  <dc:creator>Microsoft Office 用户</dc:creator>
  <cp:lastModifiedBy>soleil</cp:lastModifiedBy>
  <dcterms:modified xsi:type="dcterms:W3CDTF">2020-09-09T19:37:12Z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