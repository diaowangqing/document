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napToGrid w:val="0"/>
        <w:spacing w:before="0" w:beforeAutospacing="0" w:after="0" w:afterAutospacing="0" w:line="560" w:lineRule="exact"/>
        <w:jc w:val="center"/>
        <w:outlineLvl w:val="9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中国外汇交易中心 </w:t>
      </w:r>
    </w:p>
    <w:p>
      <w:pPr>
        <w:widowControl w:val="0"/>
        <w:snapToGrid w:val="0"/>
        <w:spacing w:before="0" w:beforeAutospacing="0" w:after="0" w:afterAutospacing="0" w:line="560" w:lineRule="exact"/>
        <w:jc w:val="center"/>
        <w:outlineLvl w:val="9"/>
        <w:rPr>
          <w:rFonts w:hint="eastAsia"/>
          <w:b/>
          <w:bCs/>
          <w:sz w:val="44"/>
          <w:szCs w:val="44"/>
        </w:rPr>
      </w:pPr>
      <w:bookmarkStart w:id="0" w:name="20e5ba94e794a8e7b3bbe7bb9fe697a5e5bf97e5"/>
      <w:bookmarkEnd w:id="0"/>
      <w:r>
        <w:rPr>
          <w:rFonts w:hint="eastAsia"/>
          <w:b/>
          <w:bCs/>
          <w:sz w:val="44"/>
          <w:szCs w:val="44"/>
        </w:rPr>
        <w:t>应用系统日志开发及管理规范</w:t>
      </w:r>
      <w:r>
        <w:rPr>
          <w:rFonts w:hint="eastAsia"/>
          <w:b/>
          <w:bCs/>
          <w:sz w:val="44"/>
          <w:szCs w:val="44"/>
          <w:lang w:eastAsia="zh-Hans"/>
        </w:rPr>
        <w:t>（</w:t>
      </w:r>
      <w:r>
        <w:rPr>
          <w:rFonts w:hint="eastAsia"/>
          <w:b/>
          <w:bCs/>
          <w:sz w:val="44"/>
          <w:szCs w:val="44"/>
          <w:lang w:val="en-US" w:eastAsia="zh-Hans"/>
        </w:rPr>
        <w:t>讨论稿</w:t>
      </w:r>
      <w:r>
        <w:rPr>
          <w:rFonts w:hint="eastAsia"/>
          <w:b/>
          <w:bCs/>
          <w:sz w:val="44"/>
          <w:szCs w:val="44"/>
          <w:lang w:eastAsia="zh-Hans"/>
        </w:rPr>
        <w:t>）</w:t>
      </w:r>
    </w:p>
    <w:p>
      <w:pPr>
        <w:pStyle w:val="3"/>
        <w:widowControl w:val="0"/>
        <w:snapToGrid w:val="0"/>
        <w:spacing w:before="0" w:beforeAutospacing="0" w:after="0" w:afterAutospacing="0" w:line="560" w:lineRule="exact"/>
        <w:jc w:val="center"/>
        <w:rPr>
          <w:rStyle w:val="8"/>
          <w:rFonts w:hint="eastAsia" w:ascii="黑体" w:hAnsi="黑体" w:eastAsia="黑体"/>
          <w:b/>
          <w:bCs/>
          <w:sz w:val="32"/>
          <w:szCs w:val="32"/>
        </w:rPr>
      </w:pPr>
    </w:p>
    <w:p>
      <w:pPr>
        <w:pStyle w:val="3"/>
        <w:widowControl w:val="0"/>
        <w:snapToGrid w:val="0"/>
        <w:spacing w:before="0" w:beforeAutospacing="0" w:after="0" w:afterAutospacing="0" w:line="560" w:lineRule="exact"/>
        <w:jc w:val="center"/>
        <w:rPr>
          <w:rFonts w:hint="eastAsia" w:ascii="黑体" w:hAnsi="黑体" w:eastAsia="黑体"/>
          <w:sz w:val="32"/>
          <w:szCs w:val="32"/>
          <w:lang w:eastAsia="zh-CN"/>
        </w:rPr>
      </w:pPr>
      <w:r>
        <w:rPr>
          <w:rStyle w:val="8"/>
          <w:rFonts w:hint="eastAsia" w:ascii="黑体" w:hAnsi="黑体" w:eastAsia="黑体"/>
          <w:b/>
          <w:bCs/>
          <w:sz w:val="32"/>
          <w:szCs w:val="32"/>
        </w:rPr>
        <w:t>第一章　</w:t>
      </w:r>
      <w:r>
        <w:rPr>
          <w:rStyle w:val="8"/>
          <w:rFonts w:hint="eastAsia" w:ascii="黑体" w:hAnsi="黑体" w:eastAsia="黑体"/>
          <w:b/>
          <w:bCs/>
          <w:sz w:val="32"/>
          <w:szCs w:val="32"/>
          <w:lang w:eastAsia="zh-CN"/>
        </w:rPr>
        <w:t>总则</w:t>
      </w:r>
    </w:p>
    <w:p>
      <w:pPr>
        <w:pStyle w:val="4"/>
        <w:widowControl w:val="0"/>
        <w:snapToGrid w:val="0"/>
        <w:spacing w:before="0" w:beforeAutospacing="0" w:after="0" w:afterAutospacing="0" w:line="560" w:lineRule="exact"/>
        <w:ind w:firstLine="565" w:firstLineChars="176"/>
        <w:rPr>
          <w:rFonts w:hint="eastAsia" w:ascii="仿宋_GB2312" w:eastAsia="仿宋_GB2312"/>
          <w:sz w:val="32"/>
          <w:szCs w:val="32"/>
        </w:rPr>
      </w:pPr>
      <w:bookmarkStart w:id="1" w:name="e7acace4b880e69da1e38080e6a682e8bfb0"/>
      <w:bookmarkEnd w:id="1"/>
      <w:r>
        <w:rPr>
          <w:rFonts w:hint="eastAsia" w:ascii="仿宋_GB2312" w:eastAsia="仿宋_GB2312"/>
          <w:sz w:val="32"/>
          <w:szCs w:val="32"/>
        </w:rPr>
        <w:t>第一条　概述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为规范中国外汇交易中心暨全国银行间同业拆借中心（以下称“交易中心”）应用系统日志开发及管理过程，进行精准日志实时监控、提高突发故障排错效率、提供丰富信息用于大数据分析、实现应用系统的安全审计功能，根据《中国人民银行软件开发规范》等文件规定，结合交易中心实际，制定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应用系统日志开发管理</w:t>
      </w:r>
      <w:r>
        <w:rPr>
          <w:rFonts w:hint="eastAsia" w:ascii="仿宋_GB2312" w:eastAsia="仿宋_GB2312"/>
          <w:sz w:val="32"/>
          <w:szCs w:val="32"/>
        </w:rPr>
        <w:t>规范（以下称“本规范”）。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本规范中所提各项要求，是交易中心应用系统应达到的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基本</w:t>
      </w:r>
      <w:r>
        <w:rPr>
          <w:rFonts w:hint="eastAsia" w:ascii="仿宋_GB2312" w:eastAsia="仿宋_GB2312"/>
          <w:sz w:val="32"/>
          <w:szCs w:val="32"/>
        </w:rPr>
        <w:t>要求</w:t>
      </w:r>
      <w:r>
        <w:rPr>
          <w:rFonts w:hint="eastAsia" w:ascii="仿宋_GB2312" w:eastAsia="仿宋_GB2312"/>
          <w:sz w:val="32"/>
          <w:szCs w:val="32"/>
          <w:lang w:eastAsia="zh-Hans"/>
        </w:rPr>
        <w:t>，</w:t>
      </w:r>
      <w:r>
        <w:rPr>
          <w:rFonts w:hint="eastAsia" w:ascii="仿宋_GB2312" w:eastAsia="仿宋_GB2312"/>
          <w:sz w:val="32"/>
          <w:szCs w:val="32"/>
        </w:rPr>
        <w:t>如有其他要求应以需求规格说明书形式另外提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供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pStyle w:val="4"/>
        <w:widowControl w:val="0"/>
        <w:adjustRightInd w:val="0"/>
        <w:snapToGrid w:val="0"/>
        <w:spacing w:before="0" w:beforeAutospacing="0" w:after="0" w:afterAutospacing="0" w:line="560" w:lineRule="exact"/>
        <w:ind w:firstLine="569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第二条　适用范围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交易中心所有新建应用系统及新购应用软件须遵守本规范。对于在线及在建应用系统，如有条件改造，应遵守本规范。外购应用软件若不能遵守本规范的，应由软件供应方提出可行的技术方案，经技术开发部及工程运行部确认后实施。新建应用系统需通过工程运行部检测后方可上线。</w:t>
      </w:r>
    </w:p>
    <w:p>
      <w:pPr>
        <w:pStyle w:val="4"/>
        <w:widowControl w:val="0"/>
        <w:adjustRightInd w:val="0"/>
        <w:snapToGrid w:val="0"/>
        <w:spacing w:before="0" w:beforeAutospacing="0" w:after="0" w:afterAutospacing="0" w:line="560" w:lineRule="exact"/>
        <w:ind w:firstLine="569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第三条　用户范围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本规范用户范围为交易中心应用系统开发、运维过程中所涉及到的有关人员。遵循此约束也是外部开发商承接交易中心开发项目的前提条件。未经交易中心允许，不能将本规范拷贝、复制给第三方。</w:t>
      </w:r>
    </w:p>
    <w:p>
      <w:pPr>
        <w:pStyle w:val="4"/>
        <w:widowControl w:val="0"/>
        <w:adjustRightInd w:val="0"/>
        <w:snapToGrid w:val="0"/>
        <w:spacing w:before="0" w:beforeAutospacing="0" w:after="0" w:afterAutospacing="0" w:line="560" w:lineRule="exact"/>
        <w:ind w:firstLine="569" w:firstLineChars="177"/>
        <w:jc w:val="both"/>
        <w:rPr>
          <w:rFonts w:hint="default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第四条</w:t>
      </w:r>
      <w:r>
        <w:rPr>
          <w:rFonts w:hint="eastAsia" w:ascii="仿宋_GB2312" w:eastAsia="仿宋_GB2312"/>
          <w:sz w:val="32"/>
          <w:szCs w:val="32"/>
        </w:rPr>
        <w:t>　</w:t>
      </w:r>
      <w:r>
        <w:rPr>
          <w:rFonts w:hint="default" w:ascii="仿宋_GB2312" w:eastAsia="仿宋_GB2312"/>
          <w:sz w:val="32"/>
          <w:szCs w:val="32"/>
        </w:rPr>
        <w:t>术语及定义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应用系统日志在本规范中</w:t>
      </w:r>
      <w:r>
        <w:rPr>
          <w:rFonts w:hint="eastAsia" w:ascii="仿宋_GB2312" w:eastAsia="仿宋_GB2312"/>
          <w:sz w:val="32"/>
          <w:szCs w:val="32"/>
        </w:rPr>
        <w:t>指交易中心业务系统</w:t>
      </w:r>
      <w:r>
        <w:rPr>
          <w:rFonts w:hint="eastAsia" w:ascii="仿宋_GB2312" w:eastAsia="仿宋_GB2312"/>
          <w:sz w:val="32"/>
          <w:szCs w:val="32"/>
          <w:lang w:eastAsia="zh-Hans"/>
        </w:rPr>
        <w:t>（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各系统主管部门</w:t>
      </w:r>
      <w:r>
        <w:rPr>
          <w:rFonts w:hint="eastAsia" w:ascii="仿宋_GB2312" w:eastAsia="仿宋_GB2312"/>
          <w:sz w:val="32"/>
          <w:szCs w:val="32"/>
        </w:rPr>
        <w:t>组织开发的应用程序及外购应用软件</w:t>
      </w:r>
      <w:r>
        <w:rPr>
          <w:rFonts w:hint="eastAsia" w:ascii="仿宋_GB2312" w:eastAsia="仿宋_GB2312"/>
          <w:sz w:val="32"/>
          <w:szCs w:val="32"/>
          <w:lang w:eastAsia="zh-Hans"/>
        </w:rPr>
        <w:t>）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在运行时</w:t>
      </w:r>
      <w:r>
        <w:rPr>
          <w:rFonts w:hint="eastAsia" w:ascii="仿宋_GB2312" w:eastAsia="仿宋_GB2312"/>
          <w:sz w:val="32"/>
          <w:szCs w:val="32"/>
        </w:rPr>
        <w:t>生成的日志（包括服务器端及客户端日志）</w:t>
      </w:r>
      <w:r>
        <w:rPr>
          <w:rFonts w:hint="eastAsia" w:ascii="仿宋_GB2312" w:eastAsia="仿宋_GB2312"/>
          <w:sz w:val="32"/>
          <w:szCs w:val="32"/>
          <w:lang w:eastAsia="zh-Hans"/>
        </w:rPr>
        <w:t>，</w:t>
      </w:r>
      <w:r>
        <w:rPr>
          <w:rFonts w:hint="eastAsia" w:ascii="仿宋_GB2312" w:eastAsia="仿宋_GB2312"/>
          <w:sz w:val="32"/>
          <w:szCs w:val="32"/>
        </w:rPr>
        <w:t>不包括操作系统、数据库等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系统</w:t>
      </w:r>
      <w:r>
        <w:rPr>
          <w:rFonts w:hint="eastAsia" w:ascii="仿宋_GB2312" w:eastAsia="仿宋_GB2312"/>
          <w:sz w:val="32"/>
          <w:szCs w:val="32"/>
        </w:rPr>
        <w:t>软件所生成的日志。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default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</w:pPr>
      <w:r>
        <w:rPr>
          <w:rFonts w:hint="default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记录是日志中的一段内容，包括了应用程序运行时发生的一个事件的完整信息，一个记录对应一个事件。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default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</w:pPr>
      <w:r>
        <w:rPr>
          <w:rFonts w:hint="eastAsia" w:ascii="仿宋_GB2312" w:eastAsia="仿宋_GB2312"/>
          <w:sz w:val="32"/>
          <w:szCs w:val="32"/>
        </w:rPr>
        <w:t>字段是记录的组成部分。一个字段是组成事件的一个要素的描述。一个字段只包含一个要素。字段按顺序排列，组成一个记录。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换行符是一个或一组字符序列，表示一行的结束。日志文件的换行符保持统一。在Windows上，换行符是两个字符</w:t>
      </w:r>
      <w:r>
        <w:rPr>
          <w:rStyle w:val="10"/>
          <w:rFonts w:ascii="仿宋_GB2312" w:eastAsia="仿宋_GB2312"/>
          <w:sz w:val="32"/>
          <w:szCs w:val="32"/>
        </w:rPr>
        <w:t>\r\n</w:t>
      </w:r>
      <w:r>
        <w:rPr>
          <w:rFonts w:hint="eastAsia" w:ascii="仿宋_GB2312" w:eastAsia="仿宋_GB2312"/>
          <w:sz w:val="32"/>
          <w:szCs w:val="32"/>
        </w:rPr>
        <w:t>；在UNIX和Linux上，换行符是一个字符</w:t>
      </w:r>
      <w:r>
        <w:rPr>
          <w:rStyle w:val="10"/>
          <w:rFonts w:ascii="仿宋_GB2312" w:eastAsia="仿宋_GB2312"/>
          <w:sz w:val="32"/>
          <w:szCs w:val="32"/>
        </w:rPr>
        <w:t>\n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分隔符由一个字符组成</w:t>
      </w:r>
      <w:r>
        <w:rPr>
          <w:rFonts w:hint="eastAsia" w:ascii="仿宋_GB2312" w:eastAsia="仿宋_GB2312"/>
          <w:sz w:val="32"/>
          <w:szCs w:val="32"/>
          <w:lang w:eastAsia="zh-Hans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用于区分相邻字段。分隔符在应用日志中保持统一，且避免与字段内容冲突。分隔符一般可使用“</w:t>
      </w:r>
      <w:r>
        <w:rPr>
          <w:rFonts w:hint="default" w:ascii="仿宋_GB2312" w:eastAsia="仿宋_GB2312"/>
          <w:sz w:val="32"/>
          <w:szCs w:val="32"/>
          <w:lang w:eastAsia="zh-Hans"/>
        </w:rPr>
        <w:t>|</w:t>
      </w:r>
      <w:r>
        <w:rPr>
          <w:rFonts w:hint="eastAsia" w:ascii="仿宋_GB2312" w:eastAsia="仿宋_GB2312"/>
          <w:sz w:val="32"/>
          <w:szCs w:val="32"/>
          <w:lang w:eastAsia="zh-Hans"/>
        </w:rPr>
        <w:t>”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等可打印字符。</w:t>
      </w:r>
      <w:r>
        <w:rPr>
          <w:rFonts w:hint="eastAsia" w:ascii="仿宋_GB2312" w:eastAsia="仿宋_GB2312"/>
          <w:sz w:val="32"/>
          <w:szCs w:val="32"/>
        </w:rPr>
        <w:t>如果有字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段的值为空，则将前后两个分隔符相连，以保证每个</w:t>
      </w:r>
      <w:r>
        <w:rPr>
          <w:rFonts w:hint="default" w:ascii="仿宋_GB2312" w:eastAsia="仿宋_GB2312"/>
          <w:sz w:val="32"/>
          <w:szCs w:val="32"/>
          <w:lang w:val="en-US" w:eastAsia="zh-CN"/>
        </w:rPr>
        <w:t>字段在记录中相对位置固定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。</w:t>
      </w:r>
    </w:p>
    <w:p>
      <w:pPr>
        <w:pStyle w:val="3"/>
        <w:widowControl w:val="0"/>
        <w:adjustRightInd w:val="0"/>
        <w:snapToGrid w:val="0"/>
        <w:spacing w:before="0" w:beforeAutospacing="0" w:after="0" w:afterAutospacing="0" w:line="560" w:lineRule="exact"/>
        <w:jc w:val="center"/>
        <w:rPr>
          <w:rFonts w:hint="eastAsia" w:ascii="黑体" w:hAnsi="黑体" w:eastAsia="黑体"/>
          <w:sz w:val="32"/>
          <w:szCs w:val="32"/>
        </w:rPr>
      </w:pPr>
      <w:r>
        <w:rPr>
          <w:rStyle w:val="8"/>
          <w:rFonts w:hint="eastAsia" w:ascii="黑体" w:hAnsi="黑体" w:eastAsia="黑体"/>
          <w:b/>
          <w:bCs/>
          <w:sz w:val="32"/>
          <w:szCs w:val="32"/>
        </w:rPr>
        <w:t>第二章　通用</w:t>
      </w:r>
      <w:r>
        <w:rPr>
          <w:rStyle w:val="8"/>
          <w:rFonts w:hint="eastAsia" w:ascii="黑体" w:hAnsi="黑体" w:eastAsia="黑体"/>
          <w:b/>
          <w:bCs/>
          <w:sz w:val="32"/>
          <w:szCs w:val="32"/>
          <w:lang w:val="en-US" w:eastAsia="zh-Hans"/>
        </w:rPr>
        <w:t>要</w:t>
      </w:r>
      <w:r>
        <w:rPr>
          <w:rStyle w:val="8"/>
          <w:rFonts w:hint="eastAsia" w:ascii="黑体" w:hAnsi="黑体" w:eastAsia="黑体"/>
          <w:b/>
          <w:bCs/>
          <w:sz w:val="32"/>
          <w:szCs w:val="32"/>
        </w:rPr>
        <w:t>求</w:t>
      </w:r>
    </w:p>
    <w:p>
      <w:pPr>
        <w:pStyle w:val="4"/>
        <w:widowControl w:val="0"/>
        <w:adjustRightInd w:val="0"/>
        <w:snapToGrid w:val="0"/>
        <w:spacing w:before="0" w:beforeAutospacing="0" w:after="0" w:afterAutospacing="0" w:line="560" w:lineRule="exact"/>
        <w:ind w:firstLine="569" w:firstLineChars="177"/>
        <w:jc w:val="both"/>
        <w:rPr>
          <w:rFonts w:hint="default" w:ascii="仿宋_GB2312" w:eastAsia="仿宋_GB2312"/>
          <w:sz w:val="32"/>
          <w:szCs w:val="32"/>
        </w:rPr>
      </w:pPr>
      <w:bookmarkStart w:id="2" w:name="e7acace4ba94e69da1e38080e697a5e5bf97e5ba"/>
      <w:bookmarkEnd w:id="2"/>
      <w:r>
        <w:rPr>
          <w:rFonts w:hint="eastAsia" w:ascii="仿宋_GB2312" w:eastAsia="仿宋_GB2312"/>
          <w:sz w:val="32"/>
          <w:szCs w:val="32"/>
          <w:lang w:val="en-US" w:eastAsia="zh-Hans"/>
        </w:rPr>
        <w:t>第五条</w:t>
      </w:r>
      <w:r>
        <w:rPr>
          <w:rFonts w:hint="eastAsia" w:ascii="仿宋_GB2312" w:eastAsia="仿宋_GB2312"/>
          <w:sz w:val="32"/>
          <w:szCs w:val="32"/>
        </w:rPr>
        <w:t>　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日志分类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应用系统日志分为业务日志和应用日志。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业务日志是用户对系统进行业务操作的日志，</w:t>
      </w:r>
      <w:r>
        <w:rPr>
          <w:rFonts w:hint="default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包括但不限于业务登录及退出相关操作、交易指令相关操作、基础数据维护相关操作、各类业务处理及查询相关操作</w:t>
      </w: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Hans" w:bidi="ar"/>
        </w:rPr>
        <w:t>、数据导出操作</w:t>
      </w:r>
      <w:r>
        <w:rPr>
          <w:rFonts w:hint="default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等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。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业务日志记录范围一般由需求规格说明书指定。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应用日志是与应用系统运行维护有关的日志，</w:t>
      </w:r>
      <w:r>
        <w:rPr>
          <w:rFonts w:hint="eastAsia" w:ascii="仿宋_GB2312" w:eastAsia="仿宋_GB2312"/>
          <w:sz w:val="32"/>
          <w:szCs w:val="32"/>
        </w:rPr>
        <w:t>包括但不限于程序启动和停止、系统间互联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相关</w:t>
      </w:r>
      <w:r>
        <w:rPr>
          <w:rFonts w:hint="eastAsia" w:ascii="仿宋_GB2312" w:eastAsia="仿宋_GB2312"/>
          <w:sz w:val="32"/>
          <w:szCs w:val="32"/>
        </w:rPr>
        <w:t>事件、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服务调用及消息处理</w:t>
      </w:r>
      <w:r>
        <w:rPr>
          <w:rFonts w:hint="eastAsia" w:ascii="仿宋_GB2312" w:eastAsia="仿宋_GB2312"/>
          <w:sz w:val="32"/>
          <w:szCs w:val="32"/>
        </w:rPr>
        <w:t>相关事件等</w:t>
      </w:r>
      <w:r>
        <w:rPr>
          <w:rFonts w:hint="eastAsia" w:ascii="仿宋_GB2312" w:eastAsia="仿宋_GB2312"/>
          <w:sz w:val="32"/>
          <w:szCs w:val="32"/>
          <w:lang w:eastAsia="zh-Hans"/>
        </w:rPr>
        <w:t>。</w:t>
      </w:r>
    </w:p>
    <w:p>
      <w:pPr>
        <w:pStyle w:val="4"/>
        <w:widowControl w:val="0"/>
        <w:adjustRightInd w:val="0"/>
        <w:snapToGrid w:val="0"/>
        <w:spacing w:before="0" w:beforeAutospacing="0" w:after="0" w:afterAutospacing="0" w:line="560" w:lineRule="exact"/>
        <w:ind w:firstLine="569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六</w:t>
      </w:r>
      <w:r>
        <w:rPr>
          <w:rFonts w:hint="eastAsia" w:ascii="仿宋_GB2312" w:eastAsia="仿宋_GB2312"/>
          <w:sz w:val="32"/>
          <w:szCs w:val="32"/>
        </w:rPr>
        <w:t>条　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日志</w:t>
      </w:r>
      <w:r>
        <w:rPr>
          <w:rFonts w:hint="eastAsia" w:ascii="仿宋_GB2312" w:eastAsia="仿宋_GB2312"/>
          <w:sz w:val="32"/>
          <w:szCs w:val="32"/>
        </w:rPr>
        <w:t>应具备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安全</w:t>
      </w:r>
      <w:r>
        <w:rPr>
          <w:rFonts w:hint="eastAsia" w:ascii="仿宋_GB2312" w:eastAsia="仿宋_GB2312"/>
          <w:sz w:val="32"/>
          <w:szCs w:val="32"/>
        </w:rPr>
        <w:t>审计功能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应用系统</w:t>
      </w:r>
      <w:r>
        <w:rPr>
          <w:rFonts w:hint="eastAsia" w:ascii="仿宋_GB2312" w:eastAsia="仿宋_GB2312"/>
          <w:sz w:val="32"/>
          <w:szCs w:val="32"/>
        </w:rPr>
        <w:t>应提供覆盖到每个用户的安全审计功能，对重要安全事件</w:t>
      </w:r>
      <w:r>
        <w:rPr>
          <w:rFonts w:hint="eastAsia" w:ascii="仿宋_GB2312" w:eastAsia="仿宋_GB2312"/>
          <w:sz w:val="32"/>
          <w:szCs w:val="32"/>
          <w:lang w:eastAsia="zh-Hans"/>
        </w:rPr>
        <w:t>（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包括用户变更、用户权限变更内容或变更操作、场务用户查询机构交易记录等敏感数据的操作，等等</w:t>
      </w:r>
      <w:r>
        <w:rPr>
          <w:rFonts w:hint="eastAsia" w:ascii="仿宋_GB2312" w:eastAsia="仿宋_GB2312"/>
          <w:sz w:val="32"/>
          <w:szCs w:val="32"/>
          <w:lang w:eastAsia="zh-Hans"/>
        </w:rPr>
        <w:t>）</w:t>
      </w:r>
      <w:r>
        <w:rPr>
          <w:rFonts w:hint="eastAsia" w:ascii="仿宋_GB2312" w:eastAsia="仿宋_GB2312"/>
          <w:sz w:val="32"/>
          <w:szCs w:val="32"/>
        </w:rPr>
        <w:t>进行审计；应保证无法删除、修改或覆盖审计记录</w:t>
      </w:r>
      <w:r>
        <w:rPr>
          <w:rFonts w:hint="eastAsia" w:ascii="仿宋_GB2312" w:eastAsia="仿宋_GB2312"/>
          <w:sz w:val="32"/>
          <w:szCs w:val="32"/>
          <w:lang w:eastAsia="zh-Hans"/>
        </w:rPr>
        <w:t>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审计记录的内容至少应包括事件日期、时间、发起者信息、类型、描述和结果等</w:t>
      </w:r>
      <w:r>
        <w:rPr>
          <w:rStyle w:val="12"/>
          <w:rFonts w:hint="eastAsia" w:ascii="仿宋_GB2312" w:eastAsia="仿宋_GB2312"/>
          <w:sz w:val="32"/>
          <w:szCs w:val="32"/>
        </w:rPr>
        <w:footnoteReference w:id="0"/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对于信息安全等保级别在三级以上的系统，还应</w:t>
      </w:r>
      <w:r>
        <w:rPr>
          <w:rFonts w:hint="eastAsia" w:ascii="仿宋_GB2312" w:eastAsia="仿宋_GB2312"/>
          <w:sz w:val="32"/>
          <w:szCs w:val="32"/>
        </w:rPr>
        <w:t>保证无法单独中断审计进程</w:t>
      </w:r>
      <w:r>
        <w:rPr>
          <w:rFonts w:hint="eastAsia" w:ascii="仿宋_GB2312" w:eastAsia="仿宋_GB2312"/>
          <w:sz w:val="32"/>
          <w:szCs w:val="32"/>
          <w:lang w:eastAsia="zh-Hans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且</w:t>
      </w:r>
      <w:r>
        <w:rPr>
          <w:rFonts w:hint="eastAsia" w:ascii="仿宋_GB2312" w:eastAsia="仿宋_GB2312"/>
          <w:sz w:val="32"/>
          <w:szCs w:val="32"/>
        </w:rPr>
        <w:t>提供对审计记录数据进行统计、查询、分析及生成审计报表的功能</w:t>
      </w:r>
      <w:r>
        <w:rPr>
          <w:rStyle w:val="12"/>
          <w:rFonts w:hint="eastAsia" w:ascii="仿宋_GB2312" w:eastAsia="仿宋_GB2312"/>
          <w:sz w:val="32"/>
          <w:szCs w:val="32"/>
        </w:rPr>
        <w:footnoteReference w:id="1"/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pStyle w:val="4"/>
        <w:widowControl w:val="0"/>
        <w:adjustRightInd w:val="0"/>
        <w:snapToGrid w:val="0"/>
        <w:spacing w:before="0" w:beforeAutospacing="0" w:after="0" w:afterAutospacing="0" w:line="560" w:lineRule="exact"/>
        <w:ind w:firstLine="569" w:firstLineChars="177"/>
        <w:jc w:val="both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第七条</w:t>
      </w:r>
      <w:r>
        <w:rPr>
          <w:rFonts w:hint="eastAsia" w:ascii="仿宋_GB2312" w:eastAsia="仿宋_GB2312"/>
          <w:sz w:val="32"/>
          <w:szCs w:val="32"/>
        </w:rPr>
        <w:t>　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日志加密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日志整体不应加密保存，对于系统中的业务敏感信息禁止保存在日志中，可根据实际情况进行必要的加密或替换处理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（如打印“</w:t>
      </w:r>
      <w:r>
        <w:rPr>
          <w:rFonts w:hint="default" w:ascii="仿宋_GB2312" w:eastAsia="仿宋_GB2312"/>
          <w:sz w:val="32"/>
          <w:szCs w:val="32"/>
          <w:lang w:eastAsia="zh-Hans"/>
        </w:rPr>
        <w:t>***</w:t>
      </w:r>
      <w:r>
        <w:rPr>
          <w:rFonts w:hint="eastAsia" w:ascii="仿宋_GB2312" w:eastAsia="仿宋_GB2312"/>
          <w:sz w:val="32"/>
          <w:szCs w:val="32"/>
          <w:lang w:eastAsia="zh-Hans"/>
        </w:rPr>
        <w:t>”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）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，避免被用户直接读取分析。同时禁止使用DEBUG以上级别打印敏感信息。部分极端敏感信息（如密码）禁止直接输出到日志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。</w:t>
      </w:r>
    </w:p>
    <w:p>
      <w:pPr>
        <w:pStyle w:val="3"/>
        <w:widowControl w:val="0"/>
        <w:adjustRightInd w:val="0"/>
        <w:snapToGrid w:val="0"/>
        <w:spacing w:before="0" w:beforeAutospacing="0" w:after="0" w:afterAutospacing="0" w:line="560" w:lineRule="exact"/>
        <w:jc w:val="center"/>
        <w:rPr>
          <w:rStyle w:val="8"/>
          <w:rFonts w:hint="eastAsia" w:ascii="黑体" w:hAnsi="黑体" w:eastAsia="黑体"/>
          <w:b/>
          <w:bCs/>
          <w:sz w:val="32"/>
          <w:szCs w:val="32"/>
          <w:lang w:val="en-US" w:eastAsia="zh-Hans"/>
        </w:rPr>
      </w:pPr>
      <w:r>
        <w:rPr>
          <w:rStyle w:val="8"/>
          <w:rFonts w:hint="eastAsia" w:ascii="黑体" w:hAnsi="黑体" w:eastAsia="黑体"/>
          <w:b/>
          <w:bCs/>
          <w:sz w:val="32"/>
          <w:szCs w:val="32"/>
          <w:lang w:val="en-US" w:eastAsia="zh-Hans"/>
        </w:rPr>
        <w:t>第三章</w:t>
      </w:r>
      <w:r>
        <w:rPr>
          <w:rStyle w:val="8"/>
          <w:rFonts w:hint="eastAsia" w:ascii="黑体" w:hAnsi="黑体" w:eastAsia="黑体"/>
          <w:b/>
          <w:bCs/>
          <w:sz w:val="32"/>
          <w:szCs w:val="32"/>
        </w:rPr>
        <w:t>　</w:t>
      </w:r>
      <w:r>
        <w:rPr>
          <w:rStyle w:val="8"/>
          <w:rFonts w:hint="eastAsia" w:ascii="黑体" w:hAnsi="黑体" w:eastAsia="黑体"/>
          <w:b/>
          <w:bCs/>
          <w:sz w:val="32"/>
          <w:szCs w:val="32"/>
          <w:lang w:val="en-US" w:eastAsia="zh-Hans"/>
        </w:rPr>
        <w:t>业务日志规范</w:t>
      </w:r>
    </w:p>
    <w:p>
      <w:pPr>
        <w:pStyle w:val="4"/>
        <w:widowControl w:val="0"/>
        <w:adjustRightInd w:val="0"/>
        <w:snapToGrid w:val="0"/>
        <w:spacing w:before="0" w:beforeAutospacing="0" w:after="0" w:afterAutospacing="0" w:line="560" w:lineRule="exact"/>
        <w:ind w:firstLine="569" w:firstLineChars="177"/>
        <w:jc w:val="both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第八条</w:t>
      </w:r>
      <w:r>
        <w:rPr>
          <w:rFonts w:hint="eastAsia" w:ascii="仿宋_GB2312" w:eastAsia="仿宋_GB2312"/>
          <w:sz w:val="32"/>
          <w:szCs w:val="32"/>
        </w:rPr>
        <w:t>　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业务日志的内容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业务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日志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记录一般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包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含以下信息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：序号、时间（记录到秒）、用户唯一标识、功能操作、操作内容[格式：动作（包括但不限于新增、删除、查询、修改、登录、签退、授权、数据导出）</w:t>
      </w:r>
      <w:r>
        <w:rPr>
          <w:rFonts w:hint="default" w:ascii="仿宋_GB2312" w:eastAsia="仿宋_GB2312"/>
          <w:sz w:val="32"/>
          <w:szCs w:val="32"/>
          <w:lang w:val="en-US" w:eastAsia="zh-CN"/>
        </w:rPr>
        <w:t>+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业务内容描述</w:t>
      </w:r>
      <w:r>
        <w:rPr>
          <w:rFonts w:hint="default" w:ascii="仿宋_GB2312" w:eastAsia="仿宋_GB2312"/>
          <w:sz w:val="32"/>
          <w:szCs w:val="32"/>
          <w:lang w:val="en-US" w:eastAsia="zh-CN"/>
        </w:rPr>
        <w:t>]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。</w:t>
      </w:r>
    </w:p>
    <w:p>
      <w:pPr>
        <w:pStyle w:val="3"/>
        <w:widowControl w:val="0"/>
        <w:adjustRightInd w:val="0"/>
        <w:snapToGrid w:val="0"/>
        <w:spacing w:before="0" w:beforeAutospacing="0" w:after="0" w:afterAutospacing="0" w:line="560" w:lineRule="exact"/>
        <w:jc w:val="center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Style w:val="8"/>
          <w:rFonts w:hint="eastAsia" w:ascii="黑体" w:hAnsi="黑体" w:eastAsia="黑体"/>
          <w:b/>
          <w:bCs/>
          <w:sz w:val="32"/>
          <w:szCs w:val="32"/>
        </w:rPr>
        <w:t>第</w:t>
      </w:r>
      <w:r>
        <w:rPr>
          <w:rStyle w:val="8"/>
          <w:rFonts w:hint="eastAsia" w:ascii="黑体" w:hAnsi="黑体" w:eastAsia="黑体"/>
          <w:b/>
          <w:bCs/>
          <w:sz w:val="32"/>
          <w:szCs w:val="32"/>
          <w:lang w:val="en-US" w:eastAsia="zh-Hans"/>
        </w:rPr>
        <w:t>四</w:t>
      </w:r>
      <w:r>
        <w:rPr>
          <w:rStyle w:val="8"/>
          <w:rFonts w:hint="eastAsia" w:ascii="黑体" w:hAnsi="黑体" w:eastAsia="黑体"/>
          <w:b/>
          <w:bCs/>
          <w:sz w:val="32"/>
          <w:szCs w:val="32"/>
        </w:rPr>
        <w:t>章　</w:t>
      </w:r>
      <w:r>
        <w:rPr>
          <w:rStyle w:val="8"/>
          <w:rFonts w:hint="eastAsia" w:ascii="黑体" w:hAnsi="黑体" w:eastAsia="黑体"/>
          <w:b/>
          <w:bCs/>
          <w:sz w:val="32"/>
          <w:szCs w:val="32"/>
          <w:lang w:val="en-US" w:eastAsia="zh-Hans"/>
        </w:rPr>
        <w:t>应用</w:t>
      </w:r>
      <w:r>
        <w:rPr>
          <w:rStyle w:val="8"/>
          <w:rFonts w:hint="eastAsia" w:ascii="黑体" w:hAnsi="黑体" w:eastAsia="黑体"/>
          <w:b/>
          <w:bCs/>
          <w:sz w:val="32"/>
          <w:szCs w:val="32"/>
        </w:rPr>
        <w:t>日志规范</w:t>
      </w:r>
    </w:p>
    <w:p>
      <w:pPr>
        <w:pStyle w:val="4"/>
        <w:widowControl w:val="0"/>
        <w:adjustRightInd w:val="0"/>
        <w:snapToGrid w:val="0"/>
        <w:spacing w:before="0" w:beforeAutospacing="0" w:after="0" w:afterAutospacing="0" w:line="560" w:lineRule="exact"/>
        <w:ind w:firstLine="569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九</w:t>
      </w:r>
      <w:r>
        <w:rPr>
          <w:rFonts w:hint="eastAsia" w:ascii="仿宋_GB2312" w:eastAsia="仿宋_GB2312"/>
          <w:sz w:val="32"/>
          <w:szCs w:val="32"/>
        </w:rPr>
        <w:t>条　文件命名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日志文件名称：</w:t>
      </w:r>
      <w:r>
        <w:rPr>
          <w:rFonts w:hint="default" w:ascii="仿宋_GB2312" w:eastAsia="仿宋_GB2312"/>
          <w:sz w:val="32"/>
          <w:szCs w:val="32"/>
          <w:lang w:eastAsia="zh-CN"/>
        </w:rPr>
        <w:t>&lt;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系统名称英文简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写</w:t>
      </w:r>
      <w:r>
        <w:rPr>
          <w:rFonts w:hint="default" w:ascii="仿宋_GB2312" w:eastAsia="仿宋_GB2312"/>
          <w:sz w:val="32"/>
          <w:szCs w:val="32"/>
          <w:lang w:eastAsia="zh-Hans"/>
        </w:rPr>
        <w:t>&gt;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-</w:t>
      </w:r>
      <w:r>
        <w:rPr>
          <w:rFonts w:hint="default" w:ascii="仿宋_GB2312" w:eastAsia="仿宋_GB2312"/>
          <w:sz w:val="32"/>
          <w:szCs w:val="32"/>
          <w:lang w:eastAsia="zh-CN"/>
        </w:rPr>
        <w:t>&lt;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进程服务名英文简写</w:t>
      </w:r>
      <w:r>
        <w:rPr>
          <w:rFonts w:hint="default" w:ascii="仿宋_GB2312" w:eastAsia="仿宋_GB2312"/>
          <w:sz w:val="32"/>
          <w:szCs w:val="32"/>
          <w:lang w:eastAsia="zh-CN"/>
        </w:rPr>
        <w:t>&gt;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-</w:t>
      </w:r>
      <w:r>
        <w:rPr>
          <w:rFonts w:hint="default" w:ascii="仿宋_GB2312" w:eastAsia="仿宋_GB2312"/>
          <w:sz w:val="32"/>
          <w:szCs w:val="32"/>
          <w:lang w:eastAsia="zh-CN"/>
        </w:rPr>
        <w:t>&lt;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YYYYmmdd</w:t>
      </w:r>
      <w:r>
        <w:rPr>
          <w:rFonts w:hint="default" w:ascii="仿宋_GB2312" w:eastAsia="仿宋_GB2312"/>
          <w:sz w:val="32"/>
          <w:szCs w:val="32"/>
          <w:lang w:eastAsia="zh-CN"/>
        </w:rPr>
        <w:t>&gt;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-</w:t>
      </w:r>
      <w:r>
        <w:rPr>
          <w:rFonts w:hint="default" w:ascii="仿宋_GB2312" w:eastAsia="仿宋_GB2312"/>
          <w:sz w:val="32"/>
          <w:szCs w:val="32"/>
          <w:lang w:eastAsia="zh-CN"/>
        </w:rPr>
        <w:t>&lt;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滚动序号(由0开始)</w:t>
      </w:r>
      <w:r>
        <w:rPr>
          <w:rFonts w:hint="default" w:ascii="仿宋_GB2312" w:eastAsia="仿宋_GB2312"/>
          <w:sz w:val="32"/>
          <w:szCs w:val="32"/>
          <w:lang w:eastAsia="zh-CN"/>
        </w:rPr>
        <w:t>&gt;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.log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例如：tbs-dqs-20190619-0.log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（实际内容不包括尖括号）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根据具体应用系统需求确定日志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滚动</w:t>
      </w:r>
      <w:r>
        <w:rPr>
          <w:rFonts w:hint="eastAsia" w:ascii="仿宋_GB2312" w:eastAsia="仿宋_GB2312"/>
          <w:sz w:val="32"/>
          <w:szCs w:val="32"/>
        </w:rPr>
        <w:t>方式：按日期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滚动或</w:t>
      </w:r>
      <w:r>
        <w:rPr>
          <w:rFonts w:hint="eastAsia" w:ascii="仿宋_GB2312" w:eastAsia="仿宋_GB2312"/>
          <w:sz w:val="32"/>
          <w:szCs w:val="32"/>
        </w:rPr>
        <w:t>按文件大小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滚动</w:t>
      </w:r>
      <w:r>
        <w:rPr>
          <w:rFonts w:hint="eastAsia" w:ascii="仿宋_GB2312" w:eastAsia="仿宋_GB2312"/>
          <w:sz w:val="32"/>
          <w:szCs w:val="32"/>
        </w:rPr>
        <w:t>，及单个日志文件大小限制等参数。</w:t>
      </w:r>
    </w:p>
    <w:tbl>
      <w:tblPr>
        <w:tblStyle w:val="13"/>
        <w:tblW w:w="0" w:type="auto"/>
        <w:tblCellSpacing w:w="15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  <w:tblCellSpacing w:w="15" w:type="dxa"/>
        </w:trPr>
        <w:tc>
          <w:tcPr>
            <w:tcW w:w="1323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bCs/>
                <w:sz w:val="28"/>
                <w:szCs w:val="28"/>
                <w:lang w:val="en-US" w:eastAsia="zh-Hans"/>
              </w:rPr>
              <w:t>滚动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>方式</w:t>
            </w:r>
          </w:p>
        </w:tc>
        <w:tc>
          <w:tcPr>
            <w:tcW w:w="7011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CellSpacing w:w="15" w:type="dxa"/>
        </w:trPr>
        <w:tc>
          <w:tcPr>
            <w:tcW w:w="1323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按日期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Hans"/>
              </w:rPr>
              <w:t>滚动</w:t>
            </w:r>
          </w:p>
        </w:tc>
        <w:tc>
          <w:tcPr>
            <w:tcW w:w="7011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可配置日志是否按日期切换方式，默认配置为“是”。</w:t>
            </w:r>
          </w:p>
          <w:p>
            <w:pPr>
              <w:adjustRightInd w:val="0"/>
              <w:snapToGrid w:val="0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切换时生成同名文件，原文件名后追加“.时间戳”,时间戳的格式是YYYYmmddHHMM（年月日时分）。</w:t>
            </w:r>
          </w:p>
          <w:p>
            <w:pPr>
              <w:adjustRightInd w:val="0"/>
              <w:snapToGrid w:val="0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日志切换时，如果删除或移动了正在被监控的日志文件，则必须立即创建与原文件同名的新文件。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CellSpacing w:w="15" w:type="dxa"/>
        </w:trPr>
        <w:tc>
          <w:tcPr>
            <w:tcW w:w="1323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按文件大小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Hans"/>
              </w:rPr>
              <w:t>滚动</w:t>
            </w:r>
          </w:p>
        </w:tc>
        <w:tc>
          <w:tcPr>
            <w:tcW w:w="7011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adjustRightInd w:val="0"/>
              <w:snapToGrid w:val="0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单个日志文件大小限制可配置，默认配置为不超过100M。</w:t>
            </w:r>
          </w:p>
          <w:p>
            <w:pPr>
              <w:adjustRightInd w:val="0"/>
              <w:snapToGrid w:val="0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当日志切换时，在原文件名后追加“</w:t>
            </w:r>
            <w:r>
              <w:rPr>
                <w:rFonts w:hint="default" w:ascii="仿宋_GB2312" w:eastAsia="仿宋_GB2312"/>
                <w:sz w:val="28"/>
                <w:szCs w:val="28"/>
              </w:rPr>
              <w:t>-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Hans"/>
              </w:rPr>
              <w:t>序</w:t>
            </w:r>
            <w:r>
              <w:rPr>
                <w:rFonts w:hint="eastAsia" w:ascii="仿宋_GB2312" w:eastAsia="仿宋_GB2312"/>
                <w:sz w:val="28"/>
                <w:szCs w:val="28"/>
              </w:rPr>
              <w:t>号”形成存档文件</w:t>
            </w:r>
            <w:r>
              <w:rPr>
                <w:rFonts w:hint="eastAsia" w:ascii="仿宋_GB2312" w:eastAsia="仿宋_GB2312"/>
                <w:sz w:val="28"/>
                <w:szCs w:val="28"/>
                <w:lang w:eastAsia="zh-Hans"/>
              </w:rPr>
              <w:t>，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Hans"/>
              </w:rPr>
              <w:t>序</w:t>
            </w:r>
            <w:r>
              <w:rPr>
                <w:rFonts w:hint="eastAsia" w:ascii="仿宋_GB2312" w:eastAsia="仿宋_GB2312"/>
                <w:sz w:val="28"/>
                <w:szCs w:val="28"/>
              </w:rPr>
              <w:t>号是切换后存档文件的编号，从1开始。</w:t>
            </w:r>
          </w:p>
          <w:p>
            <w:pPr>
              <w:adjustRightInd w:val="0"/>
              <w:snapToGrid w:val="0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存档文件数量无限制。</w:t>
            </w:r>
          </w:p>
          <w:p>
            <w:pPr>
              <w:adjustRightInd w:val="0"/>
              <w:snapToGrid w:val="0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日志切换时，如果删除或移动了正在被监控的日志文件，则必须立即创建与原文件同名的新文件。</w:t>
            </w:r>
          </w:p>
        </w:tc>
      </w:tr>
    </w:tbl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</w:rPr>
        <w:t>无论采用何种滚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动</w:t>
      </w:r>
      <w:r>
        <w:rPr>
          <w:rFonts w:hint="eastAsia" w:ascii="仿宋_GB2312" w:eastAsia="仿宋_GB2312"/>
          <w:sz w:val="32"/>
          <w:szCs w:val="32"/>
        </w:rPr>
        <w:t>方式，日志滚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动</w:t>
      </w:r>
      <w:r>
        <w:rPr>
          <w:rFonts w:hint="eastAsia" w:ascii="仿宋_GB2312" w:eastAsia="仿宋_GB2312"/>
          <w:sz w:val="32"/>
          <w:szCs w:val="32"/>
        </w:rPr>
        <w:t>后，新的记录写入原日志文件。举例来说，日志名为a.log，滚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动</w:t>
      </w:r>
      <w:r>
        <w:rPr>
          <w:rFonts w:hint="eastAsia" w:ascii="仿宋_GB2312" w:eastAsia="仿宋_GB2312"/>
          <w:sz w:val="32"/>
          <w:szCs w:val="32"/>
        </w:rPr>
        <w:t>后出现新文件a</w:t>
      </w:r>
      <w:r>
        <w:rPr>
          <w:rFonts w:hint="default" w:ascii="仿宋_GB2312" w:eastAsia="仿宋_GB2312"/>
          <w:sz w:val="32"/>
          <w:szCs w:val="32"/>
        </w:rPr>
        <w:t>-1</w:t>
      </w:r>
      <w:r>
        <w:rPr>
          <w:rFonts w:hint="eastAsia" w:ascii="仿宋_GB2312" w:eastAsia="仿宋_GB2312"/>
          <w:sz w:val="32"/>
          <w:szCs w:val="32"/>
        </w:rPr>
        <w:t>.log，则新记录写入a.log而不是a</w:t>
      </w:r>
      <w:r>
        <w:rPr>
          <w:rFonts w:hint="default" w:ascii="仿宋_GB2312" w:eastAsia="仿宋_GB2312"/>
          <w:sz w:val="32"/>
          <w:szCs w:val="32"/>
        </w:rPr>
        <w:t>-1</w:t>
      </w:r>
      <w:r>
        <w:rPr>
          <w:rFonts w:hint="eastAsia" w:ascii="仿宋_GB2312" w:eastAsia="仿宋_GB2312"/>
          <w:sz w:val="32"/>
          <w:szCs w:val="32"/>
        </w:rPr>
        <w:t>.log。</w:t>
      </w:r>
    </w:p>
    <w:p>
      <w:pPr>
        <w:pStyle w:val="4"/>
        <w:widowControl w:val="0"/>
        <w:adjustRightInd w:val="0"/>
        <w:snapToGrid w:val="0"/>
        <w:spacing w:before="0" w:beforeAutospacing="0" w:after="0" w:afterAutospacing="0" w:line="560" w:lineRule="exact"/>
        <w:ind w:firstLine="569" w:firstLineChars="177"/>
        <w:jc w:val="both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第十条</w:t>
      </w:r>
      <w:r>
        <w:rPr>
          <w:rFonts w:hint="eastAsia" w:ascii="仿宋_GB2312" w:eastAsia="仿宋_GB2312"/>
          <w:sz w:val="32"/>
          <w:szCs w:val="32"/>
        </w:rPr>
        <w:t>　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文本编码要求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应用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日志文件的编码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应为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UTF-8。</w:t>
      </w:r>
    </w:p>
    <w:p>
      <w:pPr>
        <w:pStyle w:val="4"/>
        <w:widowControl w:val="0"/>
        <w:adjustRightInd w:val="0"/>
        <w:snapToGrid w:val="0"/>
        <w:spacing w:before="0" w:beforeAutospacing="0" w:after="0" w:afterAutospacing="0" w:line="560" w:lineRule="exact"/>
        <w:ind w:firstLine="569" w:firstLineChars="177"/>
        <w:jc w:val="both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第十一条　日志记录的格式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以“</w:t>
      </w:r>
      <w:r>
        <w:rPr>
          <w:rFonts w:hint="default" w:ascii="仿宋_GB2312" w:eastAsia="仿宋_GB2312"/>
          <w:sz w:val="32"/>
          <w:szCs w:val="32"/>
          <w:lang w:eastAsia="zh-Hans"/>
        </w:rPr>
        <w:t>|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”作分隔符为例，每一条日志记录的格式是：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ins w:id="0" w:author="Tifctu詹" w:date="2021-05-16T22:16:10Z"/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时间戳|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严重</w:t>
      </w:r>
      <w:r>
        <w:rPr>
          <w:rFonts w:hint="eastAsia" w:ascii="仿宋_GB2312" w:eastAsia="仿宋_GB2312"/>
          <w:sz w:val="32"/>
          <w:szCs w:val="32"/>
        </w:rPr>
        <w:t>级别|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进程所在</w:t>
      </w:r>
      <w:r>
        <w:rPr>
          <w:rFonts w:hint="eastAsia" w:ascii="仿宋_GB2312" w:eastAsia="仿宋_GB2312"/>
          <w:sz w:val="32"/>
          <w:szCs w:val="32"/>
        </w:rPr>
        <w:t>主机名|进程ID|线程ID|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唯一标识</w:t>
      </w:r>
      <w:r>
        <w:rPr>
          <w:rFonts w:hint="eastAsia" w:ascii="仿宋_GB2312" w:eastAsia="仿宋_GB2312"/>
          <w:sz w:val="32"/>
          <w:szCs w:val="32"/>
        </w:rPr>
        <w:t>|错误代码|文件名:代码行|日志内容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ins w:id="1" w:author="Tifctu詹" w:date="2021-05-16T22:16:11Z">
        <w:r>
          <w:rPr>
            <w:rFonts w:hint="eastAsia" w:ascii="仿宋_GB2312" w:eastAsia="仿宋_GB2312"/>
            <w:sz w:val="32"/>
            <w:szCs w:val="32"/>
          </w:rPr>
          <w:t>一个记录的总字节数（不包括换行符；一个中文字符占三个字节）不超过</w:t>
        </w:r>
      </w:ins>
      <w:ins w:id="2" w:author="Tifctu詹" w:date="2021-05-16T22:21:49Z">
        <w:r>
          <w:rPr>
            <w:rFonts w:hint="default" w:ascii="仿宋_GB2312" w:eastAsia="仿宋_GB2312"/>
            <w:sz w:val="32"/>
            <w:szCs w:val="32"/>
          </w:rPr>
          <w:t>10</w:t>
        </w:r>
      </w:ins>
      <w:ins w:id="3" w:author="Tifctu詹" w:date="2021-05-16T22:21:52Z">
        <w:r>
          <w:rPr>
            <w:rFonts w:hint="default" w:ascii="仿宋_GB2312" w:eastAsia="仿宋_GB2312"/>
            <w:sz w:val="32"/>
            <w:szCs w:val="32"/>
          </w:rPr>
          <w:t>00</w:t>
        </w:r>
      </w:ins>
      <w:ins w:id="4" w:author="Tifctu詹" w:date="2021-05-16T22:16:11Z">
        <w:r>
          <w:rPr>
            <w:rFonts w:hint="eastAsia" w:ascii="仿宋_GB2312" w:eastAsia="仿宋_GB2312"/>
            <w:sz w:val="32"/>
            <w:szCs w:val="32"/>
          </w:rPr>
          <w:t>个字节</w:t>
        </w:r>
      </w:ins>
      <w:ins w:id="5" w:author="Tifctu詹" w:date="2021-05-16T22:16:13Z">
        <w:r>
          <w:rPr>
            <w:rFonts w:hint="eastAsia" w:ascii="仿宋_GB2312" w:eastAsia="仿宋_GB2312"/>
            <w:sz w:val="32"/>
            <w:szCs w:val="32"/>
            <w:lang w:eastAsia="zh-Hans"/>
          </w:rPr>
          <w:t>。</w:t>
        </w:r>
      </w:ins>
    </w:p>
    <w:p>
      <w:pPr>
        <w:pStyle w:val="4"/>
        <w:widowControl w:val="0"/>
        <w:adjustRightInd w:val="0"/>
        <w:snapToGrid w:val="0"/>
        <w:spacing w:before="0" w:beforeAutospacing="0" w:after="0" w:afterAutospacing="0" w:line="560" w:lineRule="exact"/>
        <w:ind w:firstLine="569" w:firstLineChars="177"/>
        <w:jc w:val="both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第十二条　时间戳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应用日志记录的时间戳字段有如下要求：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default" w:ascii="仿宋_GB2312" w:eastAsia="仿宋_GB2312"/>
          <w:sz w:val="32"/>
          <w:szCs w:val="32"/>
          <w:lang w:eastAsia="zh-Hans"/>
        </w:rPr>
        <w:t xml:space="preserve">1. 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记录写入日志的时刻；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default" w:ascii="仿宋_GB2312" w:eastAsia="仿宋_GB2312"/>
          <w:sz w:val="32"/>
          <w:szCs w:val="32"/>
          <w:lang w:eastAsia="zh-Hans"/>
        </w:rPr>
        <w:t xml:space="preserve">2. 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时区统一，采用本地时区（GMT+8）；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default" w:ascii="仿宋_GB2312" w:eastAsia="仿宋_GB2312"/>
          <w:sz w:val="32"/>
          <w:szCs w:val="32"/>
          <w:lang w:eastAsia="zh-Hans"/>
        </w:rPr>
        <w:t xml:space="preserve">3. 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表示法格式统一：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br w:type="textWrapping"/>
      </w:r>
      <w:r>
        <w:rPr>
          <w:rFonts w:hint="eastAsia" w:ascii="仿宋_GB2312" w:eastAsia="仿宋_GB2312"/>
          <w:sz w:val="32"/>
          <w:szCs w:val="32"/>
          <w:lang w:val="en-US" w:eastAsia="zh-Hans"/>
        </w:rPr>
        <w:t>（实际内容不包括尖括号；下划线代表半角空格）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br w:type="textWrapping"/>
      </w:r>
      <w:r>
        <w:rPr>
          <w:rFonts w:hint="eastAsia" w:ascii="仿宋_GB2312" w:eastAsia="仿宋_GB2312"/>
          <w:sz w:val="32"/>
          <w:szCs w:val="32"/>
          <w:lang w:val="en-US" w:eastAsia="zh-Hans"/>
        </w:rPr>
        <w:t>&lt;4位年份&gt;-&lt;2位月份&gt;-&lt;2位日期&gt; &lt;24小时制2位时&gt;:&lt;2位分&gt;:&lt;2位秒&gt;.&lt;</w:t>
      </w:r>
      <w:r>
        <w:rPr>
          <w:rFonts w:hint="default" w:ascii="仿宋_GB2312" w:eastAsia="仿宋_GB2312"/>
          <w:sz w:val="32"/>
          <w:szCs w:val="32"/>
          <w:lang w:eastAsia="zh-Hans"/>
        </w:rPr>
        <w:t>6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位微秒&gt;_&lt;3位大写字母时区&gt;</w:t>
      </w:r>
    </w:p>
    <w:p>
      <w:pPr>
        <w:pStyle w:val="4"/>
        <w:widowControl w:val="0"/>
        <w:adjustRightInd w:val="0"/>
        <w:snapToGrid w:val="0"/>
        <w:spacing w:before="0" w:beforeAutospacing="0" w:after="0" w:afterAutospacing="0" w:line="560" w:lineRule="exact"/>
        <w:ind w:firstLine="569" w:firstLineChars="177"/>
        <w:jc w:val="both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第十三条　严重级别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从高到低有5种级别可选择：FATAL、</w:t>
      </w:r>
      <w:r>
        <w:rPr>
          <w:rFonts w:hint="default" w:ascii="仿宋_GB2312" w:eastAsia="仿宋_GB2312"/>
          <w:sz w:val="32"/>
          <w:szCs w:val="32"/>
        </w:rPr>
        <w:t>ERROR</w:t>
      </w:r>
      <w:r>
        <w:rPr>
          <w:rFonts w:hint="eastAsia" w:ascii="仿宋_GB2312" w:eastAsia="仿宋_GB2312"/>
          <w:sz w:val="32"/>
          <w:szCs w:val="32"/>
        </w:rPr>
        <w:t>、WARN、INFO、DEBUG。级别使用场景的说明如下：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FATAL——致命，表示当该异常发生时，服务已不可用，系统管理员需要立即介入。这是最严重的日志级别，</w:t>
      </w:r>
      <w:r>
        <w:rPr>
          <w:rStyle w:val="8"/>
          <w:rFonts w:hint="eastAsia" w:ascii="仿宋_GB2312" w:eastAsia="仿宋_GB2312"/>
          <w:sz w:val="32"/>
          <w:szCs w:val="32"/>
        </w:rPr>
        <w:t>必须慎用</w:t>
      </w:r>
      <w:r>
        <w:rPr>
          <w:rFonts w:hint="eastAsia" w:ascii="仿宋_GB2312" w:eastAsia="仿宋_GB2312"/>
          <w:sz w:val="32"/>
          <w:szCs w:val="32"/>
        </w:rPr>
        <w:t>。如果这种级别的记录经常出现，则说明该系统经常崩溃，不该投入生产环境。通常情况下，一个进程的生命周期中应该只记录一次FATAL级别的日志，即该进程遇到无法恢复的异常而退出。如果某个系统的子系统遇到了不可恢复的异常，那么该子系统的调用方也可以记录FATAL级别日志，以便通过日志报警提醒系统管理员修复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default" w:ascii="仿宋_GB2312" w:eastAsia="仿宋_GB2312"/>
          <w:sz w:val="32"/>
          <w:szCs w:val="32"/>
        </w:rPr>
        <w:t>ERROR</w:t>
      </w:r>
      <w:r>
        <w:rPr>
          <w:rFonts w:hint="eastAsia" w:ascii="仿宋_GB2312" w:eastAsia="仿宋_GB2312"/>
          <w:sz w:val="32"/>
          <w:szCs w:val="32"/>
        </w:rPr>
        <w:t>——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错误</w:t>
      </w:r>
      <w:r>
        <w:rPr>
          <w:rFonts w:hint="eastAsia" w:ascii="仿宋_GB2312" w:eastAsia="仿宋_GB2312"/>
          <w:sz w:val="32"/>
          <w:szCs w:val="32"/>
        </w:rPr>
        <w:t>，该级别也需要马上被处理，但是紧急程度要低于FATAL级别。当</w:t>
      </w:r>
      <w:r>
        <w:rPr>
          <w:rFonts w:hint="default" w:ascii="仿宋_GB2312" w:eastAsia="仿宋_GB2312"/>
          <w:sz w:val="32"/>
          <w:szCs w:val="32"/>
        </w:rPr>
        <w:t>ERROR</w:t>
      </w:r>
      <w:r>
        <w:rPr>
          <w:rFonts w:hint="eastAsia" w:ascii="仿宋_GB2312" w:eastAsia="仿宋_GB2312"/>
          <w:sz w:val="32"/>
          <w:szCs w:val="32"/>
        </w:rPr>
        <w:t>异常发生时，已经影响了用户的正常访问。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FATAL</w:t>
      </w:r>
      <w:r>
        <w:rPr>
          <w:rFonts w:hint="eastAsia" w:ascii="仿宋_GB2312" w:eastAsia="仿宋_GB2312"/>
          <w:sz w:val="32"/>
          <w:szCs w:val="32"/>
        </w:rPr>
        <w:t>级别和</w:t>
      </w:r>
      <w:r>
        <w:rPr>
          <w:rFonts w:hint="default" w:ascii="仿宋_GB2312" w:eastAsia="仿宋_GB2312"/>
          <w:sz w:val="32"/>
          <w:szCs w:val="32"/>
        </w:rPr>
        <w:t>ERROR</w:t>
      </w:r>
      <w:r>
        <w:rPr>
          <w:rFonts w:hint="eastAsia" w:ascii="仿宋_GB2312" w:eastAsia="仿宋_GB2312"/>
          <w:sz w:val="32"/>
          <w:szCs w:val="32"/>
        </w:rPr>
        <w:t>级别的区别在于发生</w:t>
      </w:r>
      <w:r>
        <w:rPr>
          <w:rFonts w:hint="default" w:ascii="仿宋_GB2312" w:eastAsia="仿宋_GB2312"/>
          <w:sz w:val="32"/>
          <w:szCs w:val="32"/>
        </w:rPr>
        <w:t>ERROR</w:t>
      </w:r>
      <w:r>
        <w:rPr>
          <w:rFonts w:hint="eastAsia" w:ascii="仿宋_GB2312" w:eastAsia="仿宋_GB2312"/>
          <w:sz w:val="32"/>
          <w:szCs w:val="32"/>
        </w:rPr>
        <w:t>级别异常时，服务进程依然存在，但是不能提供正常功能。对于用户自己操作不当，如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输入</w:t>
      </w:r>
      <w:r>
        <w:rPr>
          <w:rFonts w:hint="eastAsia" w:ascii="仿宋_GB2312" w:eastAsia="仿宋_GB2312"/>
          <w:sz w:val="32"/>
          <w:szCs w:val="32"/>
        </w:rPr>
        <w:t>参数错误等，不应记为</w:t>
      </w:r>
      <w:r>
        <w:rPr>
          <w:rFonts w:hint="default" w:ascii="仿宋_GB2312" w:eastAsia="仿宋_GB2312"/>
          <w:sz w:val="32"/>
          <w:szCs w:val="32"/>
        </w:rPr>
        <w:t>ERROR</w:t>
      </w:r>
      <w:r>
        <w:rPr>
          <w:rFonts w:hint="eastAsia" w:ascii="仿宋_GB2312" w:eastAsia="仿宋_GB2312"/>
          <w:sz w:val="32"/>
          <w:szCs w:val="32"/>
        </w:rPr>
        <w:t>级别的。</w:t>
      </w:r>
      <w:r>
        <w:rPr>
          <w:rFonts w:hint="eastAsia" w:ascii="仿宋_GB2312" w:eastAsia="仿宋_GB2312"/>
          <w:sz w:val="32"/>
          <w:szCs w:val="32"/>
          <w:highlight w:val="none"/>
        </w:rPr>
        <w:t>建议</w:t>
      </w:r>
      <w:r>
        <w:rPr>
          <w:rFonts w:hint="eastAsia" w:ascii="仿宋_GB2312" w:eastAsia="仿宋_GB2312"/>
          <w:sz w:val="32"/>
          <w:szCs w:val="32"/>
          <w:highlight w:val="none"/>
          <w:lang w:val="en-US" w:eastAsia="zh-Hans"/>
        </w:rPr>
        <w:t>将FA</w:t>
      </w:r>
      <w:r>
        <w:rPr>
          <w:rFonts w:hint="default" w:ascii="仿宋_GB2312" w:eastAsia="仿宋_GB2312"/>
          <w:sz w:val="32"/>
          <w:szCs w:val="32"/>
          <w:highlight w:val="none"/>
          <w:lang w:eastAsia="zh-Hans"/>
        </w:rPr>
        <w:t>TAL</w:t>
      </w:r>
      <w:r>
        <w:rPr>
          <w:rFonts w:hint="eastAsia" w:ascii="仿宋_GB2312" w:eastAsia="仿宋_GB2312"/>
          <w:sz w:val="32"/>
          <w:szCs w:val="32"/>
          <w:highlight w:val="none"/>
          <w:lang w:val="en-US" w:eastAsia="zh-Hans"/>
        </w:rPr>
        <w:t>与</w:t>
      </w:r>
      <w:r>
        <w:rPr>
          <w:rFonts w:hint="eastAsia" w:ascii="仿宋_GB2312" w:eastAsia="仿宋_GB2312"/>
          <w:sz w:val="32"/>
          <w:szCs w:val="32"/>
          <w:highlight w:val="none"/>
        </w:rPr>
        <w:t>ERROR</w:t>
      </w:r>
      <w:r>
        <w:rPr>
          <w:rFonts w:hint="eastAsia" w:ascii="仿宋_GB2312" w:eastAsia="仿宋_GB2312"/>
          <w:sz w:val="32"/>
          <w:szCs w:val="32"/>
          <w:highlight w:val="none"/>
          <w:lang w:val="en-US" w:eastAsia="zh-Hans"/>
        </w:rPr>
        <w:t>级应用</w:t>
      </w:r>
      <w:r>
        <w:rPr>
          <w:rFonts w:hint="eastAsia" w:ascii="仿宋_GB2312" w:eastAsia="仿宋_GB2312"/>
          <w:sz w:val="32"/>
          <w:szCs w:val="32"/>
          <w:highlight w:val="none"/>
        </w:rPr>
        <w:t>日志单独输出到对应的error日志文件，方便运维发现重大系统问题。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WARN——警告，该级别表示系统可能出现问题、也可能没有，如网络的波动等。对于那些目前还不是异常，然而不及时处理也会变为异常的情况，也可用此级别。虽然不需要系统管理员马上处理，也是需要关注的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INFO——信息，记录系统的正常运行状态，例如某个子系统的初始化，某个请求的成功执行等。通过查看该级别的日志，可以很快地对系统中出现的异常进行定位。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DEBUG——调试级别</w:t>
      </w:r>
      <w:r>
        <w:rPr>
          <w:rFonts w:hint="eastAsia" w:ascii="仿宋_GB2312" w:eastAsia="仿宋_GB2312"/>
          <w:sz w:val="32"/>
          <w:szCs w:val="32"/>
          <w:lang w:eastAsia="zh-Hans"/>
        </w:rPr>
        <w:t>，</w:t>
      </w:r>
      <w:r>
        <w:rPr>
          <w:rFonts w:hint="eastAsia" w:ascii="仿宋_GB2312" w:eastAsia="仿宋_GB2312"/>
          <w:sz w:val="32"/>
          <w:szCs w:val="32"/>
        </w:rPr>
        <w:t>记录了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程序</w:t>
      </w:r>
      <w:r>
        <w:rPr>
          <w:rFonts w:hint="eastAsia" w:ascii="仿宋_GB2312" w:eastAsia="仿宋_GB2312"/>
          <w:sz w:val="32"/>
          <w:szCs w:val="32"/>
        </w:rPr>
        <w:t>每一步的执行过程，可以准确定位是何种操作、何种参数、何种顺序导致了某种错误的发生；可以保证在不用重现错误的情况下，也可以通过该级别日志对问题进行诊断。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系统设计阶段应明确每一条记录的级别，不应记录无意义的、级别定义不精确的日志内容，以免导致监控系统错误报警。</w:t>
      </w:r>
    </w:p>
    <w:p>
      <w:pPr>
        <w:pStyle w:val="4"/>
        <w:widowControl w:val="0"/>
        <w:adjustRightInd w:val="0"/>
        <w:snapToGrid w:val="0"/>
        <w:spacing w:before="0" w:beforeAutospacing="0" w:after="0" w:afterAutospacing="0" w:line="560" w:lineRule="exact"/>
        <w:ind w:firstLine="569" w:firstLineChars="177"/>
        <w:jc w:val="both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第十四条　唯一标识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唯一标识分为“业务唯一标识”和“技术唯一标识”，“唯一标识”在不特别说明的情况下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指</w:t>
      </w:r>
      <w:r>
        <w:rPr>
          <w:rFonts w:hint="eastAsia" w:ascii="仿宋_GB2312" w:eastAsia="仿宋_GB2312"/>
          <w:sz w:val="32"/>
          <w:szCs w:val="32"/>
        </w:rPr>
        <w:t>技术唯一标识。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“业务唯一标识”在业务日志中使用，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表示</w:t>
      </w:r>
      <w:r>
        <w:rPr>
          <w:rFonts w:hint="eastAsia" w:ascii="仿宋_GB2312" w:eastAsia="仿宋_GB2312"/>
          <w:sz w:val="32"/>
          <w:szCs w:val="32"/>
        </w:rPr>
        <w:t>一个交易的流水号或者业务代码</w:t>
      </w:r>
      <w:r>
        <w:rPr>
          <w:rFonts w:hint="eastAsia" w:ascii="仿宋_GB2312" w:eastAsia="仿宋_GB2312"/>
          <w:sz w:val="32"/>
          <w:szCs w:val="32"/>
          <w:lang w:eastAsia="zh-Hans"/>
        </w:rPr>
        <w:t>，</w:t>
      </w:r>
      <w:r>
        <w:rPr>
          <w:rFonts w:hint="eastAsia" w:ascii="仿宋_GB2312" w:eastAsia="仿宋_GB2312"/>
          <w:sz w:val="32"/>
          <w:szCs w:val="32"/>
        </w:rPr>
        <w:t>可以跨系统。业务唯一标识包含数字、字母和下划线三类字符。如果业务自身没有定义此类标识，则用统一的代码表示。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</w:rPr>
        <w:t>“技术唯一标识”</w:t>
      </w:r>
      <w:r>
        <w:rPr>
          <w:rFonts w:hint="eastAsia" w:ascii="仿宋_GB2312" w:eastAsia="仿宋_GB2312"/>
          <w:sz w:val="32"/>
          <w:szCs w:val="32"/>
          <w:lang w:eastAsia="zh-Hans"/>
        </w:rPr>
        <w:t>（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如</w:t>
      </w:r>
      <w:r>
        <w:rPr>
          <w:rFonts w:hint="default" w:ascii="仿宋_GB2312" w:eastAsia="仿宋_GB2312"/>
          <w:sz w:val="32"/>
          <w:szCs w:val="32"/>
          <w:lang w:eastAsia="zh-Hans"/>
        </w:rPr>
        <w:t>TraceID</w:t>
      </w:r>
      <w:r>
        <w:rPr>
          <w:rFonts w:hint="eastAsia" w:ascii="仿宋_GB2312" w:eastAsia="仿宋_GB2312"/>
          <w:sz w:val="32"/>
          <w:szCs w:val="32"/>
          <w:lang w:eastAsia="zh-Hans"/>
        </w:rPr>
        <w:t>）</w:t>
      </w:r>
      <w:r>
        <w:rPr>
          <w:rFonts w:hint="eastAsia" w:ascii="仿宋_GB2312" w:eastAsia="仿宋_GB2312"/>
          <w:sz w:val="32"/>
          <w:szCs w:val="32"/>
        </w:rPr>
        <w:t>在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应用</w:t>
      </w:r>
      <w:r>
        <w:rPr>
          <w:rFonts w:hint="eastAsia" w:ascii="仿宋_GB2312" w:eastAsia="仿宋_GB2312"/>
          <w:sz w:val="32"/>
          <w:szCs w:val="32"/>
        </w:rPr>
        <w:t>日志中使用，一般在单个系统内使用，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也可以跨系统。</w:t>
      </w:r>
      <w:r>
        <w:rPr>
          <w:rFonts w:hint="eastAsia" w:ascii="仿宋_GB2312" w:eastAsia="仿宋_GB2312"/>
          <w:sz w:val="32"/>
          <w:szCs w:val="32"/>
        </w:rPr>
        <w:t>使用TraceID可以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跟踪</w:t>
      </w:r>
      <w:r>
        <w:rPr>
          <w:rFonts w:hint="eastAsia" w:ascii="仿宋_GB2312" w:eastAsia="仿宋_GB2312"/>
          <w:sz w:val="32"/>
          <w:szCs w:val="32"/>
        </w:rPr>
        <w:t>完整的调用链，整个调用链是一棵树形结构，TraceID的传递涉及到主干与支干，进程内与进程外。</w:t>
      </w:r>
    </w:p>
    <w:p>
      <w:pPr>
        <w:pStyle w:val="4"/>
        <w:widowControl w:val="0"/>
        <w:adjustRightInd w:val="0"/>
        <w:snapToGrid w:val="0"/>
        <w:spacing w:before="0" w:beforeAutospacing="0" w:after="0" w:afterAutospacing="0" w:line="560" w:lineRule="exact"/>
        <w:ind w:firstLine="569" w:firstLineChars="177"/>
        <w:jc w:val="both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第十五条　错误代码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</w:rPr>
        <w:t>错误代码在应用日志中使用。错误代码定义参考错误代码设计规范中相关内容。格式上，错误代码没有空格，前后各有一个半角空格。　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</w:p>
    <w:p>
      <w:pPr>
        <w:pStyle w:val="3"/>
        <w:widowControl w:val="0"/>
        <w:adjustRightInd w:val="0"/>
        <w:snapToGrid w:val="0"/>
        <w:spacing w:before="0" w:beforeAutospacing="0" w:after="0" w:afterAutospacing="0" w:line="560" w:lineRule="exact"/>
        <w:jc w:val="center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第四章　</w:t>
      </w:r>
      <w:r>
        <w:rPr>
          <w:rFonts w:hint="eastAsia" w:ascii="黑体" w:hAnsi="黑体" w:eastAsia="黑体"/>
          <w:sz w:val="32"/>
          <w:szCs w:val="32"/>
          <w:lang w:val="en-US" w:eastAsia="zh-Hans"/>
        </w:rPr>
        <w:t>应用日志</w:t>
      </w:r>
      <w:r>
        <w:rPr>
          <w:rFonts w:hint="eastAsia" w:ascii="黑体" w:hAnsi="黑体" w:eastAsia="黑体"/>
          <w:sz w:val="32"/>
          <w:szCs w:val="32"/>
        </w:rPr>
        <w:t>运维管理规范</w:t>
      </w:r>
    </w:p>
    <w:p>
      <w:pPr>
        <w:pStyle w:val="4"/>
        <w:widowControl w:val="0"/>
        <w:adjustRightInd w:val="0"/>
        <w:snapToGrid w:val="0"/>
        <w:spacing w:before="0" w:beforeAutospacing="0" w:after="0" w:afterAutospacing="0" w:line="560" w:lineRule="exact"/>
        <w:ind w:firstLine="569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第十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六</w:t>
      </w:r>
      <w:r>
        <w:rPr>
          <w:rFonts w:hint="eastAsia" w:ascii="仿宋_GB2312" w:eastAsia="仿宋_GB2312"/>
          <w:sz w:val="32"/>
          <w:szCs w:val="32"/>
        </w:rPr>
        <w:t>条　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监控</w:t>
      </w:r>
      <w:r>
        <w:rPr>
          <w:rFonts w:hint="eastAsia" w:ascii="仿宋_GB2312" w:eastAsia="仿宋_GB2312"/>
          <w:sz w:val="32"/>
          <w:szCs w:val="32"/>
        </w:rPr>
        <w:t>报警触发条件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highlight w:val="none"/>
        </w:rPr>
        <w:t>只能根据严重级别，而不是记录中的主体内容来设计报警触发条件。</w:t>
      </w:r>
      <w:r>
        <w:rPr>
          <w:rFonts w:hint="eastAsia" w:ascii="仿宋_GB2312" w:eastAsia="仿宋_GB2312"/>
          <w:sz w:val="32"/>
          <w:szCs w:val="32"/>
        </w:rPr>
        <w:t>如果要求包含特定内容的记录不要触发报警，应降低其严重级别。反之，应提高其严重级别。</w:t>
      </w:r>
    </w:p>
    <w:p>
      <w:pPr>
        <w:pStyle w:val="4"/>
        <w:widowControl w:val="0"/>
        <w:adjustRightInd w:val="0"/>
        <w:snapToGrid w:val="0"/>
        <w:spacing w:before="0" w:beforeAutospacing="0" w:after="0" w:afterAutospacing="0" w:line="560" w:lineRule="exact"/>
        <w:ind w:firstLine="569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十七</w:t>
      </w:r>
      <w:r>
        <w:rPr>
          <w:rFonts w:hint="eastAsia" w:ascii="仿宋_GB2312" w:eastAsia="仿宋_GB2312"/>
          <w:sz w:val="32"/>
          <w:szCs w:val="32"/>
        </w:rPr>
        <w:t>条　生产环境日志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级别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生产环境的日志级别为INFO及以上级别，关闭DEBUG级别。以下特殊情况可暂时允许开启DEBUG级别：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新业务系统上线（不包括版本升级）一个月内，生产环境的日志级别可开启DEBUG。此阶段要观察日志内容，分析业务系统运行状况。日志内容不断调整，删除无用记录，重要内容提高级别。上线满一个月，日志关闭DEBUG级别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如果遇到只有在生产环境发生、无法在开发和模拟环境重现的故障，一定要在生产环境进行调试，则由相关部门向工程运行部提出申请，工程运行部评估同意后，通过变更，开启DEBUG级别。7个自然日之内，无论故障解决与否，都要关闭DEBUG级别。</w:t>
      </w:r>
    </w:p>
    <w:p>
      <w:pPr>
        <w:pStyle w:val="4"/>
        <w:widowControl w:val="0"/>
        <w:adjustRightInd w:val="0"/>
        <w:snapToGrid w:val="0"/>
        <w:spacing w:before="0" w:beforeAutospacing="0" w:after="0" w:afterAutospacing="0" w:line="560" w:lineRule="exact"/>
        <w:ind w:firstLine="569" w:firstLineChars="177"/>
        <w:jc w:val="both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第十八条　日志文件权限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系统设计阶段应根据具体需求在应用系统中增加日志防篡改功能。在操作系统用户权限分配及文件属性默认配置时，须设置同组及其他用户对日志文件有只读权限，即文件权限位不高于644，日志文件完整路径上所有目录的权限位不高于751。</w:t>
      </w:r>
    </w:p>
    <w:p>
      <w:pPr>
        <w:pStyle w:val="4"/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560" w:lineRule="exact"/>
        <w:ind w:left="0" w:firstLine="569" w:firstLineChars="177"/>
        <w:jc w:val="both"/>
        <w:rPr>
          <w:rFonts w:hint="default" w:ascii="仿宋_GB2312" w:hAnsi="宋体" w:eastAsia="仿宋_GB2312" w:cs="仿宋_GB2312"/>
          <w:b/>
          <w:kern w:val="0"/>
          <w:sz w:val="32"/>
          <w:szCs w:val="32"/>
        </w:rPr>
      </w:pPr>
      <w:r>
        <w:rPr>
          <w:rFonts w:hint="default" w:ascii="仿宋_GB2312" w:hAnsi="宋体" w:eastAsia="仿宋_GB2312" w:cs="仿宋_GB2312"/>
          <w:b/>
          <w:kern w:val="0"/>
          <w:sz w:val="32"/>
          <w:szCs w:val="32"/>
        </w:rPr>
        <w:t>第</w:t>
      </w:r>
      <w:r>
        <w:rPr>
          <w:rFonts w:hint="eastAsia" w:ascii="仿宋_GB2312" w:eastAsia="仿宋_GB2312" w:cs="仿宋_GB2312"/>
          <w:b/>
          <w:kern w:val="0"/>
          <w:sz w:val="32"/>
          <w:szCs w:val="32"/>
          <w:lang w:val="en-US" w:eastAsia="zh-Hans"/>
        </w:rPr>
        <w:t>十九</w:t>
      </w:r>
      <w:r>
        <w:rPr>
          <w:rFonts w:hint="default" w:ascii="仿宋_GB2312" w:hAnsi="宋体" w:eastAsia="仿宋_GB2312" w:cs="仿宋_GB2312"/>
          <w:b/>
          <w:kern w:val="0"/>
          <w:sz w:val="32"/>
          <w:szCs w:val="32"/>
        </w:rPr>
        <w:t>条</w:t>
      </w:r>
      <w:r>
        <w:rPr>
          <w:rFonts w:hint="eastAsia" w:ascii="仿宋_GB2312" w:eastAsia="仿宋_GB2312"/>
          <w:sz w:val="32"/>
          <w:szCs w:val="32"/>
        </w:rPr>
        <w:t>　</w:t>
      </w:r>
      <w:r>
        <w:rPr>
          <w:rFonts w:hint="default" w:ascii="仿宋_GB2312" w:hAnsi="宋体" w:eastAsia="仿宋_GB2312" w:cs="仿宋_GB2312"/>
          <w:b/>
          <w:kern w:val="0"/>
          <w:sz w:val="32"/>
          <w:szCs w:val="32"/>
        </w:rPr>
        <w:t>日志</w:t>
      </w:r>
      <w:r>
        <w:rPr>
          <w:rFonts w:hint="eastAsia" w:ascii="仿宋_GB2312" w:eastAsia="仿宋_GB2312" w:cs="仿宋_GB2312"/>
          <w:b/>
          <w:kern w:val="0"/>
          <w:sz w:val="32"/>
          <w:szCs w:val="32"/>
          <w:lang w:val="en-US" w:eastAsia="zh-Hans"/>
        </w:rPr>
        <w:t>的保存与备份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日志的保存时间应满足审计要求，如审计部门、业务部门未有明确规定，日志至少保存</w:t>
      </w:r>
      <w:r>
        <w:rPr>
          <w:rFonts w:hint="default" w:ascii="仿宋_GB2312" w:eastAsia="仿宋_GB2312"/>
          <w:sz w:val="32"/>
          <w:szCs w:val="32"/>
          <w:lang w:eastAsia="zh-CN"/>
        </w:rPr>
        <w:t>3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个月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，一般保存</w:t>
      </w:r>
      <w:r>
        <w:rPr>
          <w:rFonts w:hint="default" w:ascii="仿宋_GB2312" w:eastAsia="仿宋_GB2312"/>
          <w:sz w:val="32"/>
          <w:szCs w:val="32"/>
          <w:lang w:eastAsia="zh-Hans"/>
        </w:rPr>
        <w:t>6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个月为宜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。</w:t>
      </w:r>
      <w:r>
        <w:rPr>
          <w:rFonts w:hint="eastAsia" w:ascii="仿宋_GB2312" w:eastAsia="仿宋_GB2312"/>
          <w:sz w:val="32"/>
          <w:szCs w:val="32"/>
          <w:highlight w:val="none"/>
        </w:rPr>
        <w:t>用于抗抵赖性的日志，应永久保留，以便事后审计核查</w:t>
      </w:r>
      <w:r>
        <w:rPr>
          <w:rFonts w:hint="eastAsia" w:ascii="仿宋_GB2312" w:eastAsia="仿宋_GB2312"/>
          <w:sz w:val="32"/>
          <w:szCs w:val="32"/>
          <w:highlight w:val="none"/>
          <w:lang w:eastAsia="zh-Hans"/>
        </w:rPr>
        <w:t>。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应在运维手册中说明业务日志历</w:t>
      </w:r>
      <w:bookmarkStart w:id="5" w:name="_GoBack"/>
      <w:bookmarkEnd w:id="5"/>
      <w:r>
        <w:rPr>
          <w:rFonts w:hint="eastAsia" w:ascii="仿宋_GB2312" w:eastAsia="仿宋_GB2312"/>
          <w:sz w:val="32"/>
          <w:szCs w:val="32"/>
          <w:lang w:val="en-US" w:eastAsia="zh-CN"/>
        </w:rPr>
        <w:t>史日志的存放目录、名称、备份周期</w:t>
      </w:r>
      <w:r>
        <w:rPr>
          <w:rStyle w:val="12"/>
          <w:rFonts w:hint="eastAsia" w:ascii="仿宋_GB2312" w:eastAsia="仿宋_GB2312"/>
          <w:sz w:val="32"/>
          <w:szCs w:val="32"/>
          <w:lang w:val="en-US" w:eastAsia="zh-CN"/>
        </w:rPr>
        <w:footnoteReference w:id="2"/>
      </w:r>
      <w:r>
        <w:rPr>
          <w:rFonts w:hint="eastAsia" w:ascii="仿宋_GB2312" w:eastAsia="仿宋_GB2312"/>
          <w:sz w:val="32"/>
          <w:szCs w:val="32"/>
          <w:lang w:val="en-US" w:eastAsia="zh-Hans"/>
        </w:rPr>
        <w:t>。</w:t>
      </w:r>
    </w:p>
    <w:p>
      <w:pPr>
        <w:pStyle w:val="4"/>
        <w:widowControl w:val="0"/>
        <w:adjustRightInd w:val="0"/>
        <w:snapToGrid w:val="0"/>
        <w:spacing w:before="0" w:beforeAutospacing="0" w:after="0" w:afterAutospacing="0" w:line="560" w:lineRule="exact"/>
        <w:ind w:firstLine="569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第二十条　日志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获取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对于服务器端日志，可直接在生产环境进行阅读及分析；对于客户端日志，应根据实际需求提出客户端日志获取需求，需求可包括但不限于本地日志分析、日志上传等功能；对于已经备份的日志，须首先在非生产环境的服务器上进行恢复。服务器端日志文件如需导出至其他环境（模拟环境除外），应填写《生产系统历史数据申请/使用申请表》和《生产运行系统服务/变更操作申请表》。日志使用后须按照交易中心保密相关制度尽快销毁。</w:t>
      </w:r>
    </w:p>
    <w:p>
      <w:pPr>
        <w:pStyle w:val="4"/>
        <w:widowControl w:val="0"/>
        <w:adjustRightInd w:val="0"/>
        <w:snapToGrid w:val="0"/>
        <w:spacing w:before="0" w:beforeAutospacing="0" w:after="0" w:afterAutospacing="0" w:line="560" w:lineRule="exact"/>
        <w:ind w:firstLine="569" w:firstLineChars="177"/>
        <w:jc w:val="both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</w:rPr>
        <w:t>第二十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一</w:t>
      </w:r>
      <w:r>
        <w:rPr>
          <w:rFonts w:hint="eastAsia" w:ascii="仿宋_GB2312" w:eastAsia="仿宋_GB2312"/>
          <w:sz w:val="32"/>
          <w:szCs w:val="32"/>
        </w:rPr>
        <w:t>条　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第三方工具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  <w:lang w:val="en-US" w:eastAsia="zh-Hans"/>
        </w:rPr>
      </w:pPr>
      <w:r>
        <w:rPr>
          <w:rFonts w:hint="eastAsia" w:ascii="仿宋_GB2312" w:eastAsia="仿宋_GB2312"/>
          <w:sz w:val="32"/>
          <w:szCs w:val="32"/>
          <w:lang w:val="en-US" w:eastAsia="zh-Hans"/>
        </w:rPr>
        <w:t>对于应用系统集成的第三方工具，在可以配置日志格式时，需与本规范对齐，便于统一监控。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</w:p>
    <w:p>
      <w:pPr>
        <w:pStyle w:val="3"/>
        <w:widowControl w:val="0"/>
        <w:adjustRightInd w:val="0"/>
        <w:snapToGrid w:val="0"/>
        <w:spacing w:before="0" w:beforeAutospacing="0" w:after="0" w:afterAutospacing="0" w:line="560" w:lineRule="exact"/>
        <w:jc w:val="center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第五章　附则</w:t>
      </w:r>
    </w:p>
    <w:p>
      <w:pPr>
        <w:pStyle w:val="4"/>
        <w:widowControl w:val="0"/>
        <w:adjustRightInd w:val="0"/>
        <w:snapToGrid w:val="0"/>
        <w:spacing w:before="0" w:beforeAutospacing="0" w:after="0" w:afterAutospacing="0" w:line="560" w:lineRule="exact"/>
        <w:ind w:firstLine="569" w:firstLineChars="177"/>
        <w:jc w:val="both"/>
        <w:rPr>
          <w:rFonts w:hint="eastAsia" w:ascii="仿宋_GB2312" w:eastAsia="仿宋_GB2312"/>
          <w:sz w:val="32"/>
          <w:szCs w:val="32"/>
        </w:rPr>
      </w:pPr>
      <w:bookmarkStart w:id="3" w:name="e7acace4ba8ce58d81e4ba94e69da1e38080e69c"/>
      <w:bookmarkEnd w:id="3"/>
      <w:r>
        <w:rPr>
          <w:rFonts w:hint="eastAsia" w:ascii="仿宋_GB2312" w:eastAsia="仿宋_GB2312"/>
          <w:sz w:val="32"/>
          <w:szCs w:val="32"/>
        </w:rPr>
        <w:t>第二十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二</w:t>
      </w:r>
      <w:r>
        <w:rPr>
          <w:rFonts w:hint="eastAsia" w:ascii="仿宋_GB2312" w:eastAsia="仿宋_GB2312"/>
          <w:sz w:val="32"/>
          <w:szCs w:val="32"/>
        </w:rPr>
        <w:t>条</w:t>
      </w:r>
      <w:r>
        <w:rPr>
          <w:rFonts w:hint="default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  <w:lang w:val="en-US" w:eastAsia="zh-Hans"/>
        </w:rPr>
        <w:t>解释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本规范由技术开发部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及工程运行部</w:t>
      </w:r>
      <w:r>
        <w:rPr>
          <w:rFonts w:hint="eastAsia" w:ascii="仿宋_GB2312" w:eastAsia="仿宋_GB2312"/>
          <w:sz w:val="32"/>
          <w:szCs w:val="32"/>
        </w:rPr>
        <w:t>负责解释。</w:t>
      </w:r>
    </w:p>
    <w:p>
      <w:pPr>
        <w:pStyle w:val="4"/>
        <w:widowControl w:val="0"/>
        <w:adjustRightInd w:val="0"/>
        <w:snapToGrid w:val="0"/>
        <w:spacing w:before="0" w:beforeAutospacing="0" w:after="0" w:afterAutospacing="0" w:line="560" w:lineRule="exact"/>
        <w:ind w:firstLine="569" w:firstLineChars="177"/>
        <w:jc w:val="both"/>
        <w:rPr>
          <w:rFonts w:hint="eastAsia" w:ascii="仿宋_GB2312" w:eastAsia="仿宋_GB2312"/>
          <w:b w:val="0"/>
          <w:sz w:val="32"/>
          <w:szCs w:val="32"/>
        </w:rPr>
      </w:pPr>
      <w:bookmarkStart w:id="4" w:name="e7acace4ba8ce58d81e585ade69da1e38080e69c"/>
      <w:bookmarkEnd w:id="4"/>
      <w:r>
        <w:rPr>
          <w:rFonts w:hint="eastAsia" w:ascii="仿宋_GB2312" w:eastAsia="仿宋_GB2312"/>
          <w:sz w:val="32"/>
          <w:szCs w:val="32"/>
        </w:rPr>
        <w:t>第二十</w:t>
      </w:r>
      <w:r>
        <w:rPr>
          <w:rFonts w:hint="eastAsia" w:ascii="仿宋_GB2312" w:eastAsia="仿宋_GB2312"/>
          <w:sz w:val="32"/>
          <w:szCs w:val="32"/>
          <w:lang w:val="en-US" w:eastAsia="zh-Hans"/>
        </w:rPr>
        <w:t>三</w:t>
      </w:r>
      <w:r>
        <w:rPr>
          <w:rFonts w:hint="eastAsia" w:ascii="仿宋_GB2312" w:eastAsia="仿宋_GB2312"/>
          <w:sz w:val="32"/>
          <w:szCs w:val="32"/>
        </w:rPr>
        <w:t>条</w:t>
      </w:r>
      <w:r>
        <w:rPr>
          <w:rFonts w:hint="default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  <w:lang w:val="en-US" w:eastAsia="zh-Hans"/>
        </w:rPr>
        <w:t>施行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本规范自印发之日起施行。原《中国外汇交易中心应用系统日志开发及管理规范（试行）》（中汇交综〔2013〕2号）同时废止。</w:t>
      </w: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ind w:firstLine="566" w:firstLineChars="177"/>
        <w:jc w:val="both"/>
        <w:rPr>
          <w:rFonts w:hint="eastAsia" w:ascii="仿宋_GB2312" w:eastAsia="仿宋_GB2312"/>
          <w:sz w:val="32"/>
          <w:szCs w:val="32"/>
        </w:rPr>
      </w:pPr>
    </w:p>
    <w:p>
      <w:pPr>
        <w:pStyle w:val="6"/>
        <w:widowControl w:val="0"/>
        <w:adjustRightInd w:val="0"/>
        <w:snapToGrid w:val="0"/>
        <w:spacing w:before="0" w:beforeAutospacing="0" w:after="0" w:afterAutospacing="0" w:line="560" w:lineRule="exact"/>
        <w:jc w:val="both"/>
        <w:rPr>
          <w:rFonts w:hint="eastAsia" w:ascii="仿宋_GB2312" w:eastAsia="仿宋_GB2312"/>
          <w:sz w:val="32"/>
          <w:szCs w:val="32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(W1)">
    <w:altName w:val="苹方-简"/>
    <w:panose1 w:val="00000000000000000000"/>
    <w:charset w:val="00"/>
    <w:family w:val="modern"/>
    <w:pitch w:val="default"/>
    <w:sig w:usb0="00000000" w:usb1="00000000" w:usb2="00000008" w:usb3="00000000" w:csb0="000001F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tlassian I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snapToGrid w:val="0"/>
      </w:pPr>
      <w:r>
        <w:rPr>
          <w:rStyle w:val="12"/>
        </w:rPr>
        <w:footnoteRef/>
      </w:r>
      <w:r>
        <w:t xml:space="preserve"> </w:t>
      </w:r>
      <w:r>
        <w:rPr>
          <w:rFonts w:hint="eastAsia"/>
          <w:lang w:eastAsia="zh-Hans"/>
        </w:rPr>
        <w:t>《</w:t>
      </w:r>
      <w:r>
        <w:rPr>
          <w:rFonts w:hint="eastAsia"/>
          <w:color w:val="000000"/>
          <w:lang w:val="en-US" w:eastAsia="zh-CN"/>
        </w:rPr>
        <w:t>人民银行信息系统信息安全等级保护实施指引</w:t>
      </w:r>
      <w:r>
        <w:rPr>
          <w:rFonts w:hint="eastAsia"/>
          <w:color w:val="000000"/>
          <w:lang w:val="en-US" w:eastAsia="zh-Hans"/>
        </w:rPr>
        <w:t>》</w:t>
      </w:r>
      <w:r>
        <w:rPr>
          <w:rFonts w:hint="default"/>
          <w:color w:val="000000"/>
          <w:lang w:eastAsia="zh-CN"/>
        </w:rPr>
        <w:t xml:space="preserve"> 4.1.1.4</w:t>
      </w:r>
      <w:r>
        <w:rPr>
          <w:rFonts w:hint="eastAsia"/>
          <w:color w:val="000000"/>
          <w:lang w:val="en-US" w:eastAsia="zh-Hans"/>
        </w:rPr>
        <w:t>小节</w:t>
      </w:r>
    </w:p>
  </w:footnote>
  <w:footnote w:id="1">
    <w:p>
      <w:pPr>
        <w:pStyle w:val="5"/>
        <w:snapToGrid w:val="0"/>
      </w:pPr>
      <w:r>
        <w:rPr>
          <w:rStyle w:val="12"/>
        </w:rPr>
        <w:footnoteRef/>
      </w:r>
      <w:r>
        <w:t xml:space="preserve"> </w:t>
      </w:r>
      <w:r>
        <w:rPr>
          <w:rFonts w:hint="eastAsia"/>
          <w:lang w:eastAsia="zh-Hans"/>
        </w:rPr>
        <w:t>《</w:t>
      </w:r>
      <w:r>
        <w:rPr>
          <w:rFonts w:hint="eastAsia"/>
          <w:color w:val="000000"/>
          <w:lang w:val="en-US" w:eastAsia="zh-CN"/>
        </w:rPr>
        <w:t>人民银行信息系统信息安全等级保护实施指引</w:t>
      </w:r>
      <w:r>
        <w:rPr>
          <w:rFonts w:hint="eastAsia"/>
          <w:color w:val="000000"/>
          <w:lang w:val="en-US" w:eastAsia="zh-Hans"/>
        </w:rPr>
        <w:t>》</w:t>
      </w:r>
      <w:r>
        <w:rPr>
          <w:rFonts w:hint="default"/>
          <w:color w:val="000000"/>
          <w:lang w:eastAsia="zh-Hans"/>
        </w:rPr>
        <w:t xml:space="preserve"> 4.2.1.4</w:t>
      </w:r>
      <w:r>
        <w:rPr>
          <w:rFonts w:hint="eastAsia"/>
          <w:color w:val="000000"/>
          <w:lang w:val="en-US" w:eastAsia="zh-Hans"/>
        </w:rPr>
        <w:t>小节</w:t>
      </w:r>
    </w:p>
  </w:footnote>
  <w:footnote w:id="2">
    <w:p>
      <w:pPr>
        <w:pStyle w:val="5"/>
        <w:snapToGrid w:val="0"/>
      </w:pPr>
      <w:r>
        <w:rPr>
          <w:rStyle w:val="12"/>
        </w:rPr>
        <w:footnoteRef/>
      </w:r>
      <w:r>
        <w:t xml:space="preserve"> </w:t>
      </w:r>
      <w:r>
        <w:rPr>
          <w:rFonts w:hint="eastAsia"/>
          <w:lang w:eastAsia="zh-Hans"/>
        </w:rPr>
        <w:t>《</w:t>
      </w:r>
      <w:r>
        <w:rPr>
          <w:rFonts w:hint="eastAsia"/>
          <w:lang w:val="en-US" w:eastAsia="zh-Hans"/>
        </w:rPr>
        <w:t>中国人民银行软件开发规范</w:t>
      </w:r>
      <w:r>
        <w:rPr>
          <w:rFonts w:hint="eastAsia"/>
          <w:lang w:eastAsia="zh-Hans"/>
        </w:rPr>
        <w:t>》</w:t>
      </w:r>
      <w:r>
        <w:rPr>
          <w:rFonts w:hint="default"/>
          <w:lang w:eastAsia="zh-Hans"/>
        </w:rPr>
        <w:t xml:space="preserve"> 10.2.1</w:t>
      </w:r>
      <w:r>
        <w:rPr>
          <w:rFonts w:hint="eastAsia"/>
          <w:lang w:val="en-US" w:eastAsia="zh-Hans"/>
        </w:rPr>
        <w:t>小节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ifctu詹">
    <w15:presenceInfo w15:providerId="WPS Office" w15:userId="16155751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5"/>
  <w:doNotDisplayPageBoundaries w:val="1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F6E8E"/>
    <w:rsid w:val="17BFEEBE"/>
    <w:rsid w:val="1BE5B343"/>
    <w:rsid w:val="1D5D41DD"/>
    <w:rsid w:val="1DEDFD56"/>
    <w:rsid w:val="1F7F2B2B"/>
    <w:rsid w:val="23AE401C"/>
    <w:rsid w:val="289973DE"/>
    <w:rsid w:val="28F1950F"/>
    <w:rsid w:val="2BD79BDE"/>
    <w:rsid w:val="2DF750C6"/>
    <w:rsid w:val="2FACBCE4"/>
    <w:rsid w:val="2FDD0B26"/>
    <w:rsid w:val="333BA688"/>
    <w:rsid w:val="37FE63E8"/>
    <w:rsid w:val="39BD7425"/>
    <w:rsid w:val="3ABF872F"/>
    <w:rsid w:val="3B769DD5"/>
    <w:rsid w:val="3BE390D7"/>
    <w:rsid w:val="3D7D9653"/>
    <w:rsid w:val="3DBCC927"/>
    <w:rsid w:val="3DDDCFCB"/>
    <w:rsid w:val="3E77AABC"/>
    <w:rsid w:val="3E9FC476"/>
    <w:rsid w:val="3F5FFC60"/>
    <w:rsid w:val="3F7F2EB4"/>
    <w:rsid w:val="3FD78876"/>
    <w:rsid w:val="3FDFB204"/>
    <w:rsid w:val="3FF30AF4"/>
    <w:rsid w:val="4CEFF96C"/>
    <w:rsid w:val="4F793482"/>
    <w:rsid w:val="533A89BE"/>
    <w:rsid w:val="53B9DF87"/>
    <w:rsid w:val="53FBFE3F"/>
    <w:rsid w:val="55FE9894"/>
    <w:rsid w:val="566816F4"/>
    <w:rsid w:val="5767A69C"/>
    <w:rsid w:val="5B7C494B"/>
    <w:rsid w:val="5BB1FD69"/>
    <w:rsid w:val="5D5FEF1B"/>
    <w:rsid w:val="5D7F7B8F"/>
    <w:rsid w:val="5E725ADB"/>
    <w:rsid w:val="5EEF6E8E"/>
    <w:rsid w:val="5EF7F11A"/>
    <w:rsid w:val="5EFEBBD0"/>
    <w:rsid w:val="5F7FA849"/>
    <w:rsid w:val="5FBFAF66"/>
    <w:rsid w:val="5FCDB69D"/>
    <w:rsid w:val="5FDB4D00"/>
    <w:rsid w:val="5FDBE3B4"/>
    <w:rsid w:val="5FFE108E"/>
    <w:rsid w:val="653F16E1"/>
    <w:rsid w:val="67774043"/>
    <w:rsid w:val="67DE8BB2"/>
    <w:rsid w:val="67DFA860"/>
    <w:rsid w:val="67DFCA08"/>
    <w:rsid w:val="695FFEA6"/>
    <w:rsid w:val="6A7F3A0D"/>
    <w:rsid w:val="6ADBA1EA"/>
    <w:rsid w:val="6B389147"/>
    <w:rsid w:val="6B9EC9F1"/>
    <w:rsid w:val="6CB7E0AB"/>
    <w:rsid w:val="6CFE4F0A"/>
    <w:rsid w:val="6CFFAAB0"/>
    <w:rsid w:val="6EFC574C"/>
    <w:rsid w:val="6F34963C"/>
    <w:rsid w:val="6F5AA339"/>
    <w:rsid w:val="6F7FDB77"/>
    <w:rsid w:val="6FB764CB"/>
    <w:rsid w:val="6FBFC58E"/>
    <w:rsid w:val="6FEFFFB2"/>
    <w:rsid w:val="6FF61383"/>
    <w:rsid w:val="6FFC8E8F"/>
    <w:rsid w:val="6FFEA6F2"/>
    <w:rsid w:val="6FFF690F"/>
    <w:rsid w:val="6FFF72AE"/>
    <w:rsid w:val="73DD3B8F"/>
    <w:rsid w:val="73F7049D"/>
    <w:rsid w:val="75DE6475"/>
    <w:rsid w:val="75EE2D17"/>
    <w:rsid w:val="75FA50FE"/>
    <w:rsid w:val="76FD8E77"/>
    <w:rsid w:val="76FFC38C"/>
    <w:rsid w:val="773F7C8E"/>
    <w:rsid w:val="77764E7F"/>
    <w:rsid w:val="7777AE84"/>
    <w:rsid w:val="77FE1364"/>
    <w:rsid w:val="784F7301"/>
    <w:rsid w:val="7A721C51"/>
    <w:rsid w:val="7A7784AD"/>
    <w:rsid w:val="7A9F6C5D"/>
    <w:rsid w:val="7ADFCD9E"/>
    <w:rsid w:val="7AFDBF83"/>
    <w:rsid w:val="7B1F300F"/>
    <w:rsid w:val="7B6E6A4D"/>
    <w:rsid w:val="7B7B29E7"/>
    <w:rsid w:val="7BBDCBBA"/>
    <w:rsid w:val="7BBF57D1"/>
    <w:rsid w:val="7BDF9E9D"/>
    <w:rsid w:val="7BE9E01B"/>
    <w:rsid w:val="7BF7AD24"/>
    <w:rsid w:val="7BFF5226"/>
    <w:rsid w:val="7CFE70F3"/>
    <w:rsid w:val="7D56EEBF"/>
    <w:rsid w:val="7D7FA532"/>
    <w:rsid w:val="7D9BE3E7"/>
    <w:rsid w:val="7DDBCCF3"/>
    <w:rsid w:val="7DE59EA0"/>
    <w:rsid w:val="7DE6D040"/>
    <w:rsid w:val="7DF392B0"/>
    <w:rsid w:val="7DFD6C84"/>
    <w:rsid w:val="7DFFC6C3"/>
    <w:rsid w:val="7E6A5712"/>
    <w:rsid w:val="7E8DA512"/>
    <w:rsid w:val="7EAFAD40"/>
    <w:rsid w:val="7EF7C9DF"/>
    <w:rsid w:val="7F5F3766"/>
    <w:rsid w:val="7F7BBF74"/>
    <w:rsid w:val="7F7DA8C1"/>
    <w:rsid w:val="7F8D8228"/>
    <w:rsid w:val="7F9D6F74"/>
    <w:rsid w:val="7F9DEF48"/>
    <w:rsid w:val="7FAAE6D6"/>
    <w:rsid w:val="7FAE59CB"/>
    <w:rsid w:val="7FB6D62C"/>
    <w:rsid w:val="7FBAFB01"/>
    <w:rsid w:val="7FBD80DE"/>
    <w:rsid w:val="7FC75552"/>
    <w:rsid w:val="7FCAE8AF"/>
    <w:rsid w:val="7FDBC1FB"/>
    <w:rsid w:val="7FDF9480"/>
    <w:rsid w:val="7FEB2AA0"/>
    <w:rsid w:val="7FF4B77B"/>
    <w:rsid w:val="7FFD74F8"/>
    <w:rsid w:val="7FFF0BFA"/>
    <w:rsid w:val="7FFFC636"/>
    <w:rsid w:val="7FFFD496"/>
    <w:rsid w:val="85A2E929"/>
    <w:rsid w:val="87AF0B82"/>
    <w:rsid w:val="8ED8EA65"/>
    <w:rsid w:val="8FEFDE22"/>
    <w:rsid w:val="97EF9D08"/>
    <w:rsid w:val="9DD6DD8A"/>
    <w:rsid w:val="9EAC28DC"/>
    <w:rsid w:val="9FEE50F3"/>
    <w:rsid w:val="A3E799D5"/>
    <w:rsid w:val="A6FC1ED2"/>
    <w:rsid w:val="A7F034BE"/>
    <w:rsid w:val="AB9F2A20"/>
    <w:rsid w:val="ABFF1CA5"/>
    <w:rsid w:val="ADBFADE1"/>
    <w:rsid w:val="AFBF420A"/>
    <w:rsid w:val="AFFF76B9"/>
    <w:rsid w:val="B3E14971"/>
    <w:rsid w:val="B57CAF50"/>
    <w:rsid w:val="B5D76CE3"/>
    <w:rsid w:val="B6CD4FAC"/>
    <w:rsid w:val="B6DD1EF9"/>
    <w:rsid w:val="B7AF3CE4"/>
    <w:rsid w:val="B7DE5769"/>
    <w:rsid w:val="B9373947"/>
    <w:rsid w:val="BAD9C925"/>
    <w:rsid w:val="BB35769B"/>
    <w:rsid w:val="BD7F6617"/>
    <w:rsid w:val="BDB35A0B"/>
    <w:rsid w:val="BDFF93F8"/>
    <w:rsid w:val="BE744D6B"/>
    <w:rsid w:val="BEA3215E"/>
    <w:rsid w:val="BEFFA87D"/>
    <w:rsid w:val="BFBF3CE8"/>
    <w:rsid w:val="BFC8EB5B"/>
    <w:rsid w:val="BFD7FFDB"/>
    <w:rsid w:val="BFE668A6"/>
    <w:rsid w:val="C5FEC9B2"/>
    <w:rsid w:val="C7EFD056"/>
    <w:rsid w:val="CE946744"/>
    <w:rsid w:val="CFBB9864"/>
    <w:rsid w:val="D57F9CFD"/>
    <w:rsid w:val="D67EE335"/>
    <w:rsid w:val="D7FF4CAC"/>
    <w:rsid w:val="D7FFCCA5"/>
    <w:rsid w:val="DA4F87BE"/>
    <w:rsid w:val="DAEF5CC6"/>
    <w:rsid w:val="DBCB506B"/>
    <w:rsid w:val="DDEBDEEC"/>
    <w:rsid w:val="DDF3FB1B"/>
    <w:rsid w:val="DECEBD2D"/>
    <w:rsid w:val="DF3EB13B"/>
    <w:rsid w:val="DF79A755"/>
    <w:rsid w:val="DFF50459"/>
    <w:rsid w:val="E2E70D47"/>
    <w:rsid w:val="E2FF9BF3"/>
    <w:rsid w:val="E6378CD0"/>
    <w:rsid w:val="E71FD5F4"/>
    <w:rsid w:val="E7DB1810"/>
    <w:rsid w:val="E7FDA4F5"/>
    <w:rsid w:val="EADDA8E6"/>
    <w:rsid w:val="EB72FA1D"/>
    <w:rsid w:val="EBC50531"/>
    <w:rsid w:val="EBFABD31"/>
    <w:rsid w:val="EC3F1135"/>
    <w:rsid w:val="EDDF454C"/>
    <w:rsid w:val="EDF664B9"/>
    <w:rsid w:val="EDFE2DEC"/>
    <w:rsid w:val="EDFF7187"/>
    <w:rsid w:val="EEC621F3"/>
    <w:rsid w:val="EEE6EF90"/>
    <w:rsid w:val="EFB73DC3"/>
    <w:rsid w:val="EFDD4C4E"/>
    <w:rsid w:val="EFDF3A97"/>
    <w:rsid w:val="EFF78CA2"/>
    <w:rsid w:val="EFFF2DC1"/>
    <w:rsid w:val="F27BF3EB"/>
    <w:rsid w:val="F375A735"/>
    <w:rsid w:val="F3FF3249"/>
    <w:rsid w:val="F5BBE6BD"/>
    <w:rsid w:val="F5D7D81F"/>
    <w:rsid w:val="F5FB18BC"/>
    <w:rsid w:val="F5FF1318"/>
    <w:rsid w:val="F60FDAF7"/>
    <w:rsid w:val="F6FB919B"/>
    <w:rsid w:val="F6FFCEBD"/>
    <w:rsid w:val="F73621C0"/>
    <w:rsid w:val="F73FECF5"/>
    <w:rsid w:val="F775DFF1"/>
    <w:rsid w:val="F7A94CAF"/>
    <w:rsid w:val="F7B80DC8"/>
    <w:rsid w:val="F7EFA64B"/>
    <w:rsid w:val="F7FD78FF"/>
    <w:rsid w:val="F9CF0688"/>
    <w:rsid w:val="F9E7BBC6"/>
    <w:rsid w:val="F9FBA76C"/>
    <w:rsid w:val="FA6F191C"/>
    <w:rsid w:val="FACEAA90"/>
    <w:rsid w:val="FB345BAC"/>
    <w:rsid w:val="FB3D2370"/>
    <w:rsid w:val="FB731C48"/>
    <w:rsid w:val="FBEFD78E"/>
    <w:rsid w:val="FBF91BB0"/>
    <w:rsid w:val="FBFDF3E7"/>
    <w:rsid w:val="FD7F706B"/>
    <w:rsid w:val="FDB9BA5E"/>
    <w:rsid w:val="FDDFE039"/>
    <w:rsid w:val="FDED7B68"/>
    <w:rsid w:val="FDFF00E4"/>
    <w:rsid w:val="FE35B16B"/>
    <w:rsid w:val="FE6B3A68"/>
    <w:rsid w:val="FE77A6D4"/>
    <w:rsid w:val="FEB3B539"/>
    <w:rsid w:val="FEBED06A"/>
    <w:rsid w:val="FEF7AAE5"/>
    <w:rsid w:val="FEFB4525"/>
    <w:rsid w:val="FEFCAC9B"/>
    <w:rsid w:val="FEFF980E"/>
    <w:rsid w:val="FF351976"/>
    <w:rsid w:val="FF53B6BF"/>
    <w:rsid w:val="FF776E42"/>
    <w:rsid w:val="FF7C259E"/>
    <w:rsid w:val="FF7DE5D4"/>
    <w:rsid w:val="FF9562DA"/>
    <w:rsid w:val="FFAAB541"/>
    <w:rsid w:val="FFB35159"/>
    <w:rsid w:val="FFB84415"/>
    <w:rsid w:val="FFBCF182"/>
    <w:rsid w:val="FFBF26FA"/>
    <w:rsid w:val="FFBFAA42"/>
    <w:rsid w:val="FFD7E4F2"/>
    <w:rsid w:val="FFDC9641"/>
    <w:rsid w:val="FFDF7097"/>
    <w:rsid w:val="FFDF992B"/>
    <w:rsid w:val="FFEF5BDE"/>
    <w:rsid w:val="FFF7157D"/>
    <w:rsid w:val="FFFD5C90"/>
    <w:rsid w:val="FFFE71F6"/>
    <w:rsid w:val="FFFF12F4"/>
    <w:rsid w:val="FFFF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Strong"/>
    <w:qFormat/>
    <w:uiPriority w:val="0"/>
    <w:rPr>
      <w:b/>
      <w:bCs/>
    </w:r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HTML Code"/>
    <w:qFormat/>
    <w:uiPriority w:val="0"/>
    <w:rPr>
      <w:rFonts w:hint="eastAsia" w:ascii="宋体" w:hAnsi="宋体" w:eastAsia="宋体" w:cs="宋体"/>
      <w:sz w:val="24"/>
      <w:szCs w:val="24"/>
    </w:rPr>
  </w:style>
  <w:style w:type="character" w:styleId="11">
    <w:name w:val="annotation reference"/>
    <w:basedOn w:val="7"/>
    <w:qFormat/>
    <w:uiPriority w:val="0"/>
    <w:rPr>
      <w:sz w:val="16"/>
      <w:szCs w:val="16"/>
    </w:rPr>
  </w:style>
  <w:style w:type="character" w:styleId="12">
    <w:name w:val="footnote reference"/>
    <w:basedOn w:val="7"/>
    <w:qFormat/>
    <w:uiPriority w:val="0"/>
    <w:rPr>
      <w:vertAlign w:val="superscript"/>
    </w:rPr>
  </w:style>
  <w:style w:type="character" w:customStyle="1" w:styleId="14">
    <w:name w:val="15"/>
    <w:basedOn w:val="7"/>
    <w:qFormat/>
    <w:uiPriority w:val="0"/>
    <w:rPr>
      <w:rFonts w:hint="default" w:ascii="Times New Roman" w:hAnsi="Times New Roman" w:cs="Times New Roman"/>
    </w:rPr>
  </w:style>
  <w:style w:type="character" w:customStyle="1" w:styleId="15">
    <w:name w:val="10"/>
    <w:basedOn w:val="7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2021-04-22T15:06:00Z</dcterms:created>
  <dc:creator>zhanhl</dc:creator>
  <cp:lastModifiedBy>zhanhl</cp:lastModifiedBy>
  <dcterms:modified xsi:type="dcterms:W3CDTF">2021-05-20T16:13:34Z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