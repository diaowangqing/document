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21BC2F5" w14:textId="77777777" w:rsidR="00EF3531" w:rsidRDefault="00EF3531" w:rsidP="00066802">
      <w:pPr>
        <w:pStyle w:val="1"/>
        <w:adjustRightInd w:val="0"/>
        <w:snapToGrid w:val="0"/>
        <w:spacing w:line="560" w:lineRule="exact"/>
        <w:jc w:val="center"/>
        <w:rPr>
          <w:rFonts w:ascii="宋体" w:hAnsi="宋体"/>
          <w:b/>
          <w:bCs/>
          <w:sz w:val="44"/>
          <w:szCs w:val="44"/>
        </w:rPr>
      </w:pPr>
      <w:r w:rsidRPr="00EF3531">
        <w:rPr>
          <w:rFonts w:ascii="宋体" w:hAnsi="宋体" w:hint="eastAsia"/>
          <w:b/>
          <w:bCs/>
          <w:sz w:val="44"/>
          <w:szCs w:val="44"/>
        </w:rPr>
        <w:t>中国外汇交易中心</w:t>
      </w:r>
    </w:p>
    <w:p w14:paraId="1E12FF4E" w14:textId="77777777" w:rsidR="000F19EC" w:rsidRPr="000F3A5F" w:rsidRDefault="00EF3531" w:rsidP="00066802">
      <w:pPr>
        <w:pStyle w:val="1"/>
        <w:adjustRightInd w:val="0"/>
        <w:snapToGrid w:val="0"/>
        <w:spacing w:line="560" w:lineRule="exact"/>
        <w:jc w:val="center"/>
        <w:rPr>
          <w:rFonts w:ascii="宋体" w:hAnsi="宋体"/>
          <w:b/>
          <w:bCs/>
          <w:sz w:val="44"/>
          <w:szCs w:val="44"/>
        </w:rPr>
      </w:pPr>
      <w:r w:rsidRPr="00EF3531">
        <w:rPr>
          <w:rFonts w:ascii="宋体" w:hAnsi="宋体" w:hint="eastAsia"/>
          <w:b/>
          <w:bCs/>
          <w:sz w:val="44"/>
          <w:szCs w:val="44"/>
        </w:rPr>
        <w:t>系统变更合</w:t>
      </w:r>
      <w:proofErr w:type="gramStart"/>
      <w:r w:rsidRPr="00EF3531">
        <w:rPr>
          <w:rFonts w:ascii="宋体" w:hAnsi="宋体" w:hint="eastAsia"/>
          <w:b/>
          <w:bCs/>
          <w:sz w:val="44"/>
          <w:szCs w:val="44"/>
        </w:rPr>
        <w:t>规</w:t>
      </w:r>
      <w:proofErr w:type="gramEnd"/>
      <w:r w:rsidR="00846506">
        <w:rPr>
          <w:rFonts w:ascii="宋体" w:hAnsi="宋体" w:hint="eastAsia"/>
          <w:b/>
          <w:bCs/>
          <w:sz w:val="44"/>
          <w:szCs w:val="44"/>
        </w:rPr>
        <w:t>风险</w:t>
      </w:r>
      <w:r w:rsidR="00715B29">
        <w:rPr>
          <w:rFonts w:ascii="宋体" w:hAnsi="宋体" w:hint="eastAsia"/>
          <w:b/>
          <w:bCs/>
          <w:sz w:val="44"/>
          <w:szCs w:val="44"/>
        </w:rPr>
        <w:t>评估</w:t>
      </w:r>
      <w:r w:rsidRPr="00EF3531">
        <w:rPr>
          <w:rFonts w:ascii="宋体" w:hAnsi="宋体" w:hint="eastAsia"/>
          <w:b/>
          <w:bCs/>
          <w:sz w:val="44"/>
          <w:szCs w:val="44"/>
        </w:rPr>
        <w:t>规程</w:t>
      </w:r>
    </w:p>
    <w:p w14:paraId="59D9260E" w14:textId="77777777" w:rsidR="000F19EC" w:rsidRDefault="000F19EC" w:rsidP="00066802">
      <w:pPr>
        <w:adjustRightInd w:val="0"/>
        <w:snapToGrid w:val="0"/>
        <w:spacing w:line="560" w:lineRule="exact"/>
        <w:ind w:firstLineChars="200" w:firstLine="640"/>
        <w:jc w:val="center"/>
        <w:rPr>
          <w:rFonts w:ascii="仿宋_GB2312" w:eastAsia="仿宋_GB2312" w:hAnsi="仿宋"/>
          <w:sz w:val="32"/>
          <w:szCs w:val="32"/>
        </w:rPr>
      </w:pPr>
    </w:p>
    <w:p w14:paraId="7A95D54D" w14:textId="77777777" w:rsidR="000F19EC" w:rsidRPr="00B14BD7" w:rsidRDefault="000F19EC" w:rsidP="00D434AB">
      <w:pPr>
        <w:adjustRightInd w:val="0"/>
        <w:snapToGrid w:val="0"/>
        <w:spacing w:line="560" w:lineRule="exact"/>
        <w:jc w:val="center"/>
        <w:rPr>
          <w:rFonts w:ascii="仿宋_GB2312" w:eastAsia="仿宋_GB2312" w:hAnsi="仿宋"/>
          <w:b/>
          <w:sz w:val="32"/>
          <w:szCs w:val="32"/>
        </w:rPr>
      </w:pPr>
      <w:r w:rsidRPr="00B14BD7">
        <w:rPr>
          <w:rFonts w:ascii="仿宋_GB2312" w:eastAsia="仿宋_GB2312" w:hAnsi="仿宋" w:hint="eastAsia"/>
          <w:b/>
          <w:sz w:val="32"/>
          <w:szCs w:val="32"/>
        </w:rPr>
        <w:t>第一章  总则</w:t>
      </w:r>
    </w:p>
    <w:p w14:paraId="6124F297" w14:textId="415BF131" w:rsidR="000F19EC" w:rsidRDefault="000F19EC" w:rsidP="00D434AB">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hint="eastAsia"/>
          <w:sz w:val="32"/>
          <w:szCs w:val="32"/>
        </w:rPr>
        <w:t xml:space="preserve"> 为规范中国外汇交易中心（以下简称交易中心）</w:t>
      </w:r>
      <w:r w:rsidR="00EF3531" w:rsidRPr="00EF3531">
        <w:rPr>
          <w:rFonts w:ascii="仿宋_GB2312" w:eastAsia="仿宋_GB2312" w:hAnsi="仿宋" w:hint="eastAsia"/>
          <w:sz w:val="32"/>
          <w:szCs w:val="32"/>
        </w:rPr>
        <w:t>系统变更合</w:t>
      </w:r>
      <w:proofErr w:type="gramStart"/>
      <w:r w:rsidR="00EF3531" w:rsidRPr="00EF3531">
        <w:rPr>
          <w:rFonts w:ascii="仿宋_GB2312" w:eastAsia="仿宋_GB2312" w:hAnsi="仿宋" w:hint="eastAsia"/>
          <w:sz w:val="32"/>
          <w:szCs w:val="32"/>
        </w:rPr>
        <w:t>规</w:t>
      </w:r>
      <w:proofErr w:type="gramEnd"/>
      <w:r w:rsidR="000D65A9">
        <w:rPr>
          <w:rFonts w:ascii="仿宋_GB2312" w:eastAsia="仿宋_GB2312" w:hAnsi="仿宋" w:hint="eastAsia"/>
          <w:sz w:val="32"/>
          <w:szCs w:val="32"/>
        </w:rPr>
        <w:t>风险</w:t>
      </w:r>
      <w:r w:rsidR="00553C3A">
        <w:rPr>
          <w:rFonts w:ascii="仿宋_GB2312" w:eastAsia="仿宋_GB2312" w:hAnsi="仿宋" w:hint="eastAsia"/>
          <w:sz w:val="32"/>
          <w:szCs w:val="32"/>
        </w:rPr>
        <w:t>评估</w:t>
      </w:r>
      <w:r>
        <w:rPr>
          <w:rFonts w:ascii="仿宋_GB2312" w:eastAsia="仿宋_GB2312" w:hAnsi="仿宋" w:hint="eastAsia"/>
          <w:sz w:val="32"/>
          <w:szCs w:val="32"/>
        </w:rPr>
        <w:t>工作，提高</w:t>
      </w:r>
      <w:r w:rsidR="00EF3531">
        <w:rPr>
          <w:rFonts w:ascii="仿宋_GB2312" w:eastAsia="仿宋_GB2312" w:hAnsi="仿宋" w:hint="eastAsia"/>
          <w:sz w:val="32"/>
          <w:szCs w:val="32"/>
        </w:rPr>
        <w:t>系统变更</w:t>
      </w:r>
      <w:r w:rsidR="009F01E6">
        <w:rPr>
          <w:rFonts w:ascii="仿宋_GB2312" w:eastAsia="仿宋_GB2312" w:hAnsi="仿宋" w:hint="eastAsia"/>
          <w:sz w:val="32"/>
          <w:szCs w:val="32"/>
        </w:rPr>
        <w:t>交付件</w:t>
      </w:r>
      <w:r w:rsidR="00EF3531">
        <w:rPr>
          <w:rFonts w:ascii="仿宋_GB2312" w:eastAsia="仿宋_GB2312" w:hAnsi="仿宋" w:hint="eastAsia"/>
          <w:sz w:val="32"/>
          <w:szCs w:val="32"/>
        </w:rPr>
        <w:t>质量</w:t>
      </w:r>
      <w:r>
        <w:rPr>
          <w:rFonts w:ascii="仿宋_GB2312" w:eastAsia="仿宋_GB2312" w:hAnsi="仿宋" w:hint="eastAsia"/>
          <w:sz w:val="32"/>
          <w:szCs w:val="32"/>
        </w:rPr>
        <w:t>，根据</w:t>
      </w:r>
      <w:r w:rsidR="0083227B">
        <w:rPr>
          <w:rFonts w:ascii="仿宋_GB2312" w:eastAsia="仿宋_GB2312" w:hAnsi="仿宋" w:hint="eastAsia"/>
          <w:sz w:val="32"/>
          <w:szCs w:val="32"/>
        </w:rPr>
        <w:t>《中国外汇交易中心I</w:t>
      </w:r>
      <w:r w:rsidR="0083227B">
        <w:rPr>
          <w:rFonts w:ascii="仿宋_GB2312" w:eastAsia="仿宋_GB2312" w:hAnsi="仿宋"/>
          <w:sz w:val="32"/>
          <w:szCs w:val="32"/>
        </w:rPr>
        <w:t>T</w:t>
      </w:r>
      <w:r w:rsidR="0083227B">
        <w:rPr>
          <w:rFonts w:ascii="仿宋_GB2312" w:eastAsia="仿宋_GB2312" w:hAnsi="仿宋" w:hint="eastAsia"/>
          <w:sz w:val="32"/>
          <w:szCs w:val="32"/>
        </w:rPr>
        <w:t>风险管理办法》等相关</w:t>
      </w:r>
      <w:r>
        <w:rPr>
          <w:rFonts w:ascii="仿宋_GB2312" w:eastAsia="仿宋_GB2312" w:hAnsi="仿宋" w:hint="eastAsia"/>
          <w:sz w:val="32"/>
          <w:szCs w:val="32"/>
        </w:rPr>
        <w:t>规定，制定本规程。</w:t>
      </w:r>
    </w:p>
    <w:p w14:paraId="5A451F1F" w14:textId="336B27D5" w:rsidR="000F19EC" w:rsidRPr="003C4DFB" w:rsidRDefault="000F19EC" w:rsidP="00040034">
      <w:pPr>
        <w:numPr>
          <w:ilvl w:val="0"/>
          <w:numId w:val="1"/>
        </w:numPr>
        <w:adjustRightInd w:val="0"/>
        <w:snapToGrid w:val="0"/>
        <w:spacing w:line="560" w:lineRule="exact"/>
        <w:ind w:left="0" w:firstLineChars="200" w:firstLine="640"/>
        <w:rPr>
          <w:rStyle w:val="fontstyle01"/>
          <w:rFonts w:hAnsi="仿宋" w:hint="default"/>
          <w:color w:val="auto"/>
        </w:rPr>
      </w:pPr>
      <w:r w:rsidRPr="00553C3A">
        <w:rPr>
          <w:rFonts w:ascii="仿宋_GB2312" w:eastAsia="仿宋_GB2312" w:hAnsi="仿宋" w:hint="eastAsia"/>
          <w:sz w:val="32"/>
          <w:szCs w:val="32"/>
        </w:rPr>
        <w:t>本规程所</w:t>
      </w:r>
      <w:r w:rsidR="0083227B">
        <w:rPr>
          <w:rFonts w:ascii="仿宋_GB2312" w:eastAsia="仿宋_GB2312" w:hAnsi="仿宋" w:hint="eastAsia"/>
          <w:sz w:val="32"/>
          <w:szCs w:val="32"/>
        </w:rPr>
        <w:t>称</w:t>
      </w:r>
      <w:r w:rsidR="00FA2A47">
        <w:rPr>
          <w:rFonts w:ascii="仿宋_GB2312" w:eastAsia="仿宋_GB2312" w:hAnsi="仿宋" w:hint="eastAsia"/>
          <w:sz w:val="32"/>
          <w:szCs w:val="32"/>
        </w:rPr>
        <w:t>系统</w:t>
      </w:r>
      <w:r w:rsidR="00553C3A" w:rsidRPr="00553C3A">
        <w:rPr>
          <w:rFonts w:ascii="仿宋_GB2312" w:eastAsia="仿宋_GB2312" w:hAnsi="仿宋" w:hint="eastAsia"/>
          <w:sz w:val="32"/>
          <w:szCs w:val="32"/>
        </w:rPr>
        <w:t>变更</w:t>
      </w:r>
      <w:r w:rsidR="0083227B">
        <w:rPr>
          <w:rFonts w:ascii="仿宋_GB2312" w:eastAsia="仿宋_GB2312" w:hAnsi="仿宋" w:hint="eastAsia"/>
          <w:sz w:val="32"/>
          <w:szCs w:val="32"/>
        </w:rPr>
        <w:t>是</w:t>
      </w:r>
      <w:bookmarkStart w:id="0" w:name="_GoBack"/>
      <w:bookmarkEnd w:id="0"/>
      <w:r w:rsidR="004C0D36">
        <w:rPr>
          <w:rFonts w:ascii="仿宋_GB2312" w:eastAsia="仿宋_GB2312" w:hAnsi="仿宋" w:hint="eastAsia"/>
          <w:sz w:val="32"/>
          <w:szCs w:val="32"/>
        </w:rPr>
        <w:t>指</w:t>
      </w:r>
      <w:r w:rsidR="00553C3A">
        <w:rPr>
          <w:rStyle w:val="fontstyle01"/>
          <w:rFonts w:hint="default"/>
        </w:rPr>
        <w:t>在变更签报中明确</w:t>
      </w:r>
      <w:r w:rsidR="00EF3531">
        <w:rPr>
          <w:rStyle w:val="fontstyle01"/>
          <w:rFonts w:hint="default"/>
        </w:rPr>
        <w:t>的</w:t>
      </w:r>
      <w:r w:rsidR="002F6B9D">
        <w:rPr>
          <w:rStyle w:val="fontstyle01"/>
          <w:rFonts w:hint="default"/>
        </w:rPr>
        <w:t>生产环境</w:t>
      </w:r>
      <w:ins w:id="1" w:author=" " w:date="2020-12-28T10:25:00Z">
        <w:r w:rsidR="00670EBB">
          <w:rPr>
            <w:rStyle w:val="fontstyle01"/>
          </w:rPr>
          <w:t>普通</w:t>
        </w:r>
      </w:ins>
      <w:r w:rsidR="00EF3531">
        <w:rPr>
          <w:rStyle w:val="fontstyle01"/>
          <w:rFonts w:hint="default"/>
        </w:rPr>
        <w:t>变更</w:t>
      </w:r>
      <w:ins w:id="2" w:author=" " w:date="2020-12-28T10:25:00Z">
        <w:r w:rsidR="00670EBB">
          <w:rPr>
            <w:rStyle w:val="fontstyle01"/>
          </w:rPr>
          <w:t>和快速变更</w:t>
        </w:r>
      </w:ins>
      <w:r w:rsidR="00142BDF">
        <w:rPr>
          <w:rStyle w:val="fontstyle01"/>
          <w:rFonts w:hint="default"/>
        </w:rPr>
        <w:t>，</w:t>
      </w:r>
      <w:r w:rsidR="00BA02B7" w:rsidRPr="00267EF3">
        <w:rPr>
          <w:rStyle w:val="fontstyle01"/>
          <w:rFonts w:hint="default"/>
        </w:rPr>
        <w:t>包括新建</w:t>
      </w:r>
      <w:r w:rsidR="00BA02B7">
        <w:rPr>
          <w:rStyle w:val="fontstyle01"/>
          <w:rFonts w:hint="default"/>
        </w:rPr>
        <w:t>应用</w:t>
      </w:r>
      <w:r w:rsidR="00BA02B7" w:rsidRPr="00267EF3">
        <w:rPr>
          <w:rStyle w:val="fontstyle01"/>
          <w:rFonts w:hint="default"/>
        </w:rPr>
        <w:t>系统</w:t>
      </w:r>
      <w:r w:rsidR="00BA02B7">
        <w:rPr>
          <w:rStyle w:val="fontstyle01"/>
          <w:rFonts w:hint="default"/>
        </w:rPr>
        <w:t>，</w:t>
      </w:r>
      <w:r w:rsidR="00BA02B7" w:rsidRPr="00267EF3">
        <w:rPr>
          <w:rStyle w:val="fontstyle01"/>
          <w:rFonts w:hint="default"/>
        </w:rPr>
        <w:t>升级已投入生产</w:t>
      </w:r>
      <w:r w:rsidR="00BA02B7">
        <w:rPr>
          <w:rStyle w:val="fontstyle01"/>
          <w:rFonts w:hint="default"/>
        </w:rPr>
        <w:t>环境</w:t>
      </w:r>
      <w:r w:rsidR="00BA02B7" w:rsidRPr="00267EF3">
        <w:rPr>
          <w:rStyle w:val="fontstyle01"/>
          <w:rFonts w:hint="default"/>
        </w:rPr>
        <w:t>运行的</w:t>
      </w:r>
      <w:r w:rsidR="00BA02B7">
        <w:rPr>
          <w:rStyle w:val="fontstyle01"/>
          <w:rFonts w:hint="default"/>
        </w:rPr>
        <w:t>应用</w:t>
      </w:r>
      <w:r w:rsidR="00BA02B7" w:rsidRPr="00267EF3">
        <w:rPr>
          <w:rStyle w:val="fontstyle01"/>
          <w:rFonts w:hint="default"/>
        </w:rPr>
        <w:t>系统</w:t>
      </w:r>
      <w:r w:rsidR="00BA02B7">
        <w:rPr>
          <w:rStyle w:val="fontstyle01"/>
          <w:rFonts w:hint="default"/>
        </w:rPr>
        <w:t>，基础设施</w:t>
      </w:r>
      <w:r w:rsidR="008B2332">
        <w:rPr>
          <w:rStyle w:val="fontstyle01"/>
          <w:rFonts w:hint="default"/>
        </w:rPr>
        <w:t>升级</w:t>
      </w:r>
      <w:r w:rsidR="00C9536F">
        <w:rPr>
          <w:rStyle w:val="fontstyle01"/>
          <w:rFonts w:hint="default"/>
        </w:rPr>
        <w:t>改造</w:t>
      </w:r>
      <w:r w:rsidR="00BA02B7">
        <w:rPr>
          <w:rStyle w:val="fontstyle01"/>
          <w:rFonts w:hint="default"/>
        </w:rPr>
        <w:t>以及下线系统</w:t>
      </w:r>
      <w:r w:rsidR="00BA02B7" w:rsidRPr="00267EF3">
        <w:rPr>
          <w:rStyle w:val="fontstyle01"/>
          <w:rFonts w:hint="default"/>
        </w:rPr>
        <w:t>。</w:t>
      </w:r>
    </w:p>
    <w:p w14:paraId="6DB4D087" w14:textId="6392C74E" w:rsidR="000E2A5F" w:rsidRPr="00672010" w:rsidRDefault="000E2A5F" w:rsidP="00040034">
      <w:pPr>
        <w:numPr>
          <w:ilvl w:val="0"/>
          <w:numId w:val="1"/>
        </w:numPr>
        <w:adjustRightInd w:val="0"/>
        <w:snapToGrid w:val="0"/>
        <w:spacing w:line="560" w:lineRule="exact"/>
        <w:ind w:left="0" w:firstLineChars="200" w:firstLine="640"/>
        <w:rPr>
          <w:rStyle w:val="fontstyle01"/>
          <w:rFonts w:hAnsi="仿宋" w:hint="default"/>
          <w:color w:val="auto"/>
        </w:rPr>
      </w:pPr>
      <w:r>
        <w:rPr>
          <w:rFonts w:ascii="仿宋_GB2312" w:eastAsia="仿宋_GB2312" w:hAnsi="仿宋" w:hint="eastAsia"/>
          <w:sz w:val="32"/>
          <w:szCs w:val="32"/>
        </w:rPr>
        <w:t xml:space="preserve"> </w:t>
      </w:r>
      <w:bookmarkStart w:id="3" w:name="_Hlk59026233"/>
      <w:r>
        <w:rPr>
          <w:rFonts w:ascii="仿宋_GB2312" w:eastAsia="仿宋_GB2312" w:hAnsi="仿宋" w:hint="eastAsia"/>
          <w:sz w:val="32"/>
          <w:szCs w:val="32"/>
        </w:rPr>
        <w:t>合</w:t>
      </w:r>
      <w:proofErr w:type="gramStart"/>
      <w:r>
        <w:rPr>
          <w:rFonts w:ascii="仿宋_GB2312" w:eastAsia="仿宋_GB2312" w:hAnsi="仿宋" w:hint="eastAsia"/>
          <w:sz w:val="32"/>
          <w:szCs w:val="32"/>
        </w:rPr>
        <w:t>规</w:t>
      </w:r>
      <w:proofErr w:type="gramEnd"/>
      <w:r>
        <w:rPr>
          <w:rFonts w:ascii="仿宋_GB2312" w:eastAsia="仿宋_GB2312" w:hAnsi="仿宋" w:hint="eastAsia"/>
          <w:sz w:val="32"/>
          <w:szCs w:val="32"/>
        </w:rPr>
        <w:t>风险评估不通过的版本，</w:t>
      </w:r>
      <w:r w:rsidR="00167BD1">
        <w:rPr>
          <w:rFonts w:ascii="仿宋_GB2312" w:eastAsia="仿宋_GB2312" w:hAnsi="仿宋" w:hint="eastAsia"/>
          <w:sz w:val="32"/>
          <w:szCs w:val="32"/>
        </w:rPr>
        <w:t>将在变更签报中</w:t>
      </w:r>
      <w:r w:rsidR="00FE3C31">
        <w:rPr>
          <w:rFonts w:ascii="仿宋_GB2312" w:eastAsia="仿宋_GB2312" w:hAnsi="仿宋" w:hint="eastAsia"/>
          <w:sz w:val="32"/>
          <w:szCs w:val="32"/>
        </w:rPr>
        <w:t>提示</w:t>
      </w:r>
      <w:r w:rsidR="00167BD1">
        <w:rPr>
          <w:rFonts w:ascii="仿宋_GB2312" w:eastAsia="仿宋_GB2312" w:hAnsi="仿宋" w:hint="eastAsia"/>
          <w:sz w:val="32"/>
          <w:szCs w:val="32"/>
        </w:rPr>
        <w:t>风险。</w:t>
      </w:r>
      <w:bookmarkEnd w:id="3"/>
      <w:r w:rsidR="00167BD1" w:rsidRPr="00672010">
        <w:rPr>
          <w:rStyle w:val="fontstyle01"/>
          <w:rFonts w:hAnsi="仿宋" w:hint="default"/>
          <w:color w:val="auto"/>
        </w:rPr>
        <w:t xml:space="preserve"> </w:t>
      </w:r>
    </w:p>
    <w:p w14:paraId="28C7D356" w14:textId="77777777" w:rsidR="00672010" w:rsidRDefault="00672010" w:rsidP="00672010">
      <w:pPr>
        <w:adjustRightInd w:val="0"/>
        <w:snapToGrid w:val="0"/>
        <w:spacing w:line="560" w:lineRule="exact"/>
        <w:ind w:left="640"/>
        <w:rPr>
          <w:rFonts w:ascii="仿宋_GB2312" w:eastAsia="仿宋_GB2312" w:hAnsi="仿宋"/>
          <w:sz w:val="32"/>
          <w:szCs w:val="32"/>
        </w:rPr>
      </w:pPr>
    </w:p>
    <w:p w14:paraId="15035360" w14:textId="77777777" w:rsidR="000F19EC" w:rsidRPr="00B14BD7" w:rsidRDefault="000F19EC" w:rsidP="00D434AB">
      <w:pPr>
        <w:adjustRightInd w:val="0"/>
        <w:snapToGrid w:val="0"/>
        <w:spacing w:line="560" w:lineRule="exact"/>
        <w:jc w:val="center"/>
        <w:rPr>
          <w:rFonts w:ascii="仿宋_GB2312" w:eastAsia="仿宋_GB2312" w:hAnsi="仿宋"/>
          <w:b/>
          <w:sz w:val="32"/>
          <w:szCs w:val="32"/>
        </w:rPr>
      </w:pPr>
      <w:r w:rsidRPr="00B14BD7">
        <w:rPr>
          <w:rFonts w:ascii="仿宋_GB2312" w:eastAsia="仿宋_GB2312" w:hAnsi="仿宋" w:hint="eastAsia"/>
          <w:b/>
          <w:sz w:val="32"/>
          <w:szCs w:val="32"/>
        </w:rPr>
        <w:t xml:space="preserve">第二章  </w:t>
      </w:r>
      <w:r w:rsidR="001853D8">
        <w:rPr>
          <w:rFonts w:ascii="仿宋_GB2312" w:eastAsia="仿宋_GB2312" w:hAnsi="仿宋" w:hint="eastAsia"/>
          <w:b/>
          <w:sz w:val="32"/>
          <w:szCs w:val="32"/>
        </w:rPr>
        <w:t>职责分工</w:t>
      </w:r>
    </w:p>
    <w:p w14:paraId="3BA24824" w14:textId="4219CC4C" w:rsidR="0048552D" w:rsidRDefault="000F19EC" w:rsidP="00D8758B">
      <w:pPr>
        <w:numPr>
          <w:ilvl w:val="0"/>
          <w:numId w:val="1"/>
        </w:numPr>
        <w:adjustRightInd w:val="0"/>
        <w:snapToGrid w:val="0"/>
        <w:spacing w:line="560" w:lineRule="exact"/>
        <w:ind w:left="0" w:firstLineChars="200" w:firstLine="640"/>
        <w:rPr>
          <w:rFonts w:ascii="仿宋_GB2312" w:eastAsia="仿宋_GB2312" w:hAnsi="仿宋"/>
          <w:sz w:val="32"/>
          <w:szCs w:val="32"/>
        </w:rPr>
      </w:pPr>
      <w:r w:rsidRPr="00D8758B">
        <w:rPr>
          <w:rFonts w:ascii="仿宋_GB2312" w:eastAsia="仿宋_GB2312" w:hAnsi="仿宋" w:hint="eastAsia"/>
          <w:sz w:val="32"/>
          <w:szCs w:val="32"/>
        </w:rPr>
        <w:t xml:space="preserve"> </w:t>
      </w:r>
      <w:r w:rsidR="0048552D" w:rsidRPr="0048552D">
        <w:rPr>
          <w:rFonts w:ascii="仿宋_GB2312" w:eastAsia="仿宋_GB2312" w:hAnsi="仿宋" w:hint="eastAsia"/>
          <w:sz w:val="32"/>
          <w:szCs w:val="32"/>
        </w:rPr>
        <w:t>风险管理部负责合</w:t>
      </w:r>
      <w:proofErr w:type="gramStart"/>
      <w:r w:rsidR="0048552D" w:rsidRPr="0048552D">
        <w:rPr>
          <w:rFonts w:ascii="仿宋_GB2312" w:eastAsia="仿宋_GB2312" w:hAnsi="仿宋" w:hint="eastAsia"/>
          <w:sz w:val="32"/>
          <w:szCs w:val="32"/>
        </w:rPr>
        <w:t>规</w:t>
      </w:r>
      <w:proofErr w:type="gramEnd"/>
      <w:r w:rsidR="0048552D" w:rsidRPr="0048552D">
        <w:rPr>
          <w:rFonts w:ascii="仿宋_GB2312" w:eastAsia="仿宋_GB2312" w:hAnsi="仿宋" w:hint="eastAsia"/>
          <w:sz w:val="32"/>
          <w:szCs w:val="32"/>
        </w:rPr>
        <w:t>风险评估</w:t>
      </w:r>
      <w:r w:rsidR="008D49F3">
        <w:rPr>
          <w:rFonts w:ascii="仿宋_GB2312" w:eastAsia="仿宋_GB2312" w:hAnsi="仿宋" w:hint="eastAsia"/>
          <w:sz w:val="32"/>
          <w:szCs w:val="32"/>
        </w:rPr>
        <w:t>检查</w:t>
      </w:r>
      <w:r w:rsidR="0048552D" w:rsidRPr="0048552D">
        <w:rPr>
          <w:rFonts w:ascii="仿宋_GB2312" w:eastAsia="仿宋_GB2312" w:hAnsi="仿宋" w:hint="eastAsia"/>
          <w:sz w:val="32"/>
          <w:szCs w:val="32"/>
        </w:rPr>
        <w:t>工作，负责对</w:t>
      </w:r>
      <w:proofErr w:type="gramStart"/>
      <w:r w:rsidR="0048552D" w:rsidRPr="0048552D">
        <w:rPr>
          <w:rFonts w:ascii="仿宋_GB2312" w:eastAsia="仿宋_GB2312" w:hAnsi="仿宋" w:hint="eastAsia"/>
          <w:sz w:val="32"/>
          <w:szCs w:val="32"/>
        </w:rPr>
        <w:t>拟部署</w:t>
      </w:r>
      <w:proofErr w:type="gramEnd"/>
      <w:r w:rsidR="0048552D" w:rsidRPr="0048552D">
        <w:rPr>
          <w:rFonts w:ascii="仿宋_GB2312" w:eastAsia="仿宋_GB2312" w:hAnsi="仿宋" w:hint="eastAsia"/>
          <w:sz w:val="32"/>
          <w:szCs w:val="32"/>
        </w:rPr>
        <w:t>事项进行合</w:t>
      </w:r>
      <w:proofErr w:type="gramStart"/>
      <w:r w:rsidR="0048552D" w:rsidRPr="0048552D">
        <w:rPr>
          <w:rFonts w:ascii="仿宋_GB2312" w:eastAsia="仿宋_GB2312" w:hAnsi="仿宋" w:hint="eastAsia"/>
          <w:sz w:val="32"/>
          <w:szCs w:val="32"/>
        </w:rPr>
        <w:t>规</w:t>
      </w:r>
      <w:proofErr w:type="gramEnd"/>
      <w:r w:rsidR="0048552D" w:rsidRPr="0048552D">
        <w:rPr>
          <w:rFonts w:ascii="仿宋_GB2312" w:eastAsia="仿宋_GB2312" w:hAnsi="仿宋" w:hint="eastAsia"/>
          <w:sz w:val="32"/>
          <w:szCs w:val="32"/>
        </w:rPr>
        <w:t>风险评估，包括交付物的完整性，交付内容的合</w:t>
      </w:r>
      <w:proofErr w:type="gramStart"/>
      <w:r w:rsidR="0048552D" w:rsidRPr="0048552D">
        <w:rPr>
          <w:rFonts w:ascii="仿宋_GB2312" w:eastAsia="仿宋_GB2312" w:hAnsi="仿宋" w:hint="eastAsia"/>
          <w:sz w:val="32"/>
          <w:szCs w:val="32"/>
        </w:rPr>
        <w:t>规</w:t>
      </w:r>
      <w:proofErr w:type="gramEnd"/>
      <w:r w:rsidR="0048552D" w:rsidRPr="0048552D">
        <w:rPr>
          <w:rFonts w:ascii="仿宋_GB2312" w:eastAsia="仿宋_GB2312" w:hAnsi="仿宋" w:hint="eastAsia"/>
          <w:sz w:val="32"/>
          <w:szCs w:val="32"/>
        </w:rPr>
        <w:t>性，流程的完备性，以及变更安全性评估工作，相关部门应配合及时提交相应的评估材料。</w:t>
      </w:r>
    </w:p>
    <w:p w14:paraId="4B7A9D99" w14:textId="287571F8" w:rsidR="00860284" w:rsidRDefault="00860284" w:rsidP="00D8758B">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hint="eastAsia"/>
          <w:sz w:val="32"/>
          <w:szCs w:val="32"/>
        </w:rPr>
        <w:t xml:space="preserve"> </w:t>
      </w:r>
      <w:r>
        <w:rPr>
          <w:rFonts w:ascii="仿宋_GB2312" w:eastAsia="仿宋_GB2312" w:hAnsi="仿宋" w:hint="eastAsia"/>
          <w:sz w:val="32"/>
          <w:szCs w:val="32"/>
        </w:rPr>
        <w:t>系统主管部门负责</w:t>
      </w:r>
      <w:r w:rsidR="000C6440">
        <w:rPr>
          <w:rFonts w:ascii="仿宋_GB2312" w:eastAsia="仿宋_GB2312" w:hAnsi="仿宋" w:hint="eastAsia"/>
          <w:sz w:val="32"/>
          <w:szCs w:val="32"/>
        </w:rPr>
        <w:t>验收测试</w:t>
      </w:r>
      <w:r>
        <w:rPr>
          <w:rFonts w:ascii="仿宋_GB2312" w:eastAsia="仿宋_GB2312" w:hAnsi="仿宋" w:hint="eastAsia"/>
          <w:sz w:val="32"/>
          <w:szCs w:val="32"/>
        </w:rPr>
        <w:t>环境准入准出验收工作，对提交的交付</w:t>
      </w:r>
      <w:proofErr w:type="gramStart"/>
      <w:r>
        <w:rPr>
          <w:rFonts w:ascii="仿宋_GB2312" w:eastAsia="仿宋_GB2312" w:hAnsi="仿宋" w:hint="eastAsia"/>
          <w:sz w:val="32"/>
          <w:szCs w:val="32"/>
        </w:rPr>
        <w:t>件质量和合规</w:t>
      </w:r>
      <w:proofErr w:type="gramEnd"/>
      <w:r>
        <w:rPr>
          <w:rFonts w:ascii="仿宋_GB2312" w:eastAsia="仿宋_GB2312" w:hAnsi="仿宋" w:hint="eastAsia"/>
          <w:sz w:val="32"/>
          <w:szCs w:val="32"/>
        </w:rPr>
        <w:t>控制进行把关，</w:t>
      </w:r>
      <w:r w:rsidRPr="00C944D3">
        <w:rPr>
          <w:rFonts w:ascii="仿宋_GB2312" w:eastAsia="仿宋_GB2312" w:hAnsi="仿宋" w:hint="eastAsia"/>
          <w:sz w:val="32"/>
          <w:szCs w:val="32"/>
        </w:rPr>
        <w:t>若</w:t>
      </w:r>
      <w:r>
        <w:rPr>
          <w:rFonts w:ascii="仿宋_GB2312" w:eastAsia="仿宋_GB2312" w:hAnsi="仿宋" w:hint="eastAsia"/>
          <w:sz w:val="32"/>
          <w:szCs w:val="32"/>
        </w:rPr>
        <w:t>版本</w:t>
      </w:r>
      <w:r w:rsidRPr="00C944D3">
        <w:rPr>
          <w:rFonts w:ascii="仿宋_GB2312" w:eastAsia="仿宋_GB2312" w:hAnsi="仿宋" w:hint="eastAsia"/>
          <w:sz w:val="32"/>
          <w:szCs w:val="32"/>
        </w:rPr>
        <w:t>无法满足</w:t>
      </w:r>
      <w:r>
        <w:rPr>
          <w:rFonts w:ascii="仿宋_GB2312" w:eastAsia="仿宋_GB2312" w:hAnsi="仿宋" w:hint="eastAsia"/>
          <w:sz w:val="32"/>
          <w:szCs w:val="32"/>
        </w:rPr>
        <w:t>验收准出标准</w:t>
      </w:r>
      <w:r w:rsidRPr="00C944D3">
        <w:rPr>
          <w:rFonts w:ascii="仿宋_GB2312" w:eastAsia="仿宋_GB2312" w:hAnsi="仿宋" w:hint="eastAsia"/>
          <w:sz w:val="32"/>
          <w:szCs w:val="32"/>
        </w:rPr>
        <w:t>，</w:t>
      </w:r>
      <w:r>
        <w:rPr>
          <w:rFonts w:ascii="仿宋_GB2312" w:eastAsia="仿宋_GB2312" w:hAnsi="仿宋" w:hint="eastAsia"/>
          <w:sz w:val="32"/>
          <w:szCs w:val="32"/>
        </w:rPr>
        <w:t>该版本将不得提交至模拟测试环境。</w:t>
      </w:r>
    </w:p>
    <w:p w14:paraId="12C97390" w14:textId="5537FFF0" w:rsidR="00860284" w:rsidRDefault="004C5058" w:rsidP="00860284">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hint="eastAsia"/>
          <w:sz w:val="32"/>
          <w:szCs w:val="32"/>
        </w:rPr>
        <w:t>工程运行部负责</w:t>
      </w:r>
      <w:r w:rsidR="00C2016C">
        <w:rPr>
          <w:rFonts w:ascii="仿宋_GB2312" w:eastAsia="仿宋_GB2312" w:hAnsi="仿宋" w:hint="eastAsia"/>
          <w:sz w:val="32"/>
          <w:szCs w:val="32"/>
        </w:rPr>
        <w:t>制定</w:t>
      </w:r>
      <w:r w:rsidR="00D2706C">
        <w:rPr>
          <w:rFonts w:ascii="仿宋_GB2312" w:eastAsia="仿宋_GB2312" w:hAnsi="仿宋" w:hint="eastAsia"/>
          <w:sz w:val="32"/>
          <w:szCs w:val="32"/>
        </w:rPr>
        <w:t>模拟测试环境</w:t>
      </w:r>
      <w:r w:rsidR="00C2016C">
        <w:rPr>
          <w:rFonts w:ascii="仿宋_GB2312" w:eastAsia="仿宋_GB2312" w:hAnsi="仿宋" w:hint="eastAsia"/>
          <w:sz w:val="32"/>
          <w:szCs w:val="32"/>
        </w:rPr>
        <w:t>准入标准，依据</w:t>
      </w:r>
      <w:r w:rsidR="00C2016C">
        <w:rPr>
          <w:rFonts w:ascii="仿宋_GB2312" w:eastAsia="仿宋_GB2312" w:hAnsi="仿宋" w:hint="eastAsia"/>
          <w:sz w:val="32"/>
          <w:szCs w:val="32"/>
        </w:rPr>
        <w:lastRenderedPageBreak/>
        <w:t>准入标准进行审核评估</w:t>
      </w:r>
      <w:r>
        <w:rPr>
          <w:rFonts w:ascii="仿宋_GB2312" w:eastAsia="仿宋_GB2312" w:hAnsi="仿宋" w:hint="eastAsia"/>
          <w:sz w:val="32"/>
          <w:szCs w:val="32"/>
        </w:rPr>
        <w:t>，</w:t>
      </w:r>
      <w:r w:rsidR="00D8758B" w:rsidRPr="00D8758B">
        <w:rPr>
          <w:rFonts w:ascii="仿宋_GB2312" w:eastAsia="仿宋_GB2312" w:hAnsi="仿宋" w:hint="eastAsia"/>
          <w:sz w:val="32"/>
          <w:szCs w:val="32"/>
        </w:rPr>
        <w:t>不符合准入标准的软件版本不得进入后续的测试阶段。</w:t>
      </w:r>
      <w:r w:rsidR="00427670">
        <w:rPr>
          <w:rFonts w:ascii="仿宋_GB2312" w:eastAsia="仿宋_GB2312" w:hAnsi="仿宋" w:hint="eastAsia"/>
          <w:sz w:val="32"/>
          <w:szCs w:val="32"/>
        </w:rPr>
        <w:t>同时</w:t>
      </w:r>
      <w:r w:rsidR="00860284">
        <w:rPr>
          <w:rFonts w:ascii="仿宋_GB2312" w:eastAsia="仿宋_GB2312" w:hAnsi="仿宋" w:hint="eastAsia"/>
          <w:sz w:val="32"/>
          <w:szCs w:val="32"/>
        </w:rPr>
        <w:t>对</w:t>
      </w:r>
      <w:r w:rsidR="00860284" w:rsidRPr="00C944D3">
        <w:rPr>
          <w:rFonts w:ascii="仿宋_GB2312" w:eastAsia="仿宋_GB2312" w:hAnsi="仿宋" w:hint="eastAsia"/>
          <w:sz w:val="32"/>
          <w:szCs w:val="32"/>
        </w:rPr>
        <w:t>模拟</w:t>
      </w:r>
      <w:r w:rsidR="00860284">
        <w:rPr>
          <w:rFonts w:ascii="仿宋_GB2312" w:eastAsia="仿宋_GB2312" w:hAnsi="仿宋" w:hint="eastAsia"/>
          <w:sz w:val="32"/>
          <w:szCs w:val="32"/>
        </w:rPr>
        <w:t>准出</w:t>
      </w:r>
      <w:r w:rsidR="00860284" w:rsidRPr="00C944D3">
        <w:rPr>
          <w:rFonts w:ascii="仿宋_GB2312" w:eastAsia="仿宋_GB2312" w:hAnsi="仿宋" w:hint="eastAsia"/>
          <w:sz w:val="32"/>
          <w:szCs w:val="32"/>
        </w:rPr>
        <w:t>交付件</w:t>
      </w:r>
      <w:r w:rsidR="00860284">
        <w:rPr>
          <w:rFonts w:ascii="仿宋_GB2312" w:eastAsia="仿宋_GB2312" w:hAnsi="仿宋" w:hint="eastAsia"/>
          <w:sz w:val="32"/>
          <w:szCs w:val="32"/>
        </w:rPr>
        <w:t>合</w:t>
      </w:r>
      <w:proofErr w:type="gramStart"/>
      <w:r w:rsidR="00860284">
        <w:rPr>
          <w:rFonts w:ascii="仿宋_GB2312" w:eastAsia="仿宋_GB2312" w:hAnsi="仿宋" w:hint="eastAsia"/>
          <w:sz w:val="32"/>
          <w:szCs w:val="32"/>
        </w:rPr>
        <w:t>规</w:t>
      </w:r>
      <w:proofErr w:type="gramEnd"/>
      <w:r w:rsidR="00860284">
        <w:rPr>
          <w:rFonts w:ascii="仿宋_GB2312" w:eastAsia="仿宋_GB2312" w:hAnsi="仿宋" w:hint="eastAsia"/>
          <w:sz w:val="32"/>
          <w:szCs w:val="32"/>
        </w:rPr>
        <w:t>控制进行评估检查，</w:t>
      </w:r>
      <w:r w:rsidR="00860284" w:rsidRPr="00C944D3">
        <w:rPr>
          <w:rFonts w:ascii="仿宋_GB2312" w:eastAsia="仿宋_GB2312" w:hAnsi="仿宋" w:hint="eastAsia"/>
          <w:sz w:val="32"/>
          <w:szCs w:val="32"/>
        </w:rPr>
        <w:t>若</w:t>
      </w:r>
      <w:r w:rsidR="00860284">
        <w:rPr>
          <w:rFonts w:ascii="仿宋_GB2312" w:eastAsia="仿宋_GB2312" w:hAnsi="仿宋" w:hint="eastAsia"/>
          <w:sz w:val="32"/>
          <w:szCs w:val="32"/>
        </w:rPr>
        <w:t>版本</w:t>
      </w:r>
      <w:r w:rsidR="00860284" w:rsidRPr="00C944D3">
        <w:rPr>
          <w:rFonts w:ascii="仿宋_GB2312" w:eastAsia="仿宋_GB2312" w:hAnsi="仿宋" w:hint="eastAsia"/>
          <w:sz w:val="32"/>
          <w:szCs w:val="32"/>
        </w:rPr>
        <w:t>无法满足</w:t>
      </w:r>
      <w:r w:rsidR="00860284">
        <w:rPr>
          <w:rFonts w:ascii="仿宋_GB2312" w:eastAsia="仿宋_GB2312" w:hAnsi="仿宋" w:hint="eastAsia"/>
          <w:sz w:val="32"/>
          <w:szCs w:val="32"/>
        </w:rPr>
        <w:t>模拟准出标准</w:t>
      </w:r>
      <w:r w:rsidR="00860284" w:rsidRPr="00C944D3">
        <w:rPr>
          <w:rFonts w:ascii="仿宋_GB2312" w:eastAsia="仿宋_GB2312" w:hAnsi="仿宋" w:hint="eastAsia"/>
          <w:sz w:val="32"/>
          <w:szCs w:val="32"/>
        </w:rPr>
        <w:t>，该</w:t>
      </w:r>
      <w:r w:rsidR="00860284">
        <w:rPr>
          <w:rFonts w:ascii="仿宋_GB2312" w:eastAsia="仿宋_GB2312" w:hAnsi="仿宋" w:hint="eastAsia"/>
          <w:sz w:val="32"/>
          <w:szCs w:val="32"/>
        </w:rPr>
        <w:t>版本</w:t>
      </w:r>
      <w:r w:rsidR="00860284" w:rsidRPr="00C944D3">
        <w:rPr>
          <w:rFonts w:ascii="仿宋_GB2312" w:eastAsia="仿宋_GB2312" w:hAnsi="仿宋" w:hint="eastAsia"/>
          <w:sz w:val="32"/>
          <w:szCs w:val="32"/>
        </w:rPr>
        <w:t>将不</w:t>
      </w:r>
      <w:r w:rsidR="00860284">
        <w:rPr>
          <w:rFonts w:ascii="仿宋_GB2312" w:eastAsia="仿宋_GB2312" w:hAnsi="仿宋" w:hint="eastAsia"/>
          <w:sz w:val="32"/>
          <w:szCs w:val="32"/>
        </w:rPr>
        <w:t>得</w:t>
      </w:r>
      <w:r w:rsidR="00860284" w:rsidRPr="00C944D3">
        <w:rPr>
          <w:rFonts w:ascii="仿宋_GB2312" w:eastAsia="仿宋_GB2312" w:hAnsi="仿宋" w:hint="eastAsia"/>
          <w:sz w:val="32"/>
          <w:szCs w:val="32"/>
        </w:rPr>
        <w:t>提交至</w:t>
      </w:r>
      <w:r w:rsidR="00860284">
        <w:rPr>
          <w:rFonts w:ascii="仿宋_GB2312" w:eastAsia="仿宋_GB2312" w:hAnsi="仿宋" w:hint="eastAsia"/>
          <w:sz w:val="32"/>
          <w:szCs w:val="32"/>
        </w:rPr>
        <w:t>后续流程。</w:t>
      </w:r>
    </w:p>
    <w:p w14:paraId="14630C86" w14:textId="6940EF60" w:rsidR="00427670" w:rsidRDefault="002E0E67" w:rsidP="00427670">
      <w:pPr>
        <w:numPr>
          <w:ilvl w:val="0"/>
          <w:numId w:val="1"/>
        </w:numPr>
        <w:adjustRightInd w:val="0"/>
        <w:snapToGrid w:val="0"/>
        <w:spacing w:line="560" w:lineRule="exact"/>
        <w:ind w:left="0" w:firstLineChars="200" w:firstLine="640"/>
        <w:rPr>
          <w:rFonts w:ascii="仿宋_GB2312" w:eastAsia="仿宋_GB2312" w:hAnsi="仿宋"/>
          <w:sz w:val="32"/>
          <w:szCs w:val="32"/>
        </w:rPr>
      </w:pPr>
      <w:r w:rsidRPr="00427670">
        <w:rPr>
          <w:rFonts w:ascii="仿宋_GB2312" w:eastAsia="仿宋_GB2312" w:hAnsi="仿宋" w:hint="eastAsia"/>
          <w:sz w:val="32"/>
          <w:szCs w:val="32"/>
        </w:rPr>
        <w:t xml:space="preserve"> </w:t>
      </w:r>
      <w:r w:rsidR="00427670">
        <w:rPr>
          <w:rFonts w:ascii="仿宋_GB2312" w:eastAsia="仿宋_GB2312" w:hAnsi="仿宋" w:hint="eastAsia"/>
          <w:sz w:val="32"/>
          <w:szCs w:val="32"/>
        </w:rPr>
        <w:t>各相关部门须在《系统业务技术风险评估报告》中</w:t>
      </w:r>
      <w:r w:rsidR="00427670" w:rsidRPr="00427670">
        <w:rPr>
          <w:rFonts w:ascii="仿宋_GB2312" w:eastAsia="仿宋_GB2312" w:hAnsi="仿宋" w:hint="eastAsia"/>
          <w:sz w:val="32"/>
          <w:szCs w:val="32"/>
        </w:rPr>
        <w:t>明确</w:t>
      </w:r>
      <w:r w:rsidR="00427670">
        <w:rPr>
          <w:rFonts w:ascii="仿宋_GB2312" w:eastAsia="仿宋_GB2312" w:hAnsi="仿宋" w:hint="eastAsia"/>
          <w:sz w:val="32"/>
          <w:szCs w:val="32"/>
        </w:rPr>
        <w:t>提交</w:t>
      </w:r>
      <w:r w:rsidR="00427670" w:rsidRPr="00427670">
        <w:rPr>
          <w:rFonts w:ascii="仿宋_GB2312" w:eastAsia="仿宋_GB2312" w:hAnsi="仿宋" w:hint="eastAsia"/>
          <w:sz w:val="32"/>
          <w:szCs w:val="32"/>
        </w:rPr>
        <w:t>版本</w:t>
      </w:r>
      <w:r w:rsidR="00427670">
        <w:rPr>
          <w:rFonts w:ascii="仿宋_GB2312" w:eastAsia="仿宋_GB2312" w:hAnsi="仿宋" w:hint="eastAsia"/>
          <w:sz w:val="32"/>
          <w:szCs w:val="32"/>
        </w:rPr>
        <w:t>的相关交付件。</w:t>
      </w:r>
      <w:r w:rsidR="00B57305">
        <w:rPr>
          <w:rFonts w:ascii="仿宋_GB2312" w:eastAsia="仿宋_GB2312" w:hAnsi="仿宋" w:hint="eastAsia"/>
          <w:sz w:val="32"/>
          <w:szCs w:val="32"/>
        </w:rPr>
        <w:t>（</w:t>
      </w:r>
      <w:r w:rsidR="00C147A4">
        <w:rPr>
          <w:rFonts w:ascii="仿宋_GB2312" w:eastAsia="仿宋_GB2312" w:hAnsi="仿宋" w:hint="eastAsia"/>
          <w:sz w:val="32"/>
          <w:szCs w:val="32"/>
        </w:rPr>
        <w:t>相关</w:t>
      </w:r>
      <w:proofErr w:type="gramStart"/>
      <w:r w:rsidR="00C147A4">
        <w:rPr>
          <w:rFonts w:ascii="仿宋_GB2312" w:eastAsia="仿宋_GB2312" w:hAnsi="仿宋" w:hint="eastAsia"/>
          <w:sz w:val="32"/>
          <w:szCs w:val="32"/>
        </w:rPr>
        <w:t>评估项见附件</w:t>
      </w:r>
      <w:proofErr w:type="gramEnd"/>
      <w:r w:rsidR="00B57305">
        <w:rPr>
          <w:rFonts w:ascii="仿宋_GB2312" w:eastAsia="仿宋_GB2312" w:hAnsi="仿宋" w:hint="eastAsia"/>
          <w:sz w:val="32"/>
          <w:szCs w:val="32"/>
        </w:rPr>
        <w:t>）</w:t>
      </w:r>
    </w:p>
    <w:p w14:paraId="41656CC9" w14:textId="10897E50" w:rsidR="00B55D8D" w:rsidRPr="00040034" w:rsidRDefault="00427670" w:rsidP="00BE0F84">
      <w:pPr>
        <w:numPr>
          <w:ilvl w:val="0"/>
          <w:numId w:val="1"/>
        </w:numPr>
        <w:adjustRightInd w:val="0"/>
        <w:snapToGrid w:val="0"/>
        <w:spacing w:line="560" w:lineRule="exact"/>
        <w:ind w:left="0" w:firstLineChars="200" w:firstLine="640"/>
        <w:rPr>
          <w:rStyle w:val="fontstyle01"/>
          <w:rFonts w:hAnsi="仿宋" w:hint="default"/>
          <w:color w:val="auto"/>
        </w:rPr>
      </w:pPr>
      <w:r>
        <w:rPr>
          <w:rFonts w:ascii="仿宋_GB2312" w:eastAsia="仿宋_GB2312" w:hAnsi="仿宋" w:hint="eastAsia"/>
          <w:sz w:val="32"/>
          <w:szCs w:val="32"/>
        </w:rPr>
        <w:t xml:space="preserve"> </w:t>
      </w:r>
      <w:r w:rsidR="00F74912">
        <w:rPr>
          <w:rFonts w:ascii="仿宋_GB2312" w:eastAsia="仿宋_GB2312" w:hAnsi="仿宋" w:hint="eastAsia"/>
          <w:sz w:val="32"/>
          <w:szCs w:val="32"/>
        </w:rPr>
        <w:t>在变更合</w:t>
      </w:r>
      <w:proofErr w:type="gramStart"/>
      <w:r w:rsidR="00F74912">
        <w:rPr>
          <w:rFonts w:ascii="仿宋_GB2312" w:eastAsia="仿宋_GB2312" w:hAnsi="仿宋" w:hint="eastAsia"/>
          <w:sz w:val="32"/>
          <w:szCs w:val="32"/>
        </w:rPr>
        <w:t>规</w:t>
      </w:r>
      <w:proofErr w:type="gramEnd"/>
      <w:r w:rsidR="003B74B5">
        <w:rPr>
          <w:rFonts w:ascii="仿宋_GB2312" w:eastAsia="仿宋_GB2312" w:hAnsi="仿宋" w:hint="eastAsia"/>
          <w:sz w:val="32"/>
          <w:szCs w:val="32"/>
        </w:rPr>
        <w:t>风险</w:t>
      </w:r>
      <w:r w:rsidR="00F74912">
        <w:rPr>
          <w:rFonts w:ascii="仿宋_GB2312" w:eastAsia="仿宋_GB2312" w:hAnsi="仿宋" w:hint="eastAsia"/>
          <w:sz w:val="32"/>
          <w:szCs w:val="32"/>
        </w:rPr>
        <w:t>评估工作前，</w:t>
      </w:r>
      <w:r w:rsidR="00B55D8D">
        <w:rPr>
          <w:rStyle w:val="fontstyle01"/>
          <w:rFonts w:hint="default"/>
        </w:rPr>
        <w:t>工程运行部变更经理</w:t>
      </w:r>
      <w:r w:rsidR="00F2567C">
        <w:rPr>
          <w:rStyle w:val="fontstyle01"/>
          <w:rFonts w:hint="default"/>
        </w:rPr>
        <w:t>应</w:t>
      </w:r>
      <w:r w:rsidR="00B55D8D">
        <w:rPr>
          <w:rStyle w:val="fontstyle01"/>
          <w:rFonts w:hint="default"/>
        </w:rPr>
        <w:t>召集</w:t>
      </w:r>
      <w:r w:rsidR="00BE0F84">
        <w:rPr>
          <w:rStyle w:val="fontstyle01"/>
          <w:rFonts w:hint="default"/>
        </w:rPr>
        <w:t>发布</w:t>
      </w:r>
      <w:r w:rsidR="00F2567C">
        <w:rPr>
          <w:rStyle w:val="fontstyle01"/>
          <w:rFonts w:hint="default"/>
        </w:rPr>
        <w:t>例会</w:t>
      </w:r>
      <w:r w:rsidR="00B55D8D">
        <w:rPr>
          <w:rStyle w:val="fontstyle01"/>
          <w:rFonts w:hint="default"/>
        </w:rPr>
        <w:t>，讨论本周</w:t>
      </w:r>
      <w:proofErr w:type="gramStart"/>
      <w:r w:rsidR="00B55D8D">
        <w:rPr>
          <w:rStyle w:val="fontstyle01"/>
          <w:rFonts w:hint="default"/>
        </w:rPr>
        <w:t>拟部署</w:t>
      </w:r>
      <w:proofErr w:type="gramEnd"/>
      <w:r w:rsidR="00B55D8D">
        <w:rPr>
          <w:rStyle w:val="fontstyle01"/>
          <w:rFonts w:hint="default"/>
        </w:rPr>
        <w:t>变更的发布构建情况和风险情况，以及变更的测试和准备情况。</w:t>
      </w:r>
      <w:r w:rsidR="00DD1533">
        <w:rPr>
          <w:rStyle w:val="fontstyle01"/>
          <w:rFonts w:hint="default"/>
        </w:rPr>
        <w:t>发布例会中，</w:t>
      </w:r>
      <w:r w:rsidR="00B55D8D">
        <w:rPr>
          <w:rStyle w:val="fontstyle01"/>
          <w:rFonts w:hint="default"/>
        </w:rPr>
        <w:t>应用系统发布</w:t>
      </w:r>
      <w:proofErr w:type="gramStart"/>
      <w:r w:rsidR="00B55D8D">
        <w:rPr>
          <w:rStyle w:val="fontstyle01"/>
          <w:rFonts w:hint="default"/>
        </w:rPr>
        <w:t>包存在</w:t>
      </w:r>
      <w:proofErr w:type="gramEnd"/>
      <w:r w:rsidR="00DD1533">
        <w:rPr>
          <w:rStyle w:val="fontstyle01"/>
          <w:rFonts w:hint="default"/>
        </w:rPr>
        <w:t>发布包不完整、</w:t>
      </w:r>
      <w:r w:rsidR="00C03C25">
        <w:rPr>
          <w:rStyle w:val="fontstyle01"/>
          <w:rFonts w:hint="default"/>
        </w:rPr>
        <w:t>测试中发现致命或严重缺陷、</w:t>
      </w:r>
      <w:r w:rsidR="009A10AB">
        <w:rPr>
          <w:rStyle w:val="fontstyle01"/>
          <w:rFonts w:hint="default"/>
        </w:rPr>
        <w:t>测试用例通过率不足、</w:t>
      </w:r>
      <w:r w:rsidR="003163C0">
        <w:rPr>
          <w:rStyle w:val="fontstyle01"/>
          <w:rFonts w:hint="default"/>
        </w:rPr>
        <w:t>测试不通过、</w:t>
      </w:r>
      <w:r w:rsidR="00C03C25">
        <w:rPr>
          <w:rStyle w:val="fontstyle01"/>
          <w:rFonts w:hint="default"/>
        </w:rPr>
        <w:t>扫描报告中存在高危漏洞且无应对措施、工程运行部审核交付件不通过等情形的</w:t>
      </w:r>
      <w:r w:rsidR="00B55D8D">
        <w:rPr>
          <w:rStyle w:val="fontstyle01"/>
          <w:rFonts w:hint="default"/>
        </w:rPr>
        <w:t>，</w:t>
      </w:r>
      <w:r w:rsidR="00DD1533">
        <w:rPr>
          <w:rStyle w:val="fontstyle01"/>
          <w:rFonts w:hint="default"/>
        </w:rPr>
        <w:t>工程运行部</w:t>
      </w:r>
      <w:r w:rsidR="002F6B9D">
        <w:rPr>
          <w:rStyle w:val="fontstyle01"/>
          <w:rFonts w:hint="default"/>
        </w:rPr>
        <w:t>和风险管理部</w:t>
      </w:r>
      <w:r w:rsidR="00951E19">
        <w:rPr>
          <w:rStyle w:val="fontstyle01"/>
          <w:rFonts w:hint="default"/>
        </w:rPr>
        <w:t>应</w:t>
      </w:r>
      <w:r w:rsidR="00DD1533">
        <w:rPr>
          <w:rStyle w:val="fontstyle01"/>
          <w:rFonts w:hint="default"/>
        </w:rPr>
        <w:t>提出风险警示</w:t>
      </w:r>
      <w:r w:rsidR="00020919">
        <w:rPr>
          <w:rStyle w:val="fontstyle01"/>
          <w:rFonts w:hint="default"/>
        </w:rPr>
        <w:t>。</w:t>
      </w:r>
    </w:p>
    <w:p w14:paraId="6B0B27F8" w14:textId="77777777" w:rsidR="00C03C25" w:rsidRDefault="00C03C25" w:rsidP="00040034">
      <w:pPr>
        <w:adjustRightInd w:val="0"/>
        <w:snapToGrid w:val="0"/>
        <w:spacing w:line="560" w:lineRule="exact"/>
        <w:rPr>
          <w:rFonts w:ascii="仿宋_GB2312" w:eastAsia="仿宋_GB2312" w:hAnsi="仿宋"/>
          <w:b/>
          <w:sz w:val="32"/>
          <w:szCs w:val="32"/>
        </w:rPr>
      </w:pPr>
    </w:p>
    <w:p w14:paraId="260943D7" w14:textId="77777777" w:rsidR="000F19EC" w:rsidRPr="00B14BD7" w:rsidRDefault="000F19EC" w:rsidP="00D434AB">
      <w:pPr>
        <w:adjustRightInd w:val="0"/>
        <w:snapToGrid w:val="0"/>
        <w:spacing w:line="560" w:lineRule="exact"/>
        <w:jc w:val="center"/>
        <w:rPr>
          <w:rFonts w:ascii="仿宋_GB2312" w:eastAsia="仿宋_GB2312" w:hAnsi="仿宋"/>
          <w:b/>
          <w:sz w:val="32"/>
          <w:szCs w:val="32"/>
        </w:rPr>
      </w:pPr>
      <w:r w:rsidRPr="00B14BD7">
        <w:rPr>
          <w:rFonts w:ascii="仿宋_GB2312" w:eastAsia="仿宋_GB2312" w:hAnsi="仿宋" w:hint="eastAsia"/>
          <w:b/>
          <w:sz w:val="32"/>
          <w:szCs w:val="32"/>
        </w:rPr>
        <w:t>第</w:t>
      </w:r>
      <w:r w:rsidR="00551DCB">
        <w:rPr>
          <w:rFonts w:ascii="仿宋_GB2312" w:eastAsia="仿宋_GB2312" w:hAnsi="仿宋" w:hint="eastAsia"/>
          <w:b/>
          <w:sz w:val="32"/>
          <w:szCs w:val="32"/>
        </w:rPr>
        <w:t>三</w:t>
      </w:r>
      <w:r w:rsidRPr="00B14BD7">
        <w:rPr>
          <w:rFonts w:ascii="仿宋_GB2312" w:eastAsia="仿宋_GB2312" w:hAnsi="仿宋" w:hint="eastAsia"/>
          <w:b/>
          <w:sz w:val="32"/>
          <w:szCs w:val="32"/>
        </w:rPr>
        <w:t xml:space="preserve">章  </w:t>
      </w:r>
      <w:r w:rsidR="00BE0F84">
        <w:rPr>
          <w:rFonts w:ascii="仿宋_GB2312" w:eastAsia="仿宋_GB2312" w:hAnsi="仿宋" w:hint="eastAsia"/>
          <w:b/>
          <w:sz w:val="32"/>
          <w:szCs w:val="32"/>
        </w:rPr>
        <w:t>应用系统</w:t>
      </w:r>
      <w:r w:rsidR="00C03C25">
        <w:rPr>
          <w:rFonts w:ascii="仿宋_GB2312" w:eastAsia="仿宋_GB2312" w:hAnsi="仿宋" w:hint="eastAsia"/>
          <w:b/>
          <w:sz w:val="32"/>
          <w:szCs w:val="32"/>
        </w:rPr>
        <w:t>变更</w:t>
      </w:r>
      <w:r w:rsidR="00E65339">
        <w:rPr>
          <w:rFonts w:ascii="仿宋_GB2312" w:eastAsia="仿宋_GB2312" w:hAnsi="仿宋" w:hint="eastAsia"/>
          <w:b/>
          <w:sz w:val="32"/>
          <w:szCs w:val="32"/>
        </w:rPr>
        <w:t>合</w:t>
      </w:r>
      <w:proofErr w:type="gramStart"/>
      <w:r w:rsidR="00E65339">
        <w:rPr>
          <w:rFonts w:ascii="仿宋_GB2312" w:eastAsia="仿宋_GB2312" w:hAnsi="仿宋" w:hint="eastAsia"/>
          <w:b/>
          <w:sz w:val="32"/>
          <w:szCs w:val="32"/>
        </w:rPr>
        <w:t>规</w:t>
      </w:r>
      <w:proofErr w:type="gramEnd"/>
      <w:r w:rsidR="00860E1D">
        <w:rPr>
          <w:rFonts w:ascii="仿宋_GB2312" w:eastAsia="仿宋_GB2312" w:hAnsi="仿宋" w:hint="eastAsia"/>
          <w:b/>
          <w:sz w:val="32"/>
          <w:szCs w:val="32"/>
        </w:rPr>
        <w:t>风险</w:t>
      </w:r>
      <w:r w:rsidR="00C03C25">
        <w:rPr>
          <w:rFonts w:ascii="仿宋_GB2312" w:eastAsia="仿宋_GB2312" w:hAnsi="仿宋" w:hint="eastAsia"/>
          <w:b/>
          <w:sz w:val="32"/>
          <w:szCs w:val="32"/>
        </w:rPr>
        <w:t>评估工作</w:t>
      </w:r>
    </w:p>
    <w:p w14:paraId="4C7C5490" w14:textId="77777777" w:rsidR="00D83858" w:rsidRDefault="002F6B9D" w:rsidP="00D434AB">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hint="eastAsia"/>
          <w:sz w:val="32"/>
          <w:szCs w:val="32"/>
        </w:rPr>
        <w:t xml:space="preserve"> </w:t>
      </w:r>
      <w:r w:rsidR="00F40258">
        <w:rPr>
          <w:rFonts w:ascii="仿宋_GB2312" w:eastAsia="仿宋_GB2312" w:hAnsi="仿宋" w:hint="eastAsia"/>
          <w:sz w:val="32"/>
          <w:szCs w:val="32"/>
        </w:rPr>
        <w:t>在</w:t>
      </w:r>
      <w:r>
        <w:rPr>
          <w:rFonts w:ascii="仿宋_GB2312" w:eastAsia="仿宋_GB2312" w:hAnsi="仿宋" w:hint="eastAsia"/>
          <w:sz w:val="32"/>
          <w:szCs w:val="32"/>
        </w:rPr>
        <w:t>变更</w:t>
      </w:r>
      <w:r w:rsidR="00F40258">
        <w:rPr>
          <w:rFonts w:ascii="仿宋_GB2312" w:eastAsia="仿宋_GB2312" w:hAnsi="仿宋" w:hint="eastAsia"/>
          <w:sz w:val="32"/>
          <w:szCs w:val="32"/>
        </w:rPr>
        <w:t>签报中明确的</w:t>
      </w:r>
      <w:r w:rsidR="00630CAA">
        <w:rPr>
          <w:rFonts w:ascii="仿宋_GB2312" w:eastAsia="仿宋_GB2312" w:hAnsi="仿宋" w:hint="eastAsia"/>
          <w:sz w:val="32"/>
          <w:szCs w:val="32"/>
        </w:rPr>
        <w:t>生产环境</w:t>
      </w:r>
      <w:r w:rsidR="00D83858">
        <w:rPr>
          <w:rFonts w:ascii="仿宋_GB2312" w:eastAsia="仿宋_GB2312" w:hAnsi="仿宋" w:hint="eastAsia"/>
          <w:sz w:val="32"/>
          <w:szCs w:val="32"/>
        </w:rPr>
        <w:t>变更</w:t>
      </w:r>
      <w:r w:rsidR="00D83858" w:rsidRPr="00D83858">
        <w:rPr>
          <w:rFonts w:ascii="仿宋_GB2312" w:eastAsia="仿宋_GB2312" w:hAnsi="仿宋" w:hint="eastAsia"/>
          <w:sz w:val="32"/>
          <w:szCs w:val="32"/>
        </w:rPr>
        <w:t>需提交如下交付材料，用于交付件</w:t>
      </w:r>
      <w:r w:rsidR="006873A3">
        <w:rPr>
          <w:rFonts w:ascii="仿宋_GB2312" w:eastAsia="仿宋_GB2312" w:hAnsi="仿宋" w:hint="eastAsia"/>
          <w:sz w:val="32"/>
          <w:szCs w:val="32"/>
        </w:rPr>
        <w:t>合</w:t>
      </w:r>
      <w:proofErr w:type="gramStart"/>
      <w:r w:rsidR="006873A3">
        <w:rPr>
          <w:rFonts w:ascii="仿宋_GB2312" w:eastAsia="仿宋_GB2312" w:hAnsi="仿宋" w:hint="eastAsia"/>
          <w:sz w:val="32"/>
          <w:szCs w:val="32"/>
        </w:rPr>
        <w:t>规</w:t>
      </w:r>
      <w:proofErr w:type="gramEnd"/>
      <w:r w:rsidR="006873A3">
        <w:rPr>
          <w:rFonts w:ascii="仿宋_GB2312" w:eastAsia="仿宋_GB2312" w:hAnsi="仿宋" w:hint="eastAsia"/>
          <w:sz w:val="32"/>
          <w:szCs w:val="32"/>
        </w:rPr>
        <w:t>性</w:t>
      </w:r>
      <w:r w:rsidR="00D83858" w:rsidRPr="00D83858">
        <w:rPr>
          <w:rFonts w:ascii="仿宋_GB2312" w:eastAsia="仿宋_GB2312" w:hAnsi="仿宋" w:hint="eastAsia"/>
          <w:sz w:val="32"/>
          <w:szCs w:val="32"/>
        </w:rPr>
        <w:t>审核</w:t>
      </w:r>
      <w:r w:rsidR="00D83858">
        <w:rPr>
          <w:rFonts w:ascii="仿宋_GB2312" w:eastAsia="仿宋_GB2312" w:hAnsi="仿宋" w:hint="eastAsia"/>
          <w:sz w:val="32"/>
          <w:szCs w:val="32"/>
        </w:rPr>
        <w:t>：</w:t>
      </w:r>
    </w:p>
    <w:p w14:paraId="58C500C3" w14:textId="10A4BBB2" w:rsidR="00D83858" w:rsidRPr="00D83858" w:rsidRDefault="0083227B" w:rsidP="00D83858">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（一）</w:t>
      </w:r>
      <w:r w:rsidR="00D83858" w:rsidRPr="00D83858">
        <w:rPr>
          <w:rFonts w:ascii="仿宋_GB2312" w:eastAsia="仿宋_GB2312" w:hAnsi="仿宋" w:hint="eastAsia"/>
          <w:sz w:val="32"/>
          <w:szCs w:val="32"/>
        </w:rPr>
        <w:t>需求规格说明书或技术改动说明</w:t>
      </w:r>
      <w:r w:rsidR="000D6FC7">
        <w:rPr>
          <w:rFonts w:ascii="仿宋_GB2312" w:eastAsia="仿宋_GB2312" w:hAnsi="仿宋" w:hint="eastAsia"/>
          <w:sz w:val="32"/>
          <w:szCs w:val="32"/>
        </w:rPr>
        <w:t xml:space="preserve"> </w:t>
      </w:r>
      <w:r w:rsidR="00D83858" w:rsidRPr="00D83858">
        <w:rPr>
          <w:rFonts w:ascii="仿宋_GB2312" w:eastAsia="仿宋_GB2312" w:hAnsi="仿宋" w:hint="eastAsia"/>
          <w:sz w:val="32"/>
          <w:szCs w:val="32"/>
        </w:rPr>
        <w:t>；</w:t>
      </w:r>
    </w:p>
    <w:p w14:paraId="18BB1AA0" w14:textId="055F05BF" w:rsidR="00D83858" w:rsidRPr="00D83858" w:rsidRDefault="0083227B" w:rsidP="00D83858">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（二）</w:t>
      </w:r>
      <w:r w:rsidR="00D83858" w:rsidRPr="00D83858">
        <w:rPr>
          <w:rFonts w:ascii="仿宋_GB2312" w:eastAsia="仿宋_GB2312" w:hAnsi="仿宋" w:hint="eastAsia"/>
          <w:sz w:val="32"/>
          <w:szCs w:val="32"/>
        </w:rPr>
        <w:t>概要设计</w:t>
      </w:r>
      <w:r w:rsidR="00D00B8B">
        <w:rPr>
          <w:rFonts w:ascii="仿宋_GB2312" w:eastAsia="仿宋_GB2312" w:hAnsi="仿宋" w:hint="eastAsia"/>
          <w:sz w:val="32"/>
          <w:szCs w:val="32"/>
        </w:rPr>
        <w:t>/</w:t>
      </w:r>
      <w:r w:rsidR="00D83858" w:rsidRPr="00D83858">
        <w:rPr>
          <w:rFonts w:ascii="仿宋_GB2312" w:eastAsia="仿宋_GB2312" w:hAnsi="仿宋" w:hint="eastAsia"/>
          <w:sz w:val="32"/>
          <w:szCs w:val="32"/>
        </w:rPr>
        <w:t>详细设计</w:t>
      </w:r>
      <w:r w:rsidR="00CD2D24" w:rsidRPr="00D83858">
        <w:rPr>
          <w:rFonts w:ascii="仿宋_GB2312" w:eastAsia="仿宋_GB2312" w:hAnsi="仿宋" w:hint="eastAsia"/>
          <w:sz w:val="32"/>
          <w:szCs w:val="32"/>
        </w:rPr>
        <w:t>（</w:t>
      </w:r>
      <w:r w:rsidR="00CD2D24">
        <w:rPr>
          <w:rFonts w:ascii="仿宋_GB2312" w:eastAsia="仿宋_GB2312" w:hAnsi="仿宋" w:hint="eastAsia"/>
          <w:sz w:val="32"/>
          <w:szCs w:val="32"/>
        </w:rPr>
        <w:t>如</w:t>
      </w:r>
      <w:r w:rsidR="00CD2D24" w:rsidRPr="00D83858">
        <w:rPr>
          <w:rFonts w:ascii="仿宋_GB2312" w:eastAsia="仿宋_GB2312" w:hAnsi="仿宋" w:hint="eastAsia"/>
          <w:sz w:val="32"/>
          <w:szCs w:val="32"/>
        </w:rPr>
        <w:t>有）</w:t>
      </w:r>
      <w:r w:rsidR="00D83858" w:rsidRPr="00D83858">
        <w:rPr>
          <w:rFonts w:ascii="仿宋_GB2312" w:eastAsia="仿宋_GB2312" w:hAnsi="仿宋" w:hint="eastAsia"/>
          <w:sz w:val="32"/>
          <w:szCs w:val="32"/>
        </w:rPr>
        <w:t>；</w:t>
      </w:r>
    </w:p>
    <w:p w14:paraId="5CF9212C" w14:textId="32B19D97" w:rsidR="00D83858" w:rsidRPr="00D83858" w:rsidRDefault="0083227B" w:rsidP="00D83858">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（三）</w:t>
      </w:r>
      <w:r w:rsidR="00D83858" w:rsidRPr="00D83858">
        <w:rPr>
          <w:rFonts w:ascii="仿宋_GB2312" w:eastAsia="仿宋_GB2312" w:hAnsi="仿宋" w:hint="eastAsia"/>
          <w:sz w:val="32"/>
          <w:szCs w:val="32"/>
        </w:rPr>
        <w:t>项目技术方案/总体技术方案（</w:t>
      </w:r>
      <w:r w:rsidR="00FB4FB3">
        <w:rPr>
          <w:rFonts w:ascii="仿宋_GB2312" w:eastAsia="仿宋_GB2312" w:hAnsi="仿宋" w:hint="eastAsia"/>
          <w:sz w:val="32"/>
          <w:szCs w:val="32"/>
        </w:rPr>
        <w:t>如</w:t>
      </w:r>
      <w:r w:rsidR="00D83858" w:rsidRPr="00D83858">
        <w:rPr>
          <w:rFonts w:ascii="仿宋_GB2312" w:eastAsia="仿宋_GB2312" w:hAnsi="仿宋" w:hint="eastAsia"/>
          <w:sz w:val="32"/>
          <w:szCs w:val="32"/>
        </w:rPr>
        <w:t>有）；</w:t>
      </w:r>
    </w:p>
    <w:p w14:paraId="5C7A85E6" w14:textId="4B4AC36F" w:rsidR="00D83858" w:rsidRPr="00D83858" w:rsidRDefault="0083227B" w:rsidP="00D83858">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（四）</w:t>
      </w:r>
      <w:r w:rsidR="00D83858" w:rsidRPr="00D83858">
        <w:rPr>
          <w:rFonts w:ascii="仿宋_GB2312" w:eastAsia="仿宋_GB2312" w:hAnsi="仿宋" w:hint="eastAsia"/>
          <w:sz w:val="32"/>
          <w:szCs w:val="32"/>
        </w:rPr>
        <w:t>测试范围及方案</w:t>
      </w:r>
      <w:r w:rsidR="00CD2D24" w:rsidRPr="00D83858">
        <w:rPr>
          <w:rFonts w:ascii="仿宋_GB2312" w:eastAsia="仿宋_GB2312" w:hAnsi="仿宋" w:hint="eastAsia"/>
          <w:sz w:val="32"/>
          <w:szCs w:val="32"/>
        </w:rPr>
        <w:t>（</w:t>
      </w:r>
      <w:r w:rsidR="00CD2D24">
        <w:rPr>
          <w:rFonts w:ascii="仿宋_GB2312" w:eastAsia="仿宋_GB2312" w:hAnsi="仿宋" w:hint="eastAsia"/>
          <w:sz w:val="32"/>
          <w:szCs w:val="32"/>
        </w:rPr>
        <w:t>如</w:t>
      </w:r>
      <w:r w:rsidR="00CD2D24" w:rsidRPr="00D83858">
        <w:rPr>
          <w:rFonts w:ascii="仿宋_GB2312" w:eastAsia="仿宋_GB2312" w:hAnsi="仿宋" w:hint="eastAsia"/>
          <w:sz w:val="32"/>
          <w:szCs w:val="32"/>
        </w:rPr>
        <w:t>有）</w:t>
      </w:r>
      <w:r w:rsidR="00D83858" w:rsidRPr="00D83858">
        <w:rPr>
          <w:rFonts w:ascii="仿宋_GB2312" w:eastAsia="仿宋_GB2312" w:hAnsi="仿宋" w:hint="eastAsia"/>
          <w:sz w:val="32"/>
          <w:szCs w:val="32"/>
        </w:rPr>
        <w:t>；</w:t>
      </w:r>
    </w:p>
    <w:p w14:paraId="636FBE7D" w14:textId="201DB7FA" w:rsidR="00D83858" w:rsidRPr="00040034" w:rsidRDefault="0083227B" w:rsidP="00D83858">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（五）</w:t>
      </w:r>
      <w:r w:rsidR="00D83858" w:rsidRPr="00D83858">
        <w:rPr>
          <w:rFonts w:ascii="仿宋_GB2312" w:eastAsia="仿宋_GB2312" w:hAnsi="仿宋" w:hint="eastAsia"/>
          <w:sz w:val="32"/>
          <w:szCs w:val="32"/>
        </w:rPr>
        <w:t>验收测试报告；</w:t>
      </w:r>
      <w:r w:rsidR="00EF608B">
        <w:rPr>
          <w:rFonts w:ascii="仿宋_GB2312" w:eastAsia="仿宋_GB2312" w:hAnsi="仿宋" w:hint="eastAsia"/>
          <w:sz w:val="32"/>
          <w:szCs w:val="32"/>
        </w:rPr>
        <w:t>（</w:t>
      </w:r>
      <w:r w:rsidR="00EF608B" w:rsidRPr="00EF608B">
        <w:rPr>
          <w:rFonts w:ascii="仿宋_GB2312" w:eastAsia="仿宋_GB2312" w:hAnsi="仿宋" w:hint="eastAsia"/>
          <w:sz w:val="32"/>
          <w:szCs w:val="32"/>
        </w:rPr>
        <w:t>功能测试、性能测试（</w:t>
      </w:r>
      <w:r w:rsidR="00FB4FB3">
        <w:rPr>
          <w:rFonts w:ascii="仿宋_GB2312" w:eastAsia="仿宋_GB2312" w:hAnsi="仿宋" w:hint="eastAsia"/>
          <w:sz w:val="32"/>
          <w:szCs w:val="32"/>
        </w:rPr>
        <w:t>如</w:t>
      </w:r>
      <w:r w:rsidR="00EF608B" w:rsidRPr="00EF608B">
        <w:rPr>
          <w:rFonts w:ascii="仿宋_GB2312" w:eastAsia="仿宋_GB2312" w:hAnsi="仿宋" w:hint="eastAsia"/>
          <w:sz w:val="32"/>
          <w:szCs w:val="32"/>
        </w:rPr>
        <w:t>有）和高</w:t>
      </w:r>
      <w:r w:rsidR="00EF608B" w:rsidRPr="00EF608B">
        <w:rPr>
          <w:rFonts w:ascii="仿宋_GB2312" w:eastAsia="仿宋_GB2312" w:hAnsi="仿宋" w:hint="eastAsia"/>
          <w:sz w:val="32"/>
          <w:szCs w:val="32"/>
        </w:rPr>
        <w:lastRenderedPageBreak/>
        <w:t>可用测试（</w:t>
      </w:r>
      <w:r w:rsidR="00FB4FB3">
        <w:rPr>
          <w:rFonts w:ascii="仿宋_GB2312" w:eastAsia="仿宋_GB2312" w:hAnsi="仿宋" w:hint="eastAsia"/>
          <w:sz w:val="32"/>
          <w:szCs w:val="32"/>
        </w:rPr>
        <w:t>如</w:t>
      </w:r>
      <w:r w:rsidR="00EF608B" w:rsidRPr="00EF608B">
        <w:rPr>
          <w:rFonts w:ascii="仿宋_GB2312" w:eastAsia="仿宋_GB2312" w:hAnsi="仿宋" w:hint="eastAsia"/>
          <w:sz w:val="32"/>
          <w:szCs w:val="32"/>
        </w:rPr>
        <w:t>有）</w:t>
      </w:r>
      <w:r w:rsidR="00EF608B">
        <w:rPr>
          <w:rFonts w:ascii="仿宋_GB2312" w:eastAsia="仿宋_GB2312" w:hAnsi="仿宋" w:hint="eastAsia"/>
          <w:sz w:val="32"/>
          <w:szCs w:val="32"/>
        </w:rPr>
        <w:t>）</w:t>
      </w:r>
    </w:p>
    <w:p w14:paraId="50EBBDDE" w14:textId="22A91BFE" w:rsidR="00D83858" w:rsidRPr="00D83858" w:rsidRDefault="0083227B" w:rsidP="00EF608B">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（六）</w:t>
      </w:r>
      <w:r w:rsidR="00D83858">
        <w:rPr>
          <w:rFonts w:ascii="仿宋_GB2312" w:eastAsia="仿宋_GB2312" w:hAnsi="仿宋" w:hint="eastAsia"/>
          <w:sz w:val="32"/>
          <w:szCs w:val="32"/>
        </w:rPr>
        <w:t>模拟测试报告；</w:t>
      </w:r>
      <w:r w:rsidR="00EF608B">
        <w:rPr>
          <w:rFonts w:ascii="仿宋_GB2312" w:eastAsia="仿宋_GB2312" w:hAnsi="仿宋" w:hint="eastAsia"/>
          <w:sz w:val="32"/>
          <w:szCs w:val="32"/>
        </w:rPr>
        <w:t>（</w:t>
      </w:r>
      <w:r w:rsidR="00EF608B" w:rsidRPr="00EF608B">
        <w:rPr>
          <w:rFonts w:ascii="仿宋_GB2312" w:eastAsia="仿宋_GB2312" w:hAnsi="仿宋" w:hint="eastAsia"/>
          <w:sz w:val="32"/>
          <w:szCs w:val="32"/>
        </w:rPr>
        <w:t>安装测试</w:t>
      </w:r>
      <w:r w:rsidR="00EF608B">
        <w:rPr>
          <w:rFonts w:ascii="仿宋_GB2312" w:eastAsia="仿宋_GB2312" w:hAnsi="仿宋" w:hint="eastAsia"/>
          <w:sz w:val="32"/>
          <w:szCs w:val="32"/>
        </w:rPr>
        <w:t>、</w:t>
      </w:r>
      <w:r w:rsidR="00EF608B" w:rsidRPr="00EF608B">
        <w:rPr>
          <w:rFonts w:ascii="仿宋_GB2312" w:eastAsia="仿宋_GB2312" w:hAnsi="仿宋" w:hint="eastAsia"/>
          <w:sz w:val="32"/>
          <w:szCs w:val="32"/>
        </w:rPr>
        <w:t>功能测试、性能测试（</w:t>
      </w:r>
      <w:r w:rsidR="00FB4FB3">
        <w:rPr>
          <w:rFonts w:ascii="仿宋_GB2312" w:eastAsia="仿宋_GB2312" w:hAnsi="仿宋" w:hint="eastAsia"/>
          <w:sz w:val="32"/>
          <w:szCs w:val="32"/>
        </w:rPr>
        <w:t>如</w:t>
      </w:r>
      <w:r w:rsidR="00EF608B" w:rsidRPr="00EF608B">
        <w:rPr>
          <w:rFonts w:ascii="仿宋_GB2312" w:eastAsia="仿宋_GB2312" w:hAnsi="仿宋" w:hint="eastAsia"/>
          <w:sz w:val="32"/>
          <w:szCs w:val="32"/>
        </w:rPr>
        <w:t>有）和高可用测试（</w:t>
      </w:r>
      <w:r w:rsidR="00FB4FB3">
        <w:rPr>
          <w:rFonts w:ascii="仿宋_GB2312" w:eastAsia="仿宋_GB2312" w:hAnsi="仿宋" w:hint="eastAsia"/>
          <w:sz w:val="32"/>
          <w:szCs w:val="32"/>
        </w:rPr>
        <w:t>如</w:t>
      </w:r>
      <w:r w:rsidR="00EF608B" w:rsidRPr="00EF608B">
        <w:rPr>
          <w:rFonts w:ascii="仿宋_GB2312" w:eastAsia="仿宋_GB2312" w:hAnsi="仿宋" w:hint="eastAsia"/>
          <w:sz w:val="32"/>
          <w:szCs w:val="32"/>
        </w:rPr>
        <w:t>有）</w:t>
      </w:r>
      <w:r w:rsidR="00EF608B">
        <w:rPr>
          <w:rFonts w:ascii="仿宋_GB2312" w:eastAsia="仿宋_GB2312" w:hAnsi="仿宋" w:hint="eastAsia"/>
          <w:sz w:val="32"/>
          <w:szCs w:val="32"/>
        </w:rPr>
        <w:t>）</w:t>
      </w:r>
    </w:p>
    <w:p w14:paraId="7EDFBC2B" w14:textId="3F354864" w:rsidR="00D83858" w:rsidRPr="00D83858" w:rsidRDefault="0083227B" w:rsidP="00D83858">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（七）</w:t>
      </w:r>
      <w:r w:rsidR="00D83858" w:rsidRPr="00D83858">
        <w:rPr>
          <w:rFonts w:ascii="仿宋_GB2312" w:eastAsia="仿宋_GB2312" w:hAnsi="仿宋" w:hint="eastAsia"/>
          <w:sz w:val="32"/>
          <w:szCs w:val="32"/>
        </w:rPr>
        <w:t>遗留缺陷清单及应对措施（</w:t>
      </w:r>
      <w:r w:rsidR="00FB4FB3">
        <w:rPr>
          <w:rFonts w:ascii="仿宋_GB2312" w:eastAsia="仿宋_GB2312" w:hAnsi="仿宋" w:hint="eastAsia"/>
          <w:sz w:val="32"/>
          <w:szCs w:val="32"/>
        </w:rPr>
        <w:t>如</w:t>
      </w:r>
      <w:r w:rsidR="00D83858" w:rsidRPr="00D83858">
        <w:rPr>
          <w:rFonts w:ascii="仿宋_GB2312" w:eastAsia="仿宋_GB2312" w:hAnsi="仿宋" w:hint="eastAsia"/>
          <w:sz w:val="32"/>
          <w:szCs w:val="32"/>
        </w:rPr>
        <w:t>有）；</w:t>
      </w:r>
    </w:p>
    <w:p w14:paraId="6842CB9C" w14:textId="42BB42C5" w:rsidR="00D83858" w:rsidRDefault="0083227B" w:rsidP="00D83858">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（八）</w:t>
      </w:r>
      <w:r w:rsidR="00D83858" w:rsidRPr="00D83858">
        <w:rPr>
          <w:rFonts w:ascii="仿宋_GB2312" w:eastAsia="仿宋_GB2312" w:hAnsi="仿宋" w:hint="eastAsia"/>
          <w:sz w:val="32"/>
          <w:szCs w:val="32"/>
        </w:rPr>
        <w:t>关联系统变更影响评估和说明</w:t>
      </w:r>
      <w:r w:rsidR="00CD2D24" w:rsidRPr="00D83858">
        <w:rPr>
          <w:rFonts w:ascii="仿宋_GB2312" w:eastAsia="仿宋_GB2312" w:hAnsi="仿宋" w:hint="eastAsia"/>
          <w:sz w:val="32"/>
          <w:szCs w:val="32"/>
        </w:rPr>
        <w:t>（</w:t>
      </w:r>
      <w:r w:rsidR="00CD2D24">
        <w:rPr>
          <w:rFonts w:ascii="仿宋_GB2312" w:eastAsia="仿宋_GB2312" w:hAnsi="仿宋" w:hint="eastAsia"/>
          <w:sz w:val="32"/>
          <w:szCs w:val="32"/>
        </w:rPr>
        <w:t>如</w:t>
      </w:r>
      <w:r w:rsidR="00CD2D24" w:rsidRPr="00D83858">
        <w:rPr>
          <w:rFonts w:ascii="仿宋_GB2312" w:eastAsia="仿宋_GB2312" w:hAnsi="仿宋" w:hint="eastAsia"/>
          <w:sz w:val="32"/>
          <w:szCs w:val="32"/>
        </w:rPr>
        <w:t>有）</w:t>
      </w:r>
      <w:r w:rsidR="00D83858" w:rsidRPr="00D83858">
        <w:rPr>
          <w:rFonts w:ascii="仿宋_GB2312" w:eastAsia="仿宋_GB2312" w:hAnsi="仿宋" w:hint="eastAsia"/>
          <w:sz w:val="32"/>
          <w:szCs w:val="32"/>
        </w:rPr>
        <w:t>；</w:t>
      </w:r>
    </w:p>
    <w:p w14:paraId="658A019A" w14:textId="273BF25E" w:rsidR="00D83858" w:rsidRPr="00D83858" w:rsidRDefault="0083227B" w:rsidP="00D83858">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（九）</w:t>
      </w:r>
      <w:r w:rsidR="00D83858" w:rsidRPr="00D83858">
        <w:rPr>
          <w:rFonts w:ascii="仿宋_GB2312" w:eastAsia="仿宋_GB2312" w:hAnsi="仿宋" w:hint="eastAsia"/>
          <w:sz w:val="32"/>
          <w:szCs w:val="32"/>
        </w:rPr>
        <w:t>关联系统联测报告（</w:t>
      </w:r>
      <w:r w:rsidR="00FB4FB3">
        <w:rPr>
          <w:rFonts w:ascii="仿宋_GB2312" w:eastAsia="仿宋_GB2312" w:hAnsi="仿宋" w:hint="eastAsia"/>
          <w:sz w:val="32"/>
          <w:szCs w:val="32"/>
        </w:rPr>
        <w:t>如</w:t>
      </w:r>
      <w:r w:rsidR="00D83858" w:rsidRPr="00D83858">
        <w:rPr>
          <w:rFonts w:ascii="仿宋_GB2312" w:eastAsia="仿宋_GB2312" w:hAnsi="仿宋" w:hint="eastAsia"/>
          <w:sz w:val="32"/>
          <w:szCs w:val="32"/>
        </w:rPr>
        <w:t>有）；</w:t>
      </w:r>
    </w:p>
    <w:p w14:paraId="7A6C5A4B" w14:textId="6824C362" w:rsidR="00D83858" w:rsidRPr="00D83858" w:rsidRDefault="0083227B" w:rsidP="00D83858">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（十）</w:t>
      </w:r>
      <w:r w:rsidR="00D83858" w:rsidRPr="00D83858">
        <w:rPr>
          <w:rFonts w:ascii="仿宋_GB2312" w:eastAsia="仿宋_GB2312" w:hAnsi="仿宋" w:hint="eastAsia"/>
          <w:sz w:val="32"/>
          <w:szCs w:val="32"/>
        </w:rPr>
        <w:t>安全漏洞扫描报告（</w:t>
      </w:r>
      <w:r w:rsidR="00FB4FB3">
        <w:rPr>
          <w:rFonts w:ascii="仿宋_GB2312" w:eastAsia="仿宋_GB2312" w:hAnsi="仿宋" w:hint="eastAsia"/>
          <w:sz w:val="32"/>
          <w:szCs w:val="32"/>
        </w:rPr>
        <w:t>如</w:t>
      </w:r>
      <w:r w:rsidR="00D83858" w:rsidRPr="00D83858">
        <w:rPr>
          <w:rFonts w:ascii="仿宋_GB2312" w:eastAsia="仿宋_GB2312" w:hAnsi="仿宋" w:hint="eastAsia"/>
          <w:sz w:val="32"/>
          <w:szCs w:val="32"/>
        </w:rPr>
        <w:t>有）；</w:t>
      </w:r>
    </w:p>
    <w:p w14:paraId="29D0D7EC" w14:textId="4C164AF0" w:rsidR="00D83858" w:rsidRPr="00D83858" w:rsidRDefault="0083227B" w:rsidP="00D83858">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（十一）</w:t>
      </w:r>
      <w:r w:rsidR="00D83858" w:rsidRPr="00D83858">
        <w:rPr>
          <w:rFonts w:ascii="仿宋_GB2312" w:eastAsia="仿宋_GB2312" w:hAnsi="仿宋" w:hint="eastAsia"/>
          <w:sz w:val="32"/>
          <w:szCs w:val="32"/>
        </w:rPr>
        <w:t>版本发布说明</w:t>
      </w:r>
      <w:r w:rsidR="00CD2D24" w:rsidRPr="00D83858">
        <w:rPr>
          <w:rFonts w:ascii="仿宋_GB2312" w:eastAsia="仿宋_GB2312" w:hAnsi="仿宋" w:hint="eastAsia"/>
          <w:sz w:val="32"/>
          <w:szCs w:val="32"/>
        </w:rPr>
        <w:t>（</w:t>
      </w:r>
      <w:r w:rsidR="00CD2D24">
        <w:rPr>
          <w:rFonts w:ascii="仿宋_GB2312" w:eastAsia="仿宋_GB2312" w:hAnsi="仿宋" w:hint="eastAsia"/>
          <w:sz w:val="32"/>
          <w:szCs w:val="32"/>
        </w:rPr>
        <w:t>如</w:t>
      </w:r>
      <w:r w:rsidR="00CD2D24" w:rsidRPr="00D83858">
        <w:rPr>
          <w:rFonts w:ascii="仿宋_GB2312" w:eastAsia="仿宋_GB2312" w:hAnsi="仿宋" w:hint="eastAsia"/>
          <w:sz w:val="32"/>
          <w:szCs w:val="32"/>
        </w:rPr>
        <w:t>有）</w:t>
      </w:r>
      <w:r w:rsidR="00D83858" w:rsidRPr="00D83858">
        <w:rPr>
          <w:rFonts w:ascii="仿宋_GB2312" w:eastAsia="仿宋_GB2312" w:hAnsi="仿宋" w:hint="eastAsia"/>
          <w:sz w:val="32"/>
          <w:szCs w:val="32"/>
        </w:rPr>
        <w:t>；</w:t>
      </w:r>
    </w:p>
    <w:p w14:paraId="4BF84922" w14:textId="405CA0C1" w:rsidR="002D241A" w:rsidRPr="00D83858" w:rsidRDefault="0083227B" w:rsidP="002D241A">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（十二）</w:t>
      </w:r>
      <w:r w:rsidR="00D83858" w:rsidRPr="00D83858">
        <w:rPr>
          <w:rFonts w:ascii="仿宋_GB2312" w:eastAsia="仿宋_GB2312" w:hAnsi="仿宋" w:hint="eastAsia"/>
          <w:sz w:val="32"/>
          <w:szCs w:val="32"/>
        </w:rPr>
        <w:t xml:space="preserve">应用变更实施方案； </w:t>
      </w:r>
    </w:p>
    <w:p w14:paraId="0F1A735F" w14:textId="4F664A47" w:rsidR="00D83858" w:rsidRPr="00D83858" w:rsidRDefault="0083227B" w:rsidP="00D83858">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（十三）</w:t>
      </w:r>
      <w:r w:rsidR="00D83858" w:rsidRPr="00D83858">
        <w:rPr>
          <w:rFonts w:ascii="仿宋_GB2312" w:eastAsia="仿宋_GB2312" w:hAnsi="仿宋" w:hint="eastAsia"/>
          <w:sz w:val="32"/>
          <w:szCs w:val="32"/>
        </w:rPr>
        <w:t>运行维护手册（</w:t>
      </w:r>
      <w:r w:rsidR="00FB4FB3">
        <w:rPr>
          <w:rFonts w:ascii="仿宋_GB2312" w:eastAsia="仿宋_GB2312" w:hAnsi="仿宋" w:hint="eastAsia"/>
          <w:sz w:val="32"/>
          <w:szCs w:val="32"/>
        </w:rPr>
        <w:t>如</w:t>
      </w:r>
      <w:r w:rsidR="00D83858" w:rsidRPr="00D83858">
        <w:rPr>
          <w:rFonts w:ascii="仿宋_GB2312" w:eastAsia="仿宋_GB2312" w:hAnsi="仿宋" w:hint="eastAsia"/>
          <w:sz w:val="32"/>
          <w:szCs w:val="32"/>
        </w:rPr>
        <w:t>有）；</w:t>
      </w:r>
    </w:p>
    <w:p w14:paraId="262336ED" w14:textId="48930D47" w:rsidR="00D83858" w:rsidRPr="00D83858" w:rsidRDefault="0083227B" w:rsidP="00040034">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（十</w:t>
      </w:r>
      <w:r w:rsidR="00C133E4">
        <w:rPr>
          <w:rFonts w:ascii="仿宋_GB2312" w:eastAsia="仿宋_GB2312" w:hAnsi="仿宋" w:hint="eastAsia"/>
          <w:sz w:val="32"/>
          <w:szCs w:val="32"/>
        </w:rPr>
        <w:t>四</w:t>
      </w:r>
      <w:r>
        <w:rPr>
          <w:rFonts w:ascii="仿宋_GB2312" w:eastAsia="仿宋_GB2312" w:hAnsi="仿宋" w:hint="eastAsia"/>
          <w:sz w:val="32"/>
          <w:szCs w:val="32"/>
        </w:rPr>
        <w:t>）</w:t>
      </w:r>
      <w:r w:rsidR="00015E54">
        <w:rPr>
          <w:rStyle w:val="fontstyle01"/>
          <w:rFonts w:hint="default"/>
        </w:rPr>
        <w:t>数据初始化或数据迁移步骤文档</w:t>
      </w:r>
      <w:r w:rsidR="00015E54" w:rsidRPr="00D83858">
        <w:rPr>
          <w:rFonts w:ascii="仿宋_GB2312" w:eastAsia="仿宋_GB2312" w:hAnsi="仿宋" w:hint="eastAsia"/>
          <w:sz w:val="32"/>
          <w:szCs w:val="32"/>
        </w:rPr>
        <w:t>（</w:t>
      </w:r>
      <w:r w:rsidR="00015E54">
        <w:rPr>
          <w:rFonts w:ascii="仿宋_GB2312" w:eastAsia="仿宋_GB2312" w:hAnsi="仿宋" w:hint="eastAsia"/>
          <w:sz w:val="32"/>
          <w:szCs w:val="32"/>
        </w:rPr>
        <w:t>如</w:t>
      </w:r>
      <w:r w:rsidR="00015E54" w:rsidRPr="00D83858">
        <w:rPr>
          <w:rFonts w:ascii="仿宋_GB2312" w:eastAsia="仿宋_GB2312" w:hAnsi="仿宋" w:hint="eastAsia"/>
          <w:sz w:val="32"/>
          <w:szCs w:val="32"/>
        </w:rPr>
        <w:t>有）</w:t>
      </w:r>
      <w:r w:rsidR="00015E54">
        <w:rPr>
          <w:rStyle w:val="fontstyle01"/>
          <w:rFonts w:hint="default"/>
        </w:rPr>
        <w:t>；</w:t>
      </w:r>
      <w:r w:rsidR="00EF608B" w:rsidRPr="00D83858">
        <w:rPr>
          <w:rFonts w:ascii="仿宋_GB2312" w:eastAsia="仿宋_GB2312" w:hAnsi="仿宋" w:hint="eastAsia"/>
          <w:sz w:val="32"/>
          <w:szCs w:val="32"/>
        </w:rPr>
        <w:t xml:space="preserve"> </w:t>
      </w:r>
    </w:p>
    <w:p w14:paraId="2FFEDD38" w14:textId="4C71307D" w:rsidR="002D241A" w:rsidRDefault="0083227B" w:rsidP="00040034">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（十</w:t>
      </w:r>
      <w:r w:rsidR="00C133E4">
        <w:rPr>
          <w:rFonts w:ascii="仿宋_GB2312" w:eastAsia="仿宋_GB2312" w:hAnsi="仿宋" w:hint="eastAsia"/>
          <w:sz w:val="32"/>
          <w:szCs w:val="32"/>
        </w:rPr>
        <w:t>五</w:t>
      </w:r>
      <w:r>
        <w:rPr>
          <w:rFonts w:ascii="仿宋_GB2312" w:eastAsia="仿宋_GB2312" w:hAnsi="仿宋" w:hint="eastAsia"/>
          <w:sz w:val="32"/>
          <w:szCs w:val="32"/>
        </w:rPr>
        <w:t>）</w:t>
      </w:r>
      <w:r w:rsidR="00D83858" w:rsidRPr="00D83858">
        <w:rPr>
          <w:rFonts w:ascii="仿宋_GB2312" w:eastAsia="仿宋_GB2312" w:hAnsi="仿宋" w:hint="eastAsia"/>
          <w:sz w:val="32"/>
          <w:szCs w:val="32"/>
        </w:rPr>
        <w:t>风险评估报告</w:t>
      </w:r>
      <w:r w:rsidR="00CD2D24" w:rsidRPr="00D83858">
        <w:rPr>
          <w:rFonts w:ascii="仿宋_GB2312" w:eastAsia="仿宋_GB2312" w:hAnsi="仿宋" w:hint="eastAsia"/>
          <w:sz w:val="32"/>
          <w:szCs w:val="32"/>
        </w:rPr>
        <w:t>（</w:t>
      </w:r>
      <w:r w:rsidR="00CD2D24">
        <w:rPr>
          <w:rFonts w:ascii="仿宋_GB2312" w:eastAsia="仿宋_GB2312" w:hAnsi="仿宋" w:hint="eastAsia"/>
          <w:sz w:val="32"/>
          <w:szCs w:val="32"/>
        </w:rPr>
        <w:t>如</w:t>
      </w:r>
      <w:r w:rsidR="00CD2D24" w:rsidRPr="00D83858">
        <w:rPr>
          <w:rFonts w:ascii="仿宋_GB2312" w:eastAsia="仿宋_GB2312" w:hAnsi="仿宋" w:hint="eastAsia"/>
          <w:sz w:val="32"/>
          <w:szCs w:val="32"/>
        </w:rPr>
        <w:t>有）</w:t>
      </w:r>
      <w:r w:rsidR="002D241A">
        <w:rPr>
          <w:rFonts w:ascii="仿宋_GB2312" w:eastAsia="仿宋_GB2312" w:hAnsi="仿宋" w:hint="eastAsia"/>
          <w:sz w:val="32"/>
          <w:szCs w:val="32"/>
        </w:rPr>
        <w:t>；</w:t>
      </w:r>
    </w:p>
    <w:p w14:paraId="37B5A563" w14:textId="2D5E0121" w:rsidR="00FF5541" w:rsidRDefault="0083227B" w:rsidP="00FF5541">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（十</w:t>
      </w:r>
      <w:r w:rsidR="00C133E4">
        <w:rPr>
          <w:rFonts w:ascii="仿宋_GB2312" w:eastAsia="仿宋_GB2312" w:hAnsi="仿宋" w:hint="eastAsia"/>
          <w:sz w:val="32"/>
          <w:szCs w:val="32"/>
        </w:rPr>
        <w:t>六</w:t>
      </w:r>
      <w:r>
        <w:rPr>
          <w:rFonts w:ascii="仿宋_GB2312" w:eastAsia="仿宋_GB2312" w:hAnsi="仿宋" w:hint="eastAsia"/>
          <w:sz w:val="32"/>
          <w:szCs w:val="32"/>
        </w:rPr>
        <w:t>）</w:t>
      </w:r>
      <w:r w:rsidR="002D241A">
        <w:rPr>
          <w:rFonts w:ascii="仿宋_GB2312" w:eastAsia="仿宋_GB2312" w:hAnsi="仿宋" w:hint="eastAsia"/>
          <w:sz w:val="32"/>
          <w:szCs w:val="32"/>
        </w:rPr>
        <w:t>软件升级包</w:t>
      </w:r>
      <w:r w:rsidR="00BE0F84" w:rsidRPr="00D83858">
        <w:rPr>
          <w:rFonts w:ascii="仿宋_GB2312" w:eastAsia="仿宋_GB2312" w:hAnsi="仿宋" w:hint="eastAsia"/>
          <w:sz w:val="32"/>
          <w:szCs w:val="32"/>
        </w:rPr>
        <w:t>（</w:t>
      </w:r>
      <w:r w:rsidR="00BE0F84">
        <w:rPr>
          <w:rFonts w:ascii="仿宋_GB2312" w:eastAsia="仿宋_GB2312" w:hAnsi="仿宋" w:hint="eastAsia"/>
          <w:sz w:val="32"/>
          <w:szCs w:val="32"/>
        </w:rPr>
        <w:t>如</w:t>
      </w:r>
      <w:r w:rsidR="00BE0F84" w:rsidRPr="00D83858">
        <w:rPr>
          <w:rFonts w:ascii="仿宋_GB2312" w:eastAsia="仿宋_GB2312" w:hAnsi="仿宋" w:hint="eastAsia"/>
          <w:sz w:val="32"/>
          <w:szCs w:val="32"/>
        </w:rPr>
        <w:t>有）</w:t>
      </w:r>
      <w:r w:rsidR="00FF5541">
        <w:rPr>
          <w:rFonts w:ascii="仿宋_GB2312" w:eastAsia="仿宋_GB2312" w:hAnsi="仿宋" w:hint="eastAsia"/>
          <w:sz w:val="32"/>
          <w:szCs w:val="32"/>
        </w:rPr>
        <w:t>；</w:t>
      </w:r>
    </w:p>
    <w:p w14:paraId="5F796CE2" w14:textId="0A5E210A" w:rsidR="00084771" w:rsidRDefault="00793174" w:rsidP="00FF5541">
      <w:pPr>
        <w:adjustRightInd w:val="0"/>
        <w:snapToGrid w:val="0"/>
        <w:spacing w:line="560" w:lineRule="exact"/>
        <w:ind w:left="640"/>
        <w:rPr>
          <w:rFonts w:ascii="仿宋_GB2312" w:eastAsia="仿宋_GB2312" w:hAnsi="仿宋"/>
          <w:sz w:val="32"/>
          <w:szCs w:val="32"/>
        </w:rPr>
      </w:pPr>
      <w:r>
        <w:rPr>
          <w:rFonts w:ascii="仿宋_GB2312" w:eastAsia="仿宋_GB2312" w:hAnsi="仿宋" w:hint="eastAsia"/>
          <w:sz w:val="32"/>
          <w:szCs w:val="32"/>
        </w:rPr>
        <w:t>（十</w:t>
      </w:r>
      <w:r w:rsidR="00C133E4">
        <w:rPr>
          <w:rFonts w:ascii="仿宋_GB2312" w:eastAsia="仿宋_GB2312" w:hAnsi="仿宋" w:hint="eastAsia"/>
          <w:sz w:val="32"/>
          <w:szCs w:val="32"/>
        </w:rPr>
        <w:t>七</w:t>
      </w:r>
      <w:r>
        <w:rPr>
          <w:rFonts w:ascii="仿宋_GB2312" w:eastAsia="仿宋_GB2312" w:hAnsi="仿宋" w:hint="eastAsia"/>
          <w:sz w:val="32"/>
          <w:szCs w:val="32"/>
        </w:rPr>
        <w:t>）</w:t>
      </w:r>
      <w:r w:rsidR="00FF5541">
        <w:rPr>
          <w:rFonts w:ascii="仿宋_GB2312" w:eastAsia="仿宋_GB2312" w:hAnsi="仿宋" w:hint="eastAsia"/>
          <w:sz w:val="32"/>
          <w:szCs w:val="32"/>
        </w:rPr>
        <w:t>其它变更交付件</w:t>
      </w:r>
      <w:r w:rsidR="00F14353">
        <w:rPr>
          <w:rFonts w:ascii="仿宋_GB2312" w:eastAsia="仿宋_GB2312" w:hAnsi="仿宋" w:hint="eastAsia"/>
          <w:sz w:val="32"/>
          <w:szCs w:val="32"/>
        </w:rPr>
        <w:t>（如有）</w:t>
      </w:r>
      <w:r w:rsidR="00020919">
        <w:rPr>
          <w:rFonts w:ascii="仿宋_GB2312" w:eastAsia="仿宋_GB2312" w:hAnsi="仿宋" w:hint="eastAsia"/>
          <w:sz w:val="32"/>
          <w:szCs w:val="32"/>
        </w:rPr>
        <w:t>。</w:t>
      </w:r>
    </w:p>
    <w:p w14:paraId="5052F524" w14:textId="434B6CAC" w:rsidR="00020919" w:rsidRDefault="00020919" w:rsidP="00FC4049">
      <w:pPr>
        <w:adjustRightInd w:val="0"/>
        <w:snapToGrid w:val="0"/>
        <w:spacing w:line="560" w:lineRule="exact"/>
        <w:ind w:firstLine="420"/>
        <w:rPr>
          <w:rStyle w:val="fontstyle01"/>
          <w:rFonts w:hint="default"/>
        </w:rPr>
      </w:pPr>
      <w:r>
        <w:rPr>
          <w:rFonts w:ascii="仿宋_GB2312" w:eastAsia="仿宋_GB2312" w:hAnsi="仿宋" w:hint="eastAsia"/>
          <w:sz w:val="32"/>
          <w:szCs w:val="32"/>
        </w:rPr>
        <w:t>交付件</w:t>
      </w:r>
      <w:r w:rsidR="00672010">
        <w:rPr>
          <w:rFonts w:ascii="仿宋_GB2312" w:eastAsia="仿宋_GB2312" w:hAnsi="仿宋" w:hint="eastAsia"/>
          <w:sz w:val="32"/>
          <w:szCs w:val="32"/>
        </w:rPr>
        <w:t>原则上</w:t>
      </w:r>
      <w:r w:rsidR="004C3C24">
        <w:rPr>
          <w:rFonts w:ascii="仿宋_GB2312" w:eastAsia="仿宋_GB2312" w:hAnsi="仿宋" w:hint="eastAsia"/>
          <w:sz w:val="32"/>
          <w:szCs w:val="32"/>
        </w:rPr>
        <w:t>应</w:t>
      </w:r>
      <w:r w:rsidR="00FC4049">
        <w:rPr>
          <w:rFonts w:ascii="仿宋_GB2312" w:eastAsia="仿宋_GB2312" w:hAnsi="仿宋" w:hint="eastAsia"/>
          <w:sz w:val="32"/>
          <w:szCs w:val="32"/>
        </w:rPr>
        <w:t>在上线</w:t>
      </w:r>
      <w:r w:rsidR="009C778D">
        <w:rPr>
          <w:rFonts w:ascii="仿宋_GB2312" w:eastAsia="仿宋_GB2312" w:hAnsi="仿宋" w:hint="eastAsia"/>
          <w:sz w:val="32"/>
          <w:szCs w:val="32"/>
        </w:rPr>
        <w:t>前</w:t>
      </w:r>
      <w:r w:rsidR="00D8758B">
        <w:rPr>
          <w:rFonts w:ascii="仿宋_GB2312" w:eastAsia="仿宋_GB2312" w:hAnsi="仿宋" w:hint="eastAsia"/>
          <w:sz w:val="32"/>
          <w:szCs w:val="32"/>
        </w:rPr>
        <w:t>两</w:t>
      </w:r>
      <w:r w:rsidR="004C3C24">
        <w:rPr>
          <w:rFonts w:ascii="仿宋_GB2312" w:eastAsia="仿宋_GB2312" w:hAnsi="仿宋" w:hint="eastAsia"/>
          <w:sz w:val="32"/>
          <w:szCs w:val="32"/>
        </w:rPr>
        <w:t>个工作日</w:t>
      </w:r>
      <w:r w:rsidR="00FC4049">
        <w:rPr>
          <w:rFonts w:ascii="仿宋_GB2312" w:eastAsia="仿宋_GB2312" w:hAnsi="仿宋" w:hint="eastAsia"/>
          <w:sz w:val="32"/>
          <w:szCs w:val="32"/>
        </w:rPr>
        <w:t>提交齐全</w:t>
      </w:r>
      <w:r w:rsidR="006873A3">
        <w:rPr>
          <w:rFonts w:ascii="仿宋_GB2312" w:eastAsia="仿宋_GB2312" w:hAnsi="仿宋" w:hint="eastAsia"/>
          <w:sz w:val="32"/>
          <w:szCs w:val="32"/>
        </w:rPr>
        <w:t>，供合</w:t>
      </w:r>
      <w:proofErr w:type="gramStart"/>
      <w:r w:rsidR="006873A3">
        <w:rPr>
          <w:rFonts w:ascii="仿宋_GB2312" w:eastAsia="仿宋_GB2312" w:hAnsi="仿宋" w:hint="eastAsia"/>
          <w:sz w:val="32"/>
          <w:szCs w:val="32"/>
        </w:rPr>
        <w:t>规</w:t>
      </w:r>
      <w:proofErr w:type="gramEnd"/>
      <w:r w:rsidR="000D65A9">
        <w:rPr>
          <w:rFonts w:ascii="仿宋_GB2312" w:eastAsia="仿宋_GB2312" w:hAnsi="仿宋" w:hint="eastAsia"/>
          <w:sz w:val="32"/>
          <w:szCs w:val="32"/>
        </w:rPr>
        <w:t>风险</w:t>
      </w:r>
      <w:r w:rsidR="006873A3">
        <w:rPr>
          <w:rFonts w:ascii="仿宋_GB2312" w:eastAsia="仿宋_GB2312" w:hAnsi="仿宋" w:hint="eastAsia"/>
          <w:sz w:val="32"/>
          <w:szCs w:val="32"/>
        </w:rPr>
        <w:t>评估工作开展</w:t>
      </w:r>
      <w:r w:rsidR="00FC4049">
        <w:rPr>
          <w:rFonts w:ascii="仿宋_GB2312" w:eastAsia="仿宋_GB2312" w:hAnsi="仿宋" w:hint="eastAsia"/>
          <w:sz w:val="32"/>
          <w:szCs w:val="32"/>
        </w:rPr>
        <w:t>，</w:t>
      </w:r>
      <w:r w:rsidR="001B1099">
        <w:rPr>
          <w:rFonts w:ascii="仿宋_GB2312" w:eastAsia="仿宋_GB2312" w:hAnsi="仿宋" w:hint="eastAsia"/>
          <w:sz w:val="32"/>
          <w:szCs w:val="32"/>
        </w:rPr>
        <w:t>同时</w:t>
      </w:r>
      <w:r w:rsidR="006C3754">
        <w:rPr>
          <w:rFonts w:ascii="仿宋_GB2312" w:eastAsia="仿宋_GB2312" w:hint="eastAsia"/>
          <w:color w:val="000000"/>
          <w:sz w:val="32"/>
          <w:szCs w:val="32"/>
        </w:rPr>
        <w:t>提交物应与</w:t>
      </w:r>
      <w:r w:rsidR="006C3754" w:rsidRPr="006C6BD3">
        <w:rPr>
          <w:rFonts w:ascii="仿宋_GB2312" w:eastAsia="仿宋_GB2312" w:hint="eastAsia"/>
          <w:color w:val="000000"/>
          <w:sz w:val="32"/>
          <w:szCs w:val="32"/>
        </w:rPr>
        <w:t>《系统业务技术风险评估报告》</w:t>
      </w:r>
      <w:r w:rsidR="007D4C95">
        <w:rPr>
          <w:rFonts w:ascii="仿宋_GB2312" w:eastAsia="仿宋_GB2312" w:hint="eastAsia"/>
          <w:color w:val="000000"/>
          <w:sz w:val="32"/>
          <w:szCs w:val="32"/>
        </w:rPr>
        <w:t>评估</w:t>
      </w:r>
      <w:r w:rsidR="006C3754">
        <w:rPr>
          <w:rFonts w:ascii="仿宋_GB2312" w:eastAsia="仿宋_GB2312" w:hint="eastAsia"/>
          <w:color w:val="000000"/>
          <w:sz w:val="32"/>
          <w:szCs w:val="32"/>
        </w:rPr>
        <w:t>内容相一致</w:t>
      </w:r>
      <w:r w:rsidR="00563A81">
        <w:rPr>
          <w:rFonts w:ascii="仿宋_GB2312" w:eastAsia="仿宋_GB2312" w:hint="eastAsia"/>
          <w:color w:val="000000"/>
          <w:sz w:val="32"/>
          <w:szCs w:val="32"/>
        </w:rPr>
        <w:t>。</w:t>
      </w:r>
      <w:r w:rsidR="00FC4049">
        <w:rPr>
          <w:rFonts w:ascii="仿宋_GB2312" w:eastAsia="仿宋_GB2312" w:hAnsi="仿宋" w:hint="eastAsia"/>
          <w:sz w:val="32"/>
          <w:szCs w:val="32"/>
        </w:rPr>
        <w:t>没有提交</w:t>
      </w:r>
      <w:r>
        <w:rPr>
          <w:rFonts w:ascii="仿宋_GB2312" w:eastAsia="仿宋_GB2312" w:hAnsi="仿宋" w:hint="eastAsia"/>
          <w:sz w:val="32"/>
          <w:szCs w:val="32"/>
        </w:rPr>
        <w:t>齐全的，</w:t>
      </w:r>
      <w:r w:rsidRPr="009A10AB">
        <w:rPr>
          <w:rStyle w:val="fontstyle01"/>
          <w:rFonts w:hint="default"/>
        </w:rPr>
        <w:t>上线日期</w:t>
      </w:r>
      <w:r>
        <w:rPr>
          <w:rStyle w:val="fontstyle01"/>
          <w:rFonts w:hint="default"/>
        </w:rPr>
        <w:t>应</w:t>
      </w:r>
      <w:r w:rsidRPr="009A10AB">
        <w:rPr>
          <w:rStyle w:val="fontstyle01"/>
          <w:rFonts w:hint="default"/>
        </w:rPr>
        <w:t>顺延至下个变更窗口</w:t>
      </w:r>
      <w:r w:rsidR="004C3C24">
        <w:rPr>
          <w:rStyle w:val="fontstyle01"/>
          <w:rFonts w:hint="default"/>
        </w:rPr>
        <w:t>；多提交的应</w:t>
      </w:r>
      <w:r w:rsidR="0060197D">
        <w:rPr>
          <w:rStyle w:val="fontstyle01"/>
          <w:rFonts w:hint="default"/>
        </w:rPr>
        <w:t>确认</w:t>
      </w:r>
      <w:r w:rsidR="00E54599">
        <w:rPr>
          <w:rStyle w:val="fontstyle01"/>
          <w:rFonts w:hint="default"/>
        </w:rPr>
        <w:t>之前</w:t>
      </w:r>
      <w:r w:rsidR="007D4C95">
        <w:rPr>
          <w:rStyle w:val="fontstyle01"/>
          <w:rFonts w:hint="default"/>
        </w:rPr>
        <w:t>评估内容是否</w:t>
      </w:r>
      <w:r w:rsidR="0060197D">
        <w:rPr>
          <w:rStyle w:val="fontstyle01"/>
          <w:rFonts w:hint="default"/>
        </w:rPr>
        <w:t>错误</w:t>
      </w:r>
      <w:r w:rsidR="004C3C24">
        <w:rPr>
          <w:rStyle w:val="fontstyle01"/>
          <w:rFonts w:hint="default"/>
        </w:rPr>
        <w:t>。</w:t>
      </w:r>
    </w:p>
    <w:p w14:paraId="3F94E803" w14:textId="4497F35C" w:rsidR="007F6FB9" w:rsidRDefault="002D4B89" w:rsidP="00FC4049">
      <w:pPr>
        <w:adjustRightInd w:val="0"/>
        <w:snapToGrid w:val="0"/>
        <w:spacing w:line="560" w:lineRule="exact"/>
        <w:ind w:firstLine="420"/>
        <w:rPr>
          <w:rFonts w:ascii="仿宋_GB2312" w:eastAsia="仿宋_GB2312" w:hAnsi="仿宋"/>
          <w:sz w:val="32"/>
          <w:szCs w:val="32"/>
        </w:rPr>
      </w:pPr>
      <w:r>
        <w:rPr>
          <w:rFonts w:ascii="仿宋_GB2312" w:eastAsia="仿宋_GB2312" w:hAnsi="仿宋" w:hint="eastAsia"/>
          <w:sz w:val="32"/>
          <w:szCs w:val="32"/>
        </w:rPr>
        <w:t>第三、四、五</w:t>
      </w:r>
      <w:r w:rsidR="00EA3769">
        <w:rPr>
          <w:rFonts w:ascii="仿宋_GB2312" w:eastAsia="仿宋_GB2312" w:hAnsi="仿宋" w:hint="eastAsia"/>
          <w:sz w:val="32"/>
          <w:szCs w:val="32"/>
        </w:rPr>
        <w:t>章</w:t>
      </w:r>
      <w:r w:rsidR="00BA1FDD">
        <w:rPr>
          <w:rFonts w:ascii="仿宋_GB2312" w:eastAsia="仿宋_GB2312" w:hAnsi="仿宋" w:hint="eastAsia"/>
          <w:sz w:val="32"/>
          <w:szCs w:val="32"/>
        </w:rPr>
        <w:t>中</w:t>
      </w:r>
      <w:r w:rsidR="007F6FB9">
        <w:rPr>
          <w:rFonts w:ascii="仿宋_GB2312" w:eastAsia="仿宋_GB2312" w:hAnsi="仿宋" w:hint="eastAsia"/>
          <w:sz w:val="32"/>
          <w:szCs w:val="32"/>
        </w:rPr>
        <w:t>评估</w:t>
      </w:r>
      <w:r w:rsidR="00E41706">
        <w:rPr>
          <w:rFonts w:ascii="仿宋_GB2312" w:eastAsia="仿宋_GB2312" w:hAnsi="仿宋" w:hint="eastAsia"/>
          <w:sz w:val="32"/>
          <w:szCs w:val="32"/>
        </w:rPr>
        <w:t>条目</w:t>
      </w:r>
      <w:r w:rsidR="007F6FB9">
        <w:rPr>
          <w:rFonts w:ascii="仿宋_GB2312" w:eastAsia="仿宋_GB2312" w:hAnsi="仿宋" w:hint="eastAsia"/>
          <w:sz w:val="32"/>
          <w:szCs w:val="32"/>
        </w:rPr>
        <w:t>如无特殊说明，</w:t>
      </w:r>
      <w:r w:rsidR="00D96BF9">
        <w:rPr>
          <w:rFonts w:ascii="仿宋_GB2312" w:eastAsia="仿宋_GB2312" w:hAnsi="仿宋" w:hint="eastAsia"/>
          <w:sz w:val="32"/>
          <w:szCs w:val="32"/>
        </w:rPr>
        <w:t>系统主管部门在</w:t>
      </w:r>
      <w:r w:rsidR="007F6FB9">
        <w:rPr>
          <w:rFonts w:ascii="仿宋_GB2312" w:eastAsia="仿宋_GB2312" w:hAnsi="仿宋" w:hint="eastAsia"/>
          <w:sz w:val="32"/>
          <w:szCs w:val="32"/>
        </w:rPr>
        <w:t>验收测试环境准出、</w:t>
      </w:r>
      <w:r w:rsidR="00D96BF9">
        <w:rPr>
          <w:rFonts w:ascii="仿宋_GB2312" w:eastAsia="仿宋_GB2312" w:hAnsi="仿宋" w:hint="eastAsia"/>
          <w:sz w:val="32"/>
          <w:szCs w:val="32"/>
        </w:rPr>
        <w:t>工程运行部在</w:t>
      </w:r>
      <w:r w:rsidR="007F6FB9">
        <w:rPr>
          <w:rFonts w:ascii="仿宋_GB2312" w:eastAsia="仿宋_GB2312" w:hAnsi="仿宋" w:hint="eastAsia"/>
          <w:sz w:val="32"/>
          <w:szCs w:val="32"/>
        </w:rPr>
        <w:t>模拟</w:t>
      </w:r>
      <w:r w:rsidR="002C505A">
        <w:rPr>
          <w:rFonts w:ascii="仿宋_GB2312" w:eastAsia="仿宋_GB2312" w:hAnsi="仿宋" w:hint="eastAsia"/>
          <w:sz w:val="32"/>
          <w:szCs w:val="32"/>
        </w:rPr>
        <w:t>测试</w:t>
      </w:r>
      <w:r w:rsidR="007F6FB9">
        <w:rPr>
          <w:rFonts w:ascii="仿宋_GB2312" w:eastAsia="仿宋_GB2312" w:hAnsi="仿宋" w:hint="eastAsia"/>
          <w:sz w:val="32"/>
          <w:szCs w:val="32"/>
        </w:rPr>
        <w:t>环境准</w:t>
      </w:r>
      <w:proofErr w:type="gramStart"/>
      <w:r w:rsidR="007F6FB9">
        <w:rPr>
          <w:rFonts w:ascii="仿宋_GB2312" w:eastAsia="仿宋_GB2312" w:hAnsi="仿宋" w:hint="eastAsia"/>
          <w:sz w:val="32"/>
          <w:szCs w:val="32"/>
        </w:rPr>
        <w:t>出以及</w:t>
      </w:r>
      <w:proofErr w:type="gramEnd"/>
      <w:r w:rsidR="0045610E">
        <w:rPr>
          <w:rFonts w:ascii="仿宋_GB2312" w:eastAsia="仿宋_GB2312" w:hAnsi="仿宋" w:hint="eastAsia"/>
          <w:sz w:val="32"/>
          <w:szCs w:val="32"/>
        </w:rPr>
        <w:t>风险管理部</w:t>
      </w:r>
      <w:r w:rsidR="003C719B">
        <w:rPr>
          <w:rFonts w:ascii="仿宋_GB2312" w:eastAsia="仿宋_GB2312" w:hAnsi="仿宋" w:hint="eastAsia"/>
          <w:sz w:val="32"/>
          <w:szCs w:val="32"/>
        </w:rPr>
        <w:t>在</w:t>
      </w:r>
      <w:r w:rsidR="0045610E">
        <w:rPr>
          <w:rFonts w:ascii="仿宋_GB2312" w:eastAsia="仿宋_GB2312" w:hAnsi="仿宋" w:hint="eastAsia"/>
          <w:sz w:val="32"/>
          <w:szCs w:val="32"/>
        </w:rPr>
        <w:t>变更</w:t>
      </w:r>
      <w:r w:rsidR="007F6FB9">
        <w:rPr>
          <w:rFonts w:ascii="仿宋_GB2312" w:eastAsia="仿宋_GB2312" w:hAnsi="仿宋" w:hint="eastAsia"/>
          <w:sz w:val="32"/>
          <w:szCs w:val="32"/>
        </w:rPr>
        <w:t>合</w:t>
      </w:r>
      <w:proofErr w:type="gramStart"/>
      <w:r w:rsidR="007F6FB9">
        <w:rPr>
          <w:rFonts w:ascii="仿宋_GB2312" w:eastAsia="仿宋_GB2312" w:hAnsi="仿宋" w:hint="eastAsia"/>
          <w:sz w:val="32"/>
          <w:szCs w:val="32"/>
        </w:rPr>
        <w:t>规</w:t>
      </w:r>
      <w:proofErr w:type="gramEnd"/>
      <w:r w:rsidR="007F6FB9">
        <w:rPr>
          <w:rFonts w:ascii="仿宋_GB2312" w:eastAsia="仿宋_GB2312" w:hAnsi="仿宋" w:hint="eastAsia"/>
          <w:sz w:val="32"/>
          <w:szCs w:val="32"/>
        </w:rPr>
        <w:t>性评估工作</w:t>
      </w:r>
      <w:r w:rsidR="008A0C31">
        <w:rPr>
          <w:rFonts w:ascii="仿宋_GB2312" w:eastAsia="仿宋_GB2312" w:hAnsi="仿宋" w:hint="eastAsia"/>
          <w:sz w:val="32"/>
          <w:szCs w:val="32"/>
        </w:rPr>
        <w:t>中</w:t>
      </w:r>
      <w:r w:rsidR="007F6FB9">
        <w:rPr>
          <w:rFonts w:ascii="仿宋_GB2312" w:eastAsia="仿宋_GB2312" w:hAnsi="仿宋" w:hint="eastAsia"/>
          <w:sz w:val="32"/>
          <w:szCs w:val="32"/>
        </w:rPr>
        <w:t>都须</w:t>
      </w:r>
      <w:r w:rsidR="003338C6">
        <w:rPr>
          <w:rFonts w:ascii="仿宋_GB2312" w:eastAsia="仿宋_GB2312" w:hAnsi="仿宋" w:hint="eastAsia"/>
          <w:sz w:val="32"/>
          <w:szCs w:val="32"/>
        </w:rPr>
        <w:t>进行</w:t>
      </w:r>
      <w:r w:rsidR="007F6FB9">
        <w:rPr>
          <w:rFonts w:ascii="仿宋_GB2312" w:eastAsia="仿宋_GB2312" w:hAnsi="仿宋" w:hint="eastAsia"/>
          <w:sz w:val="32"/>
          <w:szCs w:val="32"/>
        </w:rPr>
        <w:t>检查。</w:t>
      </w:r>
    </w:p>
    <w:p w14:paraId="19933428" w14:textId="07776D85" w:rsidR="00D83858" w:rsidRDefault="00020919" w:rsidP="00D434AB">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hint="eastAsia"/>
          <w:sz w:val="32"/>
          <w:szCs w:val="32"/>
        </w:rPr>
        <w:t xml:space="preserve"> </w:t>
      </w:r>
      <w:r w:rsidR="00BE0F84">
        <w:rPr>
          <w:rFonts w:ascii="仿宋_GB2312" w:eastAsia="仿宋_GB2312" w:hAnsi="仿宋" w:hint="eastAsia"/>
          <w:sz w:val="32"/>
          <w:szCs w:val="32"/>
        </w:rPr>
        <w:t>风险管理部</w:t>
      </w:r>
      <w:r w:rsidR="005745FC">
        <w:rPr>
          <w:rFonts w:ascii="仿宋_GB2312" w:eastAsia="仿宋_GB2312" w:hAnsi="仿宋" w:hint="eastAsia"/>
          <w:sz w:val="32"/>
          <w:szCs w:val="32"/>
        </w:rPr>
        <w:t>负责</w:t>
      </w:r>
      <w:r>
        <w:rPr>
          <w:rFonts w:ascii="仿宋_GB2312" w:eastAsia="仿宋_GB2312" w:hAnsi="仿宋" w:hint="eastAsia"/>
          <w:sz w:val="32"/>
          <w:szCs w:val="32"/>
        </w:rPr>
        <w:t>检查全流程平台流程中，相关部</w:t>
      </w:r>
      <w:r>
        <w:rPr>
          <w:rFonts w:ascii="仿宋_GB2312" w:eastAsia="仿宋_GB2312" w:hAnsi="仿宋" w:hint="eastAsia"/>
          <w:sz w:val="32"/>
          <w:szCs w:val="32"/>
        </w:rPr>
        <w:lastRenderedPageBreak/>
        <w:t>门负责人签字是否有遗漏，</w:t>
      </w:r>
      <w:r w:rsidR="00FC4049">
        <w:rPr>
          <w:rFonts w:ascii="仿宋_GB2312" w:eastAsia="仿宋_GB2312" w:hAnsi="仿宋" w:hint="eastAsia"/>
          <w:sz w:val="32"/>
          <w:szCs w:val="32"/>
        </w:rPr>
        <w:t>系统上线前，</w:t>
      </w:r>
      <w:r>
        <w:rPr>
          <w:rFonts w:ascii="仿宋_GB2312" w:eastAsia="仿宋_GB2312" w:hAnsi="仿宋" w:hint="eastAsia"/>
          <w:sz w:val="32"/>
          <w:szCs w:val="32"/>
        </w:rPr>
        <w:t>签字</w:t>
      </w:r>
      <w:r w:rsidR="00FC4049">
        <w:rPr>
          <w:rFonts w:ascii="仿宋_GB2312" w:eastAsia="仿宋_GB2312" w:hAnsi="仿宋" w:hint="eastAsia"/>
          <w:sz w:val="32"/>
          <w:szCs w:val="32"/>
        </w:rPr>
        <w:t>须</w:t>
      </w:r>
      <w:r>
        <w:rPr>
          <w:rFonts w:ascii="仿宋_GB2312" w:eastAsia="仿宋_GB2312" w:hAnsi="仿宋" w:hint="eastAsia"/>
          <w:sz w:val="32"/>
          <w:szCs w:val="32"/>
        </w:rPr>
        <w:t>齐全，</w:t>
      </w:r>
      <w:r w:rsidR="00FC4049">
        <w:rPr>
          <w:rFonts w:ascii="仿宋_GB2312" w:eastAsia="仿宋_GB2312" w:hAnsi="仿宋" w:hint="eastAsia"/>
          <w:sz w:val="32"/>
          <w:szCs w:val="32"/>
        </w:rPr>
        <w:t>否则</w:t>
      </w:r>
      <w:r w:rsidRPr="009A10AB">
        <w:rPr>
          <w:rStyle w:val="fontstyle01"/>
          <w:rFonts w:hint="default"/>
        </w:rPr>
        <w:t>上线日期</w:t>
      </w:r>
      <w:r>
        <w:rPr>
          <w:rStyle w:val="fontstyle01"/>
          <w:rFonts w:hint="default"/>
        </w:rPr>
        <w:t>应</w:t>
      </w:r>
      <w:r w:rsidRPr="009A10AB">
        <w:rPr>
          <w:rStyle w:val="fontstyle01"/>
          <w:rFonts w:hint="default"/>
        </w:rPr>
        <w:t>顺延至下个变更窗口</w:t>
      </w:r>
      <w:r>
        <w:rPr>
          <w:rStyle w:val="fontstyle01"/>
          <w:rFonts w:hint="default"/>
        </w:rPr>
        <w:t>。</w:t>
      </w:r>
    </w:p>
    <w:p w14:paraId="3F44A059" w14:textId="0B43CE3B" w:rsidR="00020919" w:rsidRDefault="008A3024" w:rsidP="00D434AB">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hint="eastAsia"/>
          <w:sz w:val="32"/>
          <w:szCs w:val="32"/>
        </w:rPr>
        <w:t xml:space="preserve"> </w:t>
      </w:r>
      <w:r w:rsidR="00344427">
        <w:rPr>
          <w:rFonts w:ascii="仿宋_GB2312" w:eastAsia="仿宋_GB2312" w:hAnsi="仿宋" w:hint="eastAsia"/>
          <w:sz w:val="32"/>
          <w:szCs w:val="32"/>
        </w:rPr>
        <w:t>测试报告</w:t>
      </w:r>
      <w:r w:rsidR="00020919">
        <w:rPr>
          <w:rFonts w:ascii="仿宋_GB2312" w:eastAsia="仿宋_GB2312" w:hAnsi="仿宋" w:hint="eastAsia"/>
          <w:sz w:val="32"/>
          <w:szCs w:val="32"/>
        </w:rPr>
        <w:t>评估</w:t>
      </w:r>
      <w:proofErr w:type="gramStart"/>
      <w:r w:rsidR="00020919">
        <w:rPr>
          <w:rFonts w:ascii="仿宋_GB2312" w:eastAsia="仿宋_GB2312" w:hAnsi="仿宋" w:hint="eastAsia"/>
          <w:sz w:val="32"/>
          <w:szCs w:val="32"/>
        </w:rPr>
        <w:t>项包括</w:t>
      </w:r>
      <w:proofErr w:type="gramEnd"/>
      <w:r w:rsidR="0083227B">
        <w:rPr>
          <w:rFonts w:ascii="仿宋_GB2312" w:eastAsia="仿宋_GB2312" w:hAnsi="仿宋" w:hint="eastAsia"/>
          <w:sz w:val="32"/>
          <w:szCs w:val="32"/>
        </w:rPr>
        <w:t>以下内容</w:t>
      </w:r>
      <w:r>
        <w:rPr>
          <w:rFonts w:ascii="仿宋_GB2312" w:eastAsia="仿宋_GB2312" w:hAnsi="仿宋" w:hint="eastAsia"/>
          <w:sz w:val="32"/>
          <w:szCs w:val="32"/>
        </w:rPr>
        <w:t>：</w:t>
      </w:r>
    </w:p>
    <w:p w14:paraId="46C84A8D" w14:textId="77777777" w:rsidR="008A3024" w:rsidRDefault="0083227B" w:rsidP="008F0980">
      <w:pPr>
        <w:adjustRightInd w:val="0"/>
        <w:snapToGrid w:val="0"/>
        <w:spacing w:line="560" w:lineRule="exact"/>
        <w:rPr>
          <w:rFonts w:ascii="仿宋_GB2312" w:eastAsia="仿宋_GB2312" w:hAnsi="仿宋"/>
          <w:sz w:val="32"/>
          <w:szCs w:val="32"/>
        </w:rPr>
      </w:pPr>
      <w:r>
        <w:rPr>
          <w:rFonts w:ascii="仿宋_GB2312" w:eastAsia="仿宋_GB2312" w:hAnsi="仿宋" w:hint="eastAsia"/>
          <w:sz w:val="32"/>
          <w:szCs w:val="32"/>
        </w:rPr>
        <w:t>（一）</w:t>
      </w:r>
      <w:r w:rsidR="008A3024">
        <w:rPr>
          <w:rFonts w:ascii="仿宋_GB2312" w:eastAsia="仿宋_GB2312" w:hAnsi="仿宋" w:hint="eastAsia"/>
          <w:sz w:val="32"/>
          <w:szCs w:val="32"/>
        </w:rPr>
        <w:t>测试报告应有测试结论：测试通过；</w:t>
      </w:r>
    </w:p>
    <w:p w14:paraId="0CE0E35C" w14:textId="77777777" w:rsidR="008A3024" w:rsidRPr="00040034" w:rsidRDefault="0083227B" w:rsidP="008F0980">
      <w:pPr>
        <w:adjustRightInd w:val="0"/>
        <w:snapToGrid w:val="0"/>
        <w:spacing w:line="560" w:lineRule="exact"/>
        <w:rPr>
          <w:rFonts w:ascii="仿宋_GB2312" w:eastAsia="仿宋_GB2312" w:hAnsi="仿宋"/>
          <w:sz w:val="32"/>
          <w:szCs w:val="32"/>
        </w:rPr>
      </w:pPr>
      <w:r>
        <w:rPr>
          <w:rFonts w:ascii="仿宋_GB2312" w:eastAsia="仿宋_GB2312" w:hAnsi="仿宋" w:hint="eastAsia"/>
          <w:sz w:val="32"/>
          <w:szCs w:val="32"/>
        </w:rPr>
        <w:t>（二）</w:t>
      </w:r>
      <w:r w:rsidR="008A3024" w:rsidRPr="006C6BD3">
        <w:rPr>
          <w:rFonts w:ascii="仿宋_GB2312" w:eastAsia="仿宋_GB2312" w:hint="eastAsia"/>
          <w:color w:val="000000"/>
          <w:sz w:val="32"/>
          <w:szCs w:val="32"/>
        </w:rPr>
        <w:t>测试报告结论为</w:t>
      </w:r>
      <w:r w:rsidR="008A3024">
        <w:rPr>
          <w:rFonts w:ascii="仿宋_GB2312" w:eastAsia="仿宋_GB2312" w:hint="eastAsia"/>
          <w:color w:val="000000"/>
          <w:sz w:val="32"/>
          <w:szCs w:val="32"/>
        </w:rPr>
        <w:t>“测试完成”的与“测试通过”不等价；</w:t>
      </w:r>
    </w:p>
    <w:p w14:paraId="2A7EF59F" w14:textId="77777777" w:rsidR="008A3024" w:rsidRDefault="0083227B" w:rsidP="008F0980">
      <w:pPr>
        <w:adjustRightInd w:val="0"/>
        <w:snapToGrid w:val="0"/>
        <w:spacing w:line="560" w:lineRule="exact"/>
        <w:rPr>
          <w:rFonts w:ascii="仿宋_GB2312" w:eastAsia="仿宋_GB2312" w:hAnsi="仿宋"/>
          <w:sz w:val="32"/>
          <w:szCs w:val="32"/>
        </w:rPr>
      </w:pPr>
      <w:r>
        <w:rPr>
          <w:rFonts w:ascii="仿宋_GB2312" w:eastAsia="仿宋_GB2312" w:hAnsi="仿宋" w:hint="eastAsia"/>
          <w:sz w:val="32"/>
          <w:szCs w:val="32"/>
        </w:rPr>
        <w:t>（三）</w:t>
      </w:r>
      <w:r w:rsidR="00344427">
        <w:rPr>
          <w:rFonts w:ascii="仿宋_GB2312" w:eastAsia="仿宋_GB2312" w:hAnsi="仿宋" w:hint="eastAsia"/>
          <w:sz w:val="32"/>
          <w:szCs w:val="32"/>
        </w:rPr>
        <w:t>测试报告中测试用例通过率应在9</w:t>
      </w:r>
      <w:r w:rsidR="00344427">
        <w:rPr>
          <w:rFonts w:ascii="仿宋_GB2312" w:eastAsia="仿宋_GB2312" w:hAnsi="仿宋"/>
          <w:sz w:val="32"/>
          <w:szCs w:val="32"/>
        </w:rPr>
        <w:t>0</w:t>
      </w:r>
      <w:r w:rsidR="00344427">
        <w:rPr>
          <w:rFonts w:ascii="仿宋_GB2312" w:eastAsia="仿宋_GB2312" w:hAnsi="仿宋" w:hint="eastAsia"/>
          <w:sz w:val="32"/>
          <w:szCs w:val="32"/>
        </w:rPr>
        <w:t>%以上</w:t>
      </w:r>
      <w:r w:rsidR="001B1099">
        <w:rPr>
          <w:rFonts w:ascii="仿宋_GB2312" w:eastAsia="仿宋_GB2312" w:hAnsi="仿宋" w:hint="eastAsia"/>
          <w:sz w:val="32"/>
          <w:szCs w:val="32"/>
        </w:rPr>
        <w:t>。测试用例通过率低于9</w:t>
      </w:r>
      <w:r w:rsidR="001B1099">
        <w:rPr>
          <w:rFonts w:ascii="仿宋_GB2312" w:eastAsia="仿宋_GB2312" w:hAnsi="仿宋"/>
          <w:sz w:val="32"/>
          <w:szCs w:val="32"/>
        </w:rPr>
        <w:t>0</w:t>
      </w:r>
      <w:r w:rsidR="001B1099">
        <w:rPr>
          <w:rFonts w:ascii="仿宋_GB2312" w:eastAsia="仿宋_GB2312" w:hAnsi="仿宋" w:hint="eastAsia"/>
          <w:sz w:val="32"/>
          <w:szCs w:val="32"/>
        </w:rPr>
        <w:t>%，</w:t>
      </w:r>
      <w:r w:rsidR="00D8758B">
        <w:rPr>
          <w:rFonts w:ascii="仿宋_GB2312" w:eastAsia="仿宋_GB2312" w:hAnsi="仿宋" w:hint="eastAsia"/>
          <w:sz w:val="32"/>
          <w:szCs w:val="32"/>
        </w:rPr>
        <w:t>但报告中</w:t>
      </w:r>
      <w:r w:rsidR="001B1099">
        <w:rPr>
          <w:rFonts w:ascii="仿宋_GB2312" w:eastAsia="仿宋_GB2312" w:hAnsi="仿宋" w:hint="eastAsia"/>
          <w:sz w:val="32"/>
          <w:szCs w:val="32"/>
        </w:rPr>
        <w:t>测试结论为“测试通过”的，合</w:t>
      </w:r>
      <w:proofErr w:type="gramStart"/>
      <w:r w:rsidR="001B1099">
        <w:rPr>
          <w:rFonts w:ascii="仿宋_GB2312" w:eastAsia="仿宋_GB2312" w:hAnsi="仿宋" w:hint="eastAsia"/>
          <w:sz w:val="32"/>
          <w:szCs w:val="32"/>
        </w:rPr>
        <w:t>规</w:t>
      </w:r>
      <w:proofErr w:type="gramEnd"/>
      <w:r w:rsidR="00860E1D">
        <w:rPr>
          <w:rFonts w:ascii="仿宋_GB2312" w:eastAsia="仿宋_GB2312" w:hAnsi="仿宋" w:hint="eastAsia"/>
          <w:sz w:val="32"/>
          <w:szCs w:val="32"/>
        </w:rPr>
        <w:t>风险</w:t>
      </w:r>
      <w:r w:rsidR="009C778D">
        <w:rPr>
          <w:rFonts w:ascii="仿宋_GB2312" w:eastAsia="仿宋_GB2312" w:hAnsi="仿宋" w:hint="eastAsia"/>
          <w:sz w:val="32"/>
          <w:szCs w:val="32"/>
        </w:rPr>
        <w:t>评估</w:t>
      </w:r>
      <w:r w:rsidR="001B1099">
        <w:rPr>
          <w:rFonts w:ascii="仿宋_GB2312" w:eastAsia="仿宋_GB2312" w:hAnsi="仿宋" w:hint="eastAsia"/>
          <w:sz w:val="32"/>
          <w:szCs w:val="32"/>
        </w:rPr>
        <w:t>不予通过</w:t>
      </w:r>
      <w:r w:rsidR="00344427">
        <w:rPr>
          <w:rFonts w:ascii="仿宋_GB2312" w:eastAsia="仿宋_GB2312" w:hAnsi="仿宋" w:hint="eastAsia"/>
          <w:sz w:val="32"/>
          <w:szCs w:val="32"/>
        </w:rPr>
        <w:t>；</w:t>
      </w:r>
    </w:p>
    <w:p w14:paraId="63A1AD40" w14:textId="77777777" w:rsidR="00344427" w:rsidRPr="00040034" w:rsidRDefault="0083227B" w:rsidP="008F0980">
      <w:pPr>
        <w:adjustRightInd w:val="0"/>
        <w:snapToGrid w:val="0"/>
        <w:spacing w:line="560" w:lineRule="exact"/>
        <w:rPr>
          <w:rFonts w:ascii="仿宋_GB2312" w:eastAsia="仿宋_GB2312" w:hAnsi="仿宋"/>
          <w:sz w:val="32"/>
          <w:szCs w:val="32"/>
        </w:rPr>
      </w:pPr>
      <w:r>
        <w:rPr>
          <w:rFonts w:ascii="仿宋_GB2312" w:eastAsia="仿宋_GB2312" w:hAnsi="仿宋" w:hint="eastAsia"/>
          <w:sz w:val="32"/>
          <w:szCs w:val="32"/>
        </w:rPr>
        <w:t>（四）</w:t>
      </w:r>
      <w:r w:rsidR="00344427" w:rsidRPr="006C6BD3">
        <w:rPr>
          <w:rFonts w:ascii="仿宋_GB2312" w:eastAsia="仿宋_GB2312" w:hint="eastAsia"/>
          <w:color w:val="000000"/>
          <w:sz w:val="32"/>
          <w:szCs w:val="32"/>
        </w:rPr>
        <w:t>测试报告中无测试结论</w:t>
      </w:r>
      <w:r w:rsidR="00344427">
        <w:rPr>
          <w:rFonts w:ascii="仿宋_GB2312" w:eastAsia="仿宋_GB2312" w:hint="eastAsia"/>
          <w:color w:val="000000"/>
          <w:sz w:val="32"/>
          <w:szCs w:val="32"/>
        </w:rPr>
        <w:t>的</w:t>
      </w:r>
      <w:r w:rsidR="00D22912">
        <w:rPr>
          <w:rFonts w:ascii="仿宋_GB2312" w:eastAsia="仿宋_GB2312" w:hint="eastAsia"/>
          <w:color w:val="000000"/>
          <w:sz w:val="32"/>
          <w:szCs w:val="32"/>
        </w:rPr>
        <w:t>合</w:t>
      </w:r>
      <w:proofErr w:type="gramStart"/>
      <w:r w:rsidR="00D22912">
        <w:rPr>
          <w:rFonts w:ascii="仿宋_GB2312" w:eastAsia="仿宋_GB2312" w:hint="eastAsia"/>
          <w:color w:val="000000"/>
          <w:sz w:val="32"/>
          <w:szCs w:val="32"/>
        </w:rPr>
        <w:t>规</w:t>
      </w:r>
      <w:proofErr w:type="gramEnd"/>
      <w:r w:rsidR="00CD171E">
        <w:rPr>
          <w:rFonts w:ascii="仿宋_GB2312" w:eastAsia="仿宋_GB2312" w:hint="eastAsia"/>
          <w:color w:val="000000"/>
          <w:sz w:val="32"/>
          <w:szCs w:val="32"/>
        </w:rPr>
        <w:t>风险</w:t>
      </w:r>
      <w:r w:rsidR="00D22912">
        <w:rPr>
          <w:rFonts w:ascii="仿宋_GB2312" w:eastAsia="仿宋_GB2312" w:hint="eastAsia"/>
          <w:color w:val="000000"/>
          <w:sz w:val="32"/>
          <w:szCs w:val="32"/>
        </w:rPr>
        <w:t>评估</w:t>
      </w:r>
      <w:r w:rsidR="00CD171E">
        <w:rPr>
          <w:rFonts w:ascii="仿宋_GB2312" w:eastAsia="仿宋_GB2312" w:hint="eastAsia"/>
          <w:color w:val="000000"/>
          <w:sz w:val="32"/>
          <w:szCs w:val="32"/>
        </w:rPr>
        <w:t>工作</w:t>
      </w:r>
      <w:r w:rsidR="007A6FC1">
        <w:rPr>
          <w:rFonts w:ascii="仿宋_GB2312" w:eastAsia="仿宋_GB2312" w:hint="eastAsia"/>
          <w:color w:val="000000"/>
          <w:sz w:val="32"/>
          <w:szCs w:val="32"/>
        </w:rPr>
        <w:t>应</w:t>
      </w:r>
      <w:r w:rsidR="00CD171E">
        <w:rPr>
          <w:rFonts w:ascii="仿宋_GB2312" w:eastAsia="仿宋_GB2312" w:hint="eastAsia"/>
          <w:color w:val="000000"/>
          <w:sz w:val="32"/>
          <w:szCs w:val="32"/>
        </w:rPr>
        <w:t>要求其</w:t>
      </w:r>
      <w:r w:rsidR="007A6FC1">
        <w:rPr>
          <w:rFonts w:ascii="仿宋_GB2312" w:eastAsia="仿宋_GB2312" w:hint="eastAsia"/>
          <w:color w:val="000000"/>
          <w:sz w:val="32"/>
          <w:szCs w:val="32"/>
        </w:rPr>
        <w:t>在上线前补充测试结论；</w:t>
      </w:r>
    </w:p>
    <w:p w14:paraId="4C805DF2" w14:textId="77777777" w:rsidR="000804A4" w:rsidRPr="00990151" w:rsidRDefault="0083227B" w:rsidP="008F0980">
      <w:pPr>
        <w:adjustRightInd w:val="0"/>
        <w:snapToGrid w:val="0"/>
        <w:spacing w:line="560" w:lineRule="exact"/>
        <w:rPr>
          <w:rFonts w:ascii="仿宋_GB2312" w:eastAsia="仿宋_GB2312" w:hAnsi="仿宋"/>
          <w:sz w:val="32"/>
          <w:szCs w:val="32"/>
        </w:rPr>
      </w:pPr>
      <w:r>
        <w:rPr>
          <w:rFonts w:ascii="仿宋_GB2312" w:eastAsia="仿宋_GB2312" w:hAnsi="仿宋" w:hint="eastAsia"/>
          <w:sz w:val="32"/>
          <w:szCs w:val="32"/>
        </w:rPr>
        <w:t>（五）</w:t>
      </w:r>
      <w:r w:rsidR="00C013DF">
        <w:rPr>
          <w:rFonts w:ascii="仿宋_GB2312" w:eastAsia="仿宋_GB2312" w:hint="eastAsia"/>
          <w:color w:val="000000"/>
          <w:sz w:val="32"/>
          <w:szCs w:val="32"/>
        </w:rPr>
        <w:t>变更窗口前一工作日</w:t>
      </w:r>
      <w:r w:rsidR="003F4C2E">
        <w:rPr>
          <w:rFonts w:ascii="仿宋_GB2312" w:eastAsia="仿宋_GB2312" w:hint="eastAsia"/>
          <w:color w:val="000000"/>
          <w:sz w:val="32"/>
          <w:szCs w:val="32"/>
        </w:rPr>
        <w:t>下午</w:t>
      </w:r>
      <w:r w:rsidR="006C3754">
        <w:rPr>
          <w:rFonts w:ascii="仿宋_GB2312" w:eastAsia="仿宋_GB2312"/>
          <w:color w:val="000000"/>
          <w:sz w:val="32"/>
          <w:szCs w:val="32"/>
        </w:rPr>
        <w:t>4</w:t>
      </w:r>
      <w:r w:rsidR="003F4C2E">
        <w:rPr>
          <w:rFonts w:ascii="仿宋_GB2312" w:eastAsia="仿宋_GB2312" w:hint="eastAsia"/>
          <w:color w:val="000000"/>
          <w:sz w:val="32"/>
          <w:szCs w:val="32"/>
        </w:rPr>
        <w:t>点</w:t>
      </w:r>
      <w:r w:rsidR="000804A4" w:rsidRPr="006C6BD3">
        <w:rPr>
          <w:rFonts w:ascii="仿宋_GB2312" w:eastAsia="仿宋_GB2312" w:hint="eastAsia"/>
          <w:color w:val="000000"/>
          <w:sz w:val="32"/>
          <w:szCs w:val="32"/>
        </w:rPr>
        <w:t>测试报告仍未提交</w:t>
      </w:r>
      <w:r w:rsidR="00563A81">
        <w:rPr>
          <w:rFonts w:ascii="仿宋_GB2312" w:eastAsia="仿宋_GB2312" w:hint="eastAsia"/>
          <w:color w:val="000000"/>
          <w:sz w:val="32"/>
          <w:szCs w:val="32"/>
        </w:rPr>
        <w:t>至合</w:t>
      </w:r>
      <w:proofErr w:type="gramStart"/>
      <w:r w:rsidR="00563A81">
        <w:rPr>
          <w:rFonts w:ascii="仿宋_GB2312" w:eastAsia="仿宋_GB2312" w:hint="eastAsia"/>
          <w:color w:val="000000"/>
          <w:sz w:val="32"/>
          <w:szCs w:val="32"/>
        </w:rPr>
        <w:t>规</w:t>
      </w:r>
      <w:proofErr w:type="gramEnd"/>
      <w:r w:rsidR="00CD171E">
        <w:rPr>
          <w:rFonts w:ascii="仿宋_GB2312" w:eastAsia="仿宋_GB2312" w:hint="eastAsia"/>
          <w:color w:val="000000"/>
          <w:sz w:val="32"/>
          <w:szCs w:val="32"/>
        </w:rPr>
        <w:t>风险</w:t>
      </w:r>
      <w:r w:rsidR="00563A81">
        <w:rPr>
          <w:rFonts w:ascii="仿宋_GB2312" w:eastAsia="仿宋_GB2312" w:hint="eastAsia"/>
          <w:color w:val="000000"/>
          <w:sz w:val="32"/>
          <w:szCs w:val="32"/>
        </w:rPr>
        <w:t>评估</w:t>
      </w:r>
      <w:r w:rsidR="00CD171E">
        <w:rPr>
          <w:rFonts w:ascii="仿宋_GB2312" w:eastAsia="仿宋_GB2312" w:hint="eastAsia"/>
          <w:color w:val="000000"/>
          <w:sz w:val="32"/>
          <w:szCs w:val="32"/>
        </w:rPr>
        <w:t>工作</w:t>
      </w:r>
      <w:r w:rsidR="00563A81">
        <w:rPr>
          <w:rFonts w:ascii="仿宋_GB2312" w:eastAsia="仿宋_GB2312" w:hint="eastAsia"/>
          <w:color w:val="000000"/>
          <w:sz w:val="32"/>
          <w:szCs w:val="32"/>
        </w:rPr>
        <w:t>流程处</w:t>
      </w:r>
      <w:r w:rsidR="003F4C2E">
        <w:rPr>
          <w:rFonts w:ascii="仿宋_GB2312" w:eastAsia="仿宋_GB2312" w:hint="eastAsia"/>
          <w:color w:val="000000"/>
          <w:sz w:val="32"/>
          <w:szCs w:val="32"/>
        </w:rPr>
        <w:t>的应予以风险</w:t>
      </w:r>
      <w:r w:rsidR="009C778D">
        <w:rPr>
          <w:rFonts w:ascii="仿宋_GB2312" w:eastAsia="仿宋_GB2312" w:hint="eastAsia"/>
          <w:color w:val="000000"/>
          <w:sz w:val="32"/>
          <w:szCs w:val="32"/>
        </w:rPr>
        <w:t>警示</w:t>
      </w:r>
      <w:r w:rsidR="003F4C2E">
        <w:rPr>
          <w:rFonts w:ascii="仿宋_GB2312" w:eastAsia="仿宋_GB2312" w:hint="eastAsia"/>
          <w:color w:val="000000"/>
          <w:sz w:val="32"/>
          <w:szCs w:val="32"/>
        </w:rPr>
        <w:t>；</w:t>
      </w:r>
    </w:p>
    <w:p w14:paraId="73A0E3C1" w14:textId="77777777" w:rsidR="00990151" w:rsidRPr="00990151" w:rsidRDefault="0083227B" w:rsidP="008F0980">
      <w:pPr>
        <w:adjustRightInd w:val="0"/>
        <w:snapToGrid w:val="0"/>
        <w:spacing w:line="560" w:lineRule="exact"/>
        <w:rPr>
          <w:rFonts w:ascii="仿宋_GB2312" w:eastAsia="仿宋_GB2312" w:hAnsi="仿宋"/>
          <w:sz w:val="32"/>
          <w:szCs w:val="32"/>
        </w:rPr>
      </w:pPr>
      <w:r>
        <w:rPr>
          <w:rFonts w:ascii="仿宋_GB2312" w:eastAsia="仿宋_GB2312" w:hAnsi="仿宋" w:hint="eastAsia"/>
          <w:sz w:val="32"/>
          <w:szCs w:val="32"/>
        </w:rPr>
        <w:t>（六）</w:t>
      </w:r>
      <w:r w:rsidR="00990151" w:rsidRPr="00990151">
        <w:rPr>
          <w:rFonts w:ascii="仿宋_GB2312" w:eastAsia="仿宋_GB2312" w:hAnsi="仿宋" w:hint="eastAsia"/>
          <w:sz w:val="32"/>
          <w:szCs w:val="32"/>
        </w:rPr>
        <w:t>除了 E 类缺陷，</w:t>
      </w:r>
      <w:r w:rsidR="00990151">
        <w:rPr>
          <w:rFonts w:ascii="仿宋_GB2312" w:eastAsia="仿宋_GB2312" w:hint="eastAsia"/>
          <w:color w:val="000000"/>
          <w:sz w:val="32"/>
          <w:szCs w:val="32"/>
        </w:rPr>
        <w:t>要求在</w:t>
      </w:r>
      <w:r w:rsidR="00990151" w:rsidRPr="006C6BD3">
        <w:rPr>
          <w:rFonts w:ascii="仿宋_GB2312" w:eastAsia="仿宋_GB2312"/>
          <w:color w:val="000000"/>
          <w:sz w:val="32"/>
          <w:szCs w:val="32"/>
        </w:rPr>
        <w:t>《遗留问题清单及应急措施》中</w:t>
      </w:r>
      <w:r w:rsidR="00990151">
        <w:rPr>
          <w:rFonts w:ascii="仿宋_GB2312" w:eastAsia="仿宋_GB2312" w:hint="eastAsia"/>
          <w:color w:val="000000"/>
          <w:sz w:val="32"/>
          <w:szCs w:val="32"/>
        </w:rPr>
        <w:t>针对</w:t>
      </w:r>
      <w:r w:rsidR="00990151" w:rsidRPr="00990151">
        <w:rPr>
          <w:rFonts w:ascii="仿宋_GB2312" w:eastAsia="仿宋_GB2312" w:hAnsi="仿宋" w:hint="eastAsia"/>
          <w:sz w:val="32"/>
          <w:szCs w:val="32"/>
        </w:rPr>
        <w:t>其他遗留缺陷均需有应对措施；</w:t>
      </w:r>
    </w:p>
    <w:p w14:paraId="7E4E50F4" w14:textId="77777777" w:rsidR="006D33A5" w:rsidRPr="00EB1642" w:rsidRDefault="0083227B" w:rsidP="008F0980">
      <w:pPr>
        <w:adjustRightInd w:val="0"/>
        <w:snapToGrid w:val="0"/>
        <w:spacing w:line="560" w:lineRule="exact"/>
        <w:rPr>
          <w:rFonts w:ascii="仿宋_GB2312" w:eastAsia="仿宋_GB2312" w:hAnsi="仿宋"/>
          <w:sz w:val="32"/>
          <w:szCs w:val="32"/>
        </w:rPr>
      </w:pPr>
      <w:r>
        <w:rPr>
          <w:rFonts w:ascii="仿宋_GB2312" w:eastAsia="仿宋_GB2312" w:hAnsi="仿宋" w:hint="eastAsia"/>
          <w:sz w:val="32"/>
          <w:szCs w:val="32"/>
        </w:rPr>
        <w:t>（七）</w:t>
      </w:r>
      <w:r w:rsidR="006D33A5" w:rsidRPr="006C6BD3">
        <w:rPr>
          <w:rFonts w:ascii="仿宋_GB2312" w:eastAsia="仿宋_GB2312" w:hint="eastAsia"/>
          <w:color w:val="000000"/>
          <w:sz w:val="32"/>
          <w:szCs w:val="32"/>
        </w:rPr>
        <w:t>测试报告中显示有</w:t>
      </w:r>
      <w:r w:rsidR="006D33A5" w:rsidRPr="006C6BD3">
        <w:rPr>
          <w:rFonts w:ascii="仿宋_GB2312" w:eastAsia="仿宋_GB2312"/>
          <w:color w:val="000000"/>
          <w:sz w:val="32"/>
          <w:szCs w:val="32"/>
        </w:rPr>
        <w:t>B类缺陷</w:t>
      </w:r>
      <w:r w:rsidR="00BC2B61">
        <w:rPr>
          <w:rFonts w:ascii="仿宋_GB2312" w:eastAsia="仿宋_GB2312" w:hint="eastAsia"/>
          <w:color w:val="000000"/>
          <w:sz w:val="32"/>
          <w:szCs w:val="32"/>
        </w:rPr>
        <w:t>的</w:t>
      </w:r>
      <w:r w:rsidR="006D33A5" w:rsidRPr="006C6BD3">
        <w:rPr>
          <w:rFonts w:ascii="仿宋_GB2312" w:eastAsia="仿宋_GB2312"/>
          <w:color w:val="000000"/>
          <w:sz w:val="32"/>
          <w:szCs w:val="32"/>
        </w:rPr>
        <w:t>，</w:t>
      </w:r>
      <w:r w:rsidR="00C97963">
        <w:rPr>
          <w:rFonts w:ascii="仿宋_GB2312" w:eastAsia="仿宋_GB2312" w:hint="eastAsia"/>
          <w:color w:val="000000"/>
          <w:sz w:val="32"/>
          <w:szCs w:val="32"/>
        </w:rPr>
        <w:t>原则上不予通过；如</w:t>
      </w:r>
      <w:r w:rsidR="00563824">
        <w:rPr>
          <w:rFonts w:ascii="仿宋_GB2312" w:eastAsia="仿宋_GB2312" w:hint="eastAsia"/>
          <w:color w:val="000000"/>
          <w:sz w:val="32"/>
          <w:szCs w:val="32"/>
        </w:rPr>
        <w:t>测试报告中确认“</w:t>
      </w:r>
      <w:r w:rsidR="00C97963">
        <w:rPr>
          <w:rFonts w:ascii="仿宋_GB2312" w:eastAsia="仿宋_GB2312" w:hint="eastAsia"/>
          <w:color w:val="000000"/>
          <w:sz w:val="32"/>
          <w:szCs w:val="32"/>
        </w:rPr>
        <w:t>测试通过</w:t>
      </w:r>
      <w:r w:rsidR="00563824" w:rsidRPr="00563824">
        <w:rPr>
          <w:rFonts w:ascii="仿宋_GB2312" w:eastAsia="仿宋_GB2312" w:hint="eastAsia"/>
          <w:color w:val="000000"/>
          <w:sz w:val="32"/>
          <w:szCs w:val="32"/>
        </w:rPr>
        <w:t>”</w:t>
      </w:r>
      <w:r w:rsidR="00C97963">
        <w:rPr>
          <w:rFonts w:ascii="仿宋_GB2312" w:eastAsia="仿宋_GB2312" w:hint="eastAsia"/>
          <w:color w:val="000000"/>
          <w:sz w:val="32"/>
          <w:szCs w:val="32"/>
        </w:rPr>
        <w:t>，</w:t>
      </w:r>
      <w:r w:rsidR="002B77C4">
        <w:rPr>
          <w:rFonts w:ascii="仿宋_GB2312" w:eastAsia="仿宋_GB2312" w:hint="eastAsia"/>
          <w:color w:val="000000"/>
          <w:sz w:val="32"/>
          <w:szCs w:val="32"/>
        </w:rPr>
        <w:t>且</w:t>
      </w:r>
      <w:r w:rsidR="009C778D">
        <w:rPr>
          <w:rFonts w:ascii="仿宋_GB2312" w:eastAsia="仿宋_GB2312" w:hint="eastAsia"/>
          <w:color w:val="000000"/>
          <w:sz w:val="32"/>
          <w:szCs w:val="32"/>
        </w:rPr>
        <w:t>模拟准出</w:t>
      </w:r>
      <w:r w:rsidR="008C3CD2">
        <w:rPr>
          <w:rFonts w:ascii="仿宋_GB2312" w:eastAsia="仿宋_GB2312" w:hint="eastAsia"/>
          <w:color w:val="000000"/>
          <w:sz w:val="32"/>
          <w:szCs w:val="32"/>
        </w:rPr>
        <w:t>通过，</w:t>
      </w:r>
      <w:r w:rsidR="00C97963">
        <w:rPr>
          <w:rFonts w:ascii="仿宋_GB2312" w:eastAsia="仿宋_GB2312" w:hint="eastAsia"/>
          <w:color w:val="000000"/>
          <w:sz w:val="32"/>
          <w:szCs w:val="32"/>
        </w:rPr>
        <w:t>则要求</w:t>
      </w:r>
      <w:r w:rsidR="00B059CC">
        <w:rPr>
          <w:rFonts w:ascii="仿宋_GB2312" w:eastAsia="仿宋_GB2312" w:hint="eastAsia"/>
          <w:color w:val="000000"/>
          <w:sz w:val="32"/>
          <w:szCs w:val="32"/>
        </w:rPr>
        <w:t>在</w:t>
      </w:r>
      <w:r w:rsidR="006D33A5" w:rsidRPr="006C6BD3">
        <w:rPr>
          <w:rFonts w:ascii="仿宋_GB2312" w:eastAsia="仿宋_GB2312"/>
          <w:color w:val="000000"/>
          <w:sz w:val="32"/>
          <w:szCs w:val="32"/>
        </w:rPr>
        <w:t>《遗留问题清单及应急措施》中针对</w:t>
      </w:r>
      <w:r w:rsidR="00EC5493">
        <w:rPr>
          <w:rFonts w:ascii="仿宋_GB2312" w:eastAsia="仿宋_GB2312" w:hint="eastAsia"/>
          <w:color w:val="000000"/>
          <w:sz w:val="32"/>
          <w:szCs w:val="32"/>
        </w:rPr>
        <w:t>所有</w:t>
      </w:r>
      <w:r w:rsidR="006D33A5" w:rsidRPr="006C6BD3">
        <w:rPr>
          <w:rFonts w:ascii="仿宋_GB2312" w:eastAsia="仿宋_GB2312"/>
          <w:color w:val="000000"/>
          <w:sz w:val="32"/>
          <w:szCs w:val="32"/>
        </w:rPr>
        <w:t>B类缺陷</w:t>
      </w:r>
      <w:r w:rsidR="00C97963">
        <w:rPr>
          <w:rFonts w:ascii="仿宋_GB2312" w:eastAsia="仿宋_GB2312" w:hint="eastAsia"/>
          <w:color w:val="000000"/>
          <w:sz w:val="32"/>
          <w:szCs w:val="32"/>
        </w:rPr>
        <w:t>提供</w:t>
      </w:r>
      <w:r w:rsidR="006D33A5" w:rsidRPr="006C6BD3">
        <w:rPr>
          <w:rFonts w:ascii="仿宋_GB2312" w:eastAsia="仿宋_GB2312"/>
          <w:color w:val="000000"/>
          <w:sz w:val="32"/>
          <w:szCs w:val="32"/>
        </w:rPr>
        <w:t>应对措施</w:t>
      </w:r>
      <w:r w:rsidR="006D33A5">
        <w:rPr>
          <w:rFonts w:ascii="仿宋_GB2312" w:eastAsia="仿宋_GB2312" w:hint="eastAsia"/>
          <w:color w:val="000000"/>
          <w:sz w:val="32"/>
          <w:szCs w:val="32"/>
        </w:rPr>
        <w:t>；</w:t>
      </w:r>
    </w:p>
    <w:p w14:paraId="1D84ABEF" w14:textId="77777777" w:rsidR="00344427" w:rsidRPr="00040034" w:rsidRDefault="0083227B" w:rsidP="008F0980">
      <w:pPr>
        <w:adjustRightInd w:val="0"/>
        <w:snapToGrid w:val="0"/>
        <w:spacing w:line="560" w:lineRule="exact"/>
        <w:rPr>
          <w:rFonts w:ascii="仿宋_GB2312" w:eastAsia="仿宋_GB2312" w:hAnsi="仿宋"/>
          <w:sz w:val="32"/>
          <w:szCs w:val="32"/>
        </w:rPr>
      </w:pPr>
      <w:r>
        <w:rPr>
          <w:rFonts w:ascii="仿宋_GB2312" w:eastAsia="仿宋_GB2312" w:hAnsi="仿宋" w:hint="eastAsia"/>
          <w:sz w:val="32"/>
          <w:szCs w:val="32"/>
        </w:rPr>
        <w:t>（八）</w:t>
      </w:r>
      <w:r w:rsidR="00344427" w:rsidRPr="00040034">
        <w:rPr>
          <w:rFonts w:ascii="仿宋_GB2312" w:eastAsia="仿宋_GB2312" w:hint="eastAsia"/>
          <w:color w:val="000000"/>
          <w:sz w:val="32"/>
          <w:szCs w:val="32"/>
        </w:rPr>
        <w:t>测试报告中</w:t>
      </w:r>
      <w:r w:rsidR="00344427" w:rsidRPr="00040034">
        <w:rPr>
          <w:rFonts w:ascii="仿宋_GB2312" w:eastAsia="仿宋_GB2312" w:hAnsi="仿宋" w:hint="eastAsia"/>
          <w:sz w:val="32"/>
          <w:szCs w:val="32"/>
        </w:rPr>
        <w:t>测试结论“测试不通过”</w:t>
      </w:r>
      <w:r w:rsidR="00733BE1">
        <w:rPr>
          <w:rFonts w:ascii="仿宋_GB2312" w:eastAsia="仿宋_GB2312" w:hAnsi="仿宋" w:hint="eastAsia"/>
          <w:sz w:val="32"/>
          <w:szCs w:val="32"/>
        </w:rPr>
        <w:t>的</w:t>
      </w:r>
      <w:r w:rsidR="00B059CC">
        <w:rPr>
          <w:rFonts w:ascii="仿宋_GB2312" w:eastAsia="仿宋_GB2312" w:hAnsi="仿宋" w:hint="eastAsia"/>
          <w:sz w:val="32"/>
          <w:szCs w:val="32"/>
        </w:rPr>
        <w:t>，</w:t>
      </w:r>
      <w:r w:rsidR="00D22912">
        <w:rPr>
          <w:rFonts w:ascii="仿宋_GB2312" w:eastAsia="仿宋_GB2312" w:hint="eastAsia"/>
          <w:color w:val="000000"/>
          <w:sz w:val="32"/>
          <w:szCs w:val="32"/>
        </w:rPr>
        <w:t>合</w:t>
      </w:r>
      <w:proofErr w:type="gramStart"/>
      <w:r w:rsidR="00D22912">
        <w:rPr>
          <w:rFonts w:ascii="仿宋_GB2312" w:eastAsia="仿宋_GB2312" w:hint="eastAsia"/>
          <w:color w:val="000000"/>
          <w:sz w:val="32"/>
          <w:szCs w:val="32"/>
        </w:rPr>
        <w:t>规</w:t>
      </w:r>
      <w:proofErr w:type="gramEnd"/>
      <w:r w:rsidR="007A6172">
        <w:rPr>
          <w:rFonts w:ascii="仿宋_GB2312" w:eastAsia="仿宋_GB2312" w:hint="eastAsia"/>
          <w:color w:val="000000"/>
          <w:sz w:val="32"/>
          <w:szCs w:val="32"/>
        </w:rPr>
        <w:t>风险</w:t>
      </w:r>
      <w:r w:rsidR="00D22912">
        <w:rPr>
          <w:rFonts w:ascii="仿宋_GB2312" w:eastAsia="仿宋_GB2312" w:hint="eastAsia"/>
          <w:color w:val="000000"/>
          <w:sz w:val="32"/>
          <w:szCs w:val="32"/>
        </w:rPr>
        <w:t>评估</w:t>
      </w:r>
      <w:r w:rsidR="00344427" w:rsidRPr="00040034">
        <w:rPr>
          <w:rFonts w:ascii="仿宋_GB2312" w:eastAsia="仿宋_GB2312" w:hAnsi="仿宋" w:hint="eastAsia"/>
          <w:sz w:val="32"/>
          <w:szCs w:val="32"/>
        </w:rPr>
        <w:t>不予通过。</w:t>
      </w:r>
    </w:p>
    <w:p w14:paraId="05C4BD14" w14:textId="77777777" w:rsidR="00344427" w:rsidRDefault="00344427" w:rsidP="00344427">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hint="eastAsia"/>
          <w:sz w:val="32"/>
          <w:szCs w:val="32"/>
        </w:rPr>
        <w:t xml:space="preserve"> 交付件中工作秘密文档</w:t>
      </w:r>
      <w:r w:rsidR="00231B71">
        <w:rPr>
          <w:rFonts w:ascii="仿宋_GB2312" w:eastAsia="仿宋_GB2312" w:hAnsi="仿宋" w:hint="eastAsia"/>
          <w:sz w:val="32"/>
          <w:szCs w:val="32"/>
        </w:rPr>
        <w:t>须</w:t>
      </w:r>
      <w:r w:rsidR="006D33A5">
        <w:rPr>
          <w:rFonts w:ascii="仿宋_GB2312" w:eastAsia="仿宋_GB2312" w:hAnsi="仿宋" w:hint="eastAsia"/>
          <w:sz w:val="32"/>
          <w:szCs w:val="32"/>
        </w:rPr>
        <w:t>评估</w:t>
      </w:r>
      <w:r>
        <w:rPr>
          <w:rFonts w:ascii="仿宋_GB2312" w:eastAsia="仿宋_GB2312" w:hAnsi="仿宋" w:hint="eastAsia"/>
          <w:sz w:val="32"/>
          <w:szCs w:val="32"/>
        </w:rPr>
        <w:t>是否注明“工作秘密”和保密期限等警示信息</w:t>
      </w:r>
      <w:r w:rsidR="005C1E0B">
        <w:rPr>
          <w:rFonts w:ascii="仿宋_GB2312" w:eastAsia="仿宋_GB2312" w:hAnsi="仿宋" w:hint="eastAsia"/>
          <w:sz w:val="32"/>
          <w:szCs w:val="32"/>
        </w:rPr>
        <w:t>，没有注明的</w:t>
      </w:r>
      <w:r w:rsidR="0060072F">
        <w:rPr>
          <w:rFonts w:ascii="仿宋_GB2312" w:eastAsia="仿宋_GB2312" w:hAnsi="仿宋" w:hint="eastAsia"/>
          <w:sz w:val="32"/>
          <w:szCs w:val="32"/>
        </w:rPr>
        <w:t>应在上线前予以补充。</w:t>
      </w:r>
    </w:p>
    <w:p w14:paraId="67966628" w14:textId="052D3D6F" w:rsidR="006D33A5" w:rsidRDefault="006D33A5" w:rsidP="00344427">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hint="eastAsia"/>
          <w:sz w:val="32"/>
          <w:szCs w:val="32"/>
        </w:rPr>
        <w:lastRenderedPageBreak/>
        <w:t>变更操作步骤评估</w:t>
      </w:r>
      <w:r w:rsidR="000D6FC7">
        <w:rPr>
          <w:rFonts w:ascii="仿宋_GB2312" w:eastAsia="仿宋_GB2312" w:hAnsi="仿宋" w:hint="eastAsia"/>
          <w:sz w:val="32"/>
          <w:szCs w:val="32"/>
        </w:rPr>
        <w:t>中如存在以下内容，合</w:t>
      </w:r>
      <w:proofErr w:type="gramStart"/>
      <w:r w:rsidR="000D6FC7">
        <w:rPr>
          <w:rFonts w:ascii="仿宋_GB2312" w:eastAsia="仿宋_GB2312" w:hAnsi="仿宋" w:hint="eastAsia"/>
          <w:sz w:val="32"/>
          <w:szCs w:val="32"/>
        </w:rPr>
        <w:t>规</w:t>
      </w:r>
      <w:proofErr w:type="gramEnd"/>
      <w:r w:rsidR="00366732">
        <w:rPr>
          <w:rFonts w:ascii="仿宋_GB2312" w:eastAsia="仿宋_GB2312" w:hAnsi="仿宋" w:hint="eastAsia"/>
          <w:sz w:val="32"/>
          <w:szCs w:val="32"/>
        </w:rPr>
        <w:t>风险</w:t>
      </w:r>
      <w:r w:rsidR="000D6FC7">
        <w:rPr>
          <w:rFonts w:ascii="仿宋_GB2312" w:eastAsia="仿宋_GB2312" w:hAnsi="仿宋" w:hint="eastAsia"/>
          <w:sz w:val="32"/>
          <w:szCs w:val="32"/>
        </w:rPr>
        <w:t>评估工作不予通过</w:t>
      </w:r>
      <w:r>
        <w:rPr>
          <w:rFonts w:ascii="仿宋_GB2312" w:eastAsia="仿宋_GB2312" w:hAnsi="仿宋" w:hint="eastAsia"/>
          <w:sz w:val="32"/>
          <w:szCs w:val="32"/>
        </w:rPr>
        <w:t>：</w:t>
      </w:r>
    </w:p>
    <w:p w14:paraId="0FD9E7B9" w14:textId="4BE2CF35" w:rsidR="006D33A5" w:rsidRDefault="0083227B" w:rsidP="008F0980">
      <w:pPr>
        <w:adjustRightInd w:val="0"/>
        <w:snapToGrid w:val="0"/>
        <w:spacing w:line="560" w:lineRule="exact"/>
        <w:rPr>
          <w:rFonts w:ascii="仿宋_GB2312" w:eastAsia="仿宋_GB2312" w:hAnsi="仿宋"/>
          <w:sz w:val="32"/>
          <w:szCs w:val="32"/>
        </w:rPr>
      </w:pPr>
      <w:r>
        <w:rPr>
          <w:rFonts w:ascii="仿宋_GB2312" w:eastAsia="仿宋_GB2312" w:hAnsi="仿宋" w:hint="eastAsia"/>
          <w:sz w:val="32"/>
          <w:szCs w:val="32"/>
        </w:rPr>
        <w:t>（一）</w:t>
      </w:r>
      <w:r w:rsidR="006D33A5">
        <w:rPr>
          <w:rFonts w:ascii="仿宋_GB2312" w:eastAsia="仿宋_GB2312" w:hAnsi="仿宋" w:hint="eastAsia"/>
          <w:sz w:val="32"/>
          <w:szCs w:val="32"/>
        </w:rPr>
        <w:t>变更操作步骤中存在明文密码</w:t>
      </w:r>
      <w:r w:rsidR="001646E9">
        <w:rPr>
          <w:rFonts w:ascii="仿宋_GB2312" w:eastAsia="仿宋_GB2312" w:hAnsi="仿宋" w:hint="eastAsia"/>
          <w:sz w:val="32"/>
          <w:szCs w:val="32"/>
        </w:rPr>
        <w:t>的</w:t>
      </w:r>
      <w:r w:rsidR="006D33A5">
        <w:rPr>
          <w:rFonts w:ascii="仿宋_GB2312" w:eastAsia="仿宋_GB2312" w:hAnsi="仿宋" w:hint="eastAsia"/>
          <w:sz w:val="32"/>
          <w:szCs w:val="32"/>
        </w:rPr>
        <w:t>；</w:t>
      </w:r>
    </w:p>
    <w:p w14:paraId="359B59DB" w14:textId="2600A0B1" w:rsidR="006D33A5" w:rsidRPr="00E42642" w:rsidRDefault="0083227B" w:rsidP="008F0980">
      <w:pPr>
        <w:adjustRightInd w:val="0"/>
        <w:snapToGrid w:val="0"/>
        <w:spacing w:line="560" w:lineRule="exact"/>
        <w:rPr>
          <w:rFonts w:ascii="仿宋_GB2312" w:eastAsia="仿宋_GB2312" w:hAnsi="仿宋"/>
          <w:sz w:val="32"/>
          <w:szCs w:val="32"/>
        </w:rPr>
      </w:pPr>
      <w:r>
        <w:rPr>
          <w:rFonts w:ascii="仿宋_GB2312" w:eastAsia="仿宋_GB2312" w:hAnsi="仿宋" w:hint="eastAsia"/>
          <w:sz w:val="32"/>
          <w:szCs w:val="32"/>
        </w:rPr>
        <w:t>（二）</w:t>
      </w:r>
      <w:r w:rsidR="000804A4">
        <w:rPr>
          <w:rFonts w:ascii="仿宋_GB2312" w:eastAsia="仿宋_GB2312" w:hint="eastAsia"/>
          <w:color w:val="000000"/>
          <w:sz w:val="32"/>
          <w:szCs w:val="32"/>
        </w:rPr>
        <w:t>变更</w:t>
      </w:r>
      <w:r w:rsidR="000804A4" w:rsidRPr="006C6BD3">
        <w:rPr>
          <w:rFonts w:ascii="仿宋_GB2312" w:eastAsia="仿宋_GB2312" w:hint="eastAsia"/>
          <w:color w:val="000000"/>
          <w:sz w:val="32"/>
          <w:szCs w:val="32"/>
        </w:rPr>
        <w:t>操作步骤</w:t>
      </w:r>
      <w:r w:rsidR="000804A4">
        <w:rPr>
          <w:rFonts w:ascii="仿宋_GB2312" w:eastAsia="仿宋_GB2312" w:hint="eastAsia"/>
          <w:color w:val="000000"/>
          <w:sz w:val="32"/>
          <w:szCs w:val="32"/>
        </w:rPr>
        <w:t>与签报中</w:t>
      </w:r>
      <w:r w:rsidR="000804A4" w:rsidRPr="006C6BD3">
        <w:rPr>
          <w:rFonts w:ascii="仿宋_GB2312" w:eastAsia="仿宋_GB2312" w:hint="eastAsia"/>
          <w:color w:val="000000"/>
          <w:sz w:val="32"/>
          <w:szCs w:val="32"/>
        </w:rPr>
        <w:t>对是否有灾备变更信息不一致</w:t>
      </w:r>
      <w:r w:rsidR="00B06AE3">
        <w:rPr>
          <w:rFonts w:ascii="仿宋_GB2312" w:eastAsia="仿宋_GB2312" w:hint="eastAsia"/>
          <w:color w:val="000000"/>
          <w:sz w:val="32"/>
          <w:szCs w:val="32"/>
        </w:rPr>
        <w:t>的</w:t>
      </w:r>
      <w:r w:rsidR="005C1E0B">
        <w:rPr>
          <w:rFonts w:ascii="仿宋_GB2312" w:eastAsia="仿宋_GB2312" w:hint="eastAsia"/>
          <w:color w:val="000000"/>
          <w:sz w:val="32"/>
          <w:szCs w:val="32"/>
        </w:rPr>
        <w:t>；</w:t>
      </w:r>
    </w:p>
    <w:p w14:paraId="23D3027F" w14:textId="72D1F211" w:rsidR="00E42642" w:rsidRPr="00040034" w:rsidRDefault="0083227B" w:rsidP="008F0980">
      <w:pPr>
        <w:adjustRightInd w:val="0"/>
        <w:snapToGrid w:val="0"/>
        <w:spacing w:line="560" w:lineRule="exact"/>
        <w:rPr>
          <w:rFonts w:ascii="仿宋_GB2312" w:eastAsia="仿宋_GB2312" w:hAnsi="仿宋"/>
          <w:sz w:val="32"/>
          <w:szCs w:val="32"/>
        </w:rPr>
      </w:pPr>
      <w:r>
        <w:rPr>
          <w:rFonts w:ascii="仿宋_GB2312" w:eastAsia="仿宋_GB2312" w:hAnsi="仿宋" w:hint="eastAsia"/>
          <w:sz w:val="32"/>
          <w:szCs w:val="32"/>
        </w:rPr>
        <w:t>（三）</w:t>
      </w:r>
      <w:r w:rsidR="00E42642">
        <w:rPr>
          <w:rFonts w:ascii="仿宋_GB2312" w:eastAsia="仿宋_GB2312" w:hAnsi="仿宋" w:hint="eastAsia"/>
          <w:sz w:val="32"/>
          <w:szCs w:val="32"/>
        </w:rPr>
        <w:t>变更操作步骤中无验证步骤的；</w:t>
      </w:r>
    </w:p>
    <w:p w14:paraId="7113971A" w14:textId="0AB0F2F2" w:rsidR="001B1099" w:rsidRPr="001B1099" w:rsidRDefault="0083227B" w:rsidP="008F0980">
      <w:pPr>
        <w:adjustRightInd w:val="0"/>
        <w:snapToGrid w:val="0"/>
        <w:spacing w:line="560" w:lineRule="exact"/>
        <w:rPr>
          <w:rFonts w:ascii="仿宋_GB2312" w:eastAsia="仿宋_GB2312" w:hAnsi="仿宋"/>
          <w:sz w:val="32"/>
          <w:szCs w:val="32"/>
        </w:rPr>
      </w:pPr>
      <w:r>
        <w:rPr>
          <w:rFonts w:ascii="仿宋_GB2312" w:eastAsia="仿宋_GB2312" w:hAnsi="仿宋" w:hint="eastAsia"/>
          <w:sz w:val="32"/>
          <w:szCs w:val="32"/>
        </w:rPr>
        <w:t>（四）</w:t>
      </w:r>
      <w:r w:rsidR="005C1E0B">
        <w:rPr>
          <w:rFonts w:ascii="仿宋_GB2312" w:eastAsia="仿宋_GB2312" w:hint="eastAsia"/>
          <w:color w:val="000000"/>
          <w:sz w:val="32"/>
          <w:szCs w:val="32"/>
        </w:rPr>
        <w:t>变更</w:t>
      </w:r>
      <w:r w:rsidR="005C1E0B" w:rsidRPr="006C6BD3">
        <w:rPr>
          <w:rFonts w:ascii="仿宋_GB2312" w:eastAsia="仿宋_GB2312" w:hint="eastAsia"/>
          <w:color w:val="000000"/>
          <w:sz w:val="32"/>
          <w:szCs w:val="32"/>
        </w:rPr>
        <w:t>操作步骤</w:t>
      </w:r>
      <w:r w:rsidR="005C1E0B">
        <w:rPr>
          <w:rFonts w:ascii="仿宋_GB2312" w:eastAsia="仿宋_GB2312" w:hint="eastAsia"/>
          <w:color w:val="000000"/>
          <w:sz w:val="32"/>
          <w:szCs w:val="32"/>
        </w:rPr>
        <w:t>中无回退步骤的</w:t>
      </w:r>
      <w:r w:rsidR="001B1099">
        <w:rPr>
          <w:rFonts w:ascii="仿宋_GB2312" w:eastAsia="仿宋_GB2312" w:hint="eastAsia"/>
          <w:sz w:val="32"/>
          <w:szCs w:val="32"/>
        </w:rPr>
        <w:t>；</w:t>
      </w:r>
    </w:p>
    <w:p w14:paraId="1798BFE7" w14:textId="10A15BDA" w:rsidR="003902C1" w:rsidRPr="003902C1" w:rsidRDefault="0083227B" w:rsidP="008F0980">
      <w:pPr>
        <w:adjustRightInd w:val="0"/>
        <w:snapToGrid w:val="0"/>
        <w:spacing w:line="560" w:lineRule="exact"/>
        <w:rPr>
          <w:rFonts w:ascii="仿宋_GB2312" w:eastAsia="仿宋_GB2312" w:hAnsi="仿宋"/>
          <w:sz w:val="32"/>
          <w:szCs w:val="32"/>
        </w:rPr>
      </w:pPr>
      <w:r>
        <w:rPr>
          <w:rFonts w:ascii="仿宋_GB2312" w:eastAsia="仿宋_GB2312" w:hAnsi="仿宋" w:hint="eastAsia"/>
          <w:sz w:val="32"/>
          <w:szCs w:val="32"/>
        </w:rPr>
        <w:t>（五）</w:t>
      </w:r>
      <w:r w:rsidR="00294F0E">
        <w:rPr>
          <w:rFonts w:ascii="仿宋_GB2312" w:eastAsia="仿宋_GB2312" w:hint="eastAsia"/>
          <w:color w:val="000000"/>
          <w:sz w:val="32"/>
          <w:szCs w:val="32"/>
        </w:rPr>
        <w:t>变更</w:t>
      </w:r>
      <w:r w:rsidR="00294F0E" w:rsidRPr="006C6BD3">
        <w:rPr>
          <w:rFonts w:ascii="仿宋_GB2312" w:eastAsia="仿宋_GB2312" w:hint="eastAsia"/>
          <w:color w:val="000000"/>
          <w:sz w:val="32"/>
          <w:szCs w:val="32"/>
        </w:rPr>
        <w:t>操作步骤</w:t>
      </w:r>
      <w:r w:rsidR="00294F0E">
        <w:rPr>
          <w:rFonts w:ascii="仿宋_GB2312" w:eastAsia="仿宋_GB2312" w:hint="eastAsia"/>
          <w:color w:val="000000"/>
          <w:sz w:val="32"/>
          <w:szCs w:val="32"/>
        </w:rPr>
        <w:t>中</w:t>
      </w:r>
      <w:r w:rsidR="001B1099">
        <w:rPr>
          <w:rFonts w:ascii="仿宋_GB2312" w:eastAsia="仿宋_GB2312" w:hint="eastAsia"/>
          <w:sz w:val="32"/>
          <w:szCs w:val="32"/>
        </w:rPr>
        <w:t>缺少其它必选项的</w:t>
      </w:r>
      <w:r w:rsidR="005C1E0B">
        <w:rPr>
          <w:rFonts w:ascii="仿宋_GB2312" w:eastAsia="仿宋_GB2312" w:hint="eastAsia"/>
          <w:color w:val="000000"/>
          <w:sz w:val="32"/>
          <w:szCs w:val="32"/>
        </w:rPr>
        <w:t>。</w:t>
      </w:r>
    </w:p>
    <w:p w14:paraId="5A06B358" w14:textId="77777777" w:rsidR="00CC662A" w:rsidRPr="00CC662A" w:rsidRDefault="003902C1" w:rsidP="001807B3">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sz w:val="32"/>
          <w:szCs w:val="32"/>
        </w:rPr>
        <w:t xml:space="preserve"> </w:t>
      </w:r>
      <w:r>
        <w:rPr>
          <w:rFonts w:ascii="仿宋_GB2312" w:eastAsia="仿宋_GB2312" w:hAnsi="仿宋" w:hint="eastAsia"/>
          <w:sz w:val="32"/>
          <w:szCs w:val="32"/>
        </w:rPr>
        <w:t>W</w:t>
      </w:r>
      <w:r w:rsidRPr="003902C1">
        <w:rPr>
          <w:rFonts w:ascii="仿宋_GB2312" w:eastAsia="仿宋_GB2312" w:hAnsi="仿宋" w:hint="eastAsia"/>
          <w:sz w:val="32"/>
          <w:szCs w:val="32"/>
        </w:rPr>
        <w:t>eb</w:t>
      </w:r>
      <w:r w:rsidR="0009575B" w:rsidRPr="0009575B">
        <w:rPr>
          <w:rFonts w:ascii="仿宋_GB2312" w:eastAsia="仿宋_GB2312" w:hAnsi="仿宋" w:hint="eastAsia"/>
          <w:sz w:val="32"/>
          <w:szCs w:val="32"/>
        </w:rPr>
        <w:t>应用安全扫描报告</w:t>
      </w:r>
      <w:r w:rsidRPr="003902C1">
        <w:rPr>
          <w:rFonts w:ascii="仿宋_GB2312" w:eastAsia="仿宋_GB2312" w:hAnsi="仿宋" w:hint="eastAsia"/>
          <w:sz w:val="32"/>
          <w:szCs w:val="32"/>
        </w:rPr>
        <w:t>/</w:t>
      </w:r>
      <w:r w:rsidR="0009575B" w:rsidRPr="0009575B">
        <w:rPr>
          <w:rFonts w:ascii="仿宋_GB2312" w:eastAsia="仿宋_GB2312" w:hAnsi="仿宋" w:hint="eastAsia"/>
          <w:sz w:val="32"/>
          <w:szCs w:val="32"/>
        </w:rPr>
        <w:t>系统漏洞扫描报告</w:t>
      </w:r>
      <w:r w:rsidR="0009575B">
        <w:rPr>
          <w:rFonts w:ascii="仿宋_GB2312" w:eastAsia="仿宋_GB2312" w:hAnsi="仿宋" w:hint="eastAsia"/>
          <w:sz w:val="32"/>
          <w:szCs w:val="32"/>
        </w:rPr>
        <w:t>等</w:t>
      </w:r>
      <w:r w:rsidRPr="003902C1">
        <w:rPr>
          <w:rFonts w:ascii="仿宋_GB2312" w:eastAsia="仿宋_GB2312" w:hAnsi="仿宋" w:hint="eastAsia"/>
          <w:sz w:val="32"/>
          <w:szCs w:val="32"/>
        </w:rPr>
        <w:t>安全测试报告中显示</w:t>
      </w:r>
      <w:r w:rsidR="009B796F">
        <w:rPr>
          <w:rFonts w:ascii="仿宋_GB2312" w:eastAsia="仿宋_GB2312" w:hAnsi="仿宋" w:hint="eastAsia"/>
          <w:sz w:val="32"/>
          <w:szCs w:val="32"/>
        </w:rPr>
        <w:t>的本版本引入的</w:t>
      </w:r>
      <w:r w:rsidRPr="003902C1">
        <w:rPr>
          <w:rFonts w:ascii="仿宋_GB2312" w:eastAsia="仿宋_GB2312" w:hAnsi="仿宋" w:hint="eastAsia"/>
          <w:sz w:val="32"/>
          <w:szCs w:val="32"/>
        </w:rPr>
        <w:t>高危漏洞</w:t>
      </w:r>
      <w:r w:rsidR="009C3A42">
        <w:rPr>
          <w:rFonts w:ascii="仿宋_GB2312" w:eastAsia="仿宋_GB2312" w:hAnsi="仿宋" w:hint="eastAsia"/>
          <w:sz w:val="32"/>
          <w:szCs w:val="32"/>
        </w:rPr>
        <w:t>，</w:t>
      </w:r>
      <w:r w:rsidR="009C3A42">
        <w:rPr>
          <w:rFonts w:ascii="仿宋_GB2312" w:eastAsia="仿宋_GB2312" w:hint="eastAsia"/>
          <w:sz w:val="32"/>
          <w:szCs w:val="32"/>
        </w:rPr>
        <w:t>应</w:t>
      </w:r>
      <w:r w:rsidR="009C3A42" w:rsidRPr="00F72226">
        <w:rPr>
          <w:rFonts w:ascii="仿宋_GB2312" w:eastAsia="仿宋_GB2312" w:hint="eastAsia"/>
          <w:sz w:val="32"/>
          <w:szCs w:val="32"/>
        </w:rPr>
        <w:t>在上线前</w:t>
      </w:r>
      <w:r w:rsidR="009B796F">
        <w:rPr>
          <w:rFonts w:ascii="仿宋_GB2312" w:eastAsia="仿宋_GB2312" w:hint="eastAsia"/>
          <w:sz w:val="32"/>
          <w:szCs w:val="32"/>
        </w:rPr>
        <w:t>予以</w:t>
      </w:r>
      <w:r w:rsidR="009C3A42" w:rsidRPr="00F72226">
        <w:rPr>
          <w:rFonts w:ascii="仿宋_GB2312" w:eastAsia="仿宋_GB2312" w:hint="eastAsia"/>
          <w:sz w:val="32"/>
          <w:szCs w:val="32"/>
        </w:rPr>
        <w:t>修复</w:t>
      </w:r>
      <w:r w:rsidR="0043564F">
        <w:rPr>
          <w:rFonts w:ascii="仿宋_GB2312" w:eastAsia="仿宋_GB2312" w:hint="eastAsia"/>
          <w:sz w:val="32"/>
          <w:szCs w:val="32"/>
        </w:rPr>
        <w:t>；</w:t>
      </w:r>
      <w:r w:rsidR="00965503">
        <w:rPr>
          <w:rFonts w:ascii="仿宋_GB2312" w:eastAsia="仿宋_GB2312" w:hint="eastAsia"/>
          <w:sz w:val="32"/>
          <w:szCs w:val="32"/>
        </w:rPr>
        <w:t>或</w:t>
      </w:r>
      <w:r w:rsidR="004B4C49">
        <w:rPr>
          <w:rStyle w:val="fontstyle01"/>
          <w:rFonts w:hint="default"/>
        </w:rPr>
        <w:t>制定</w:t>
      </w:r>
      <w:r w:rsidR="00965503" w:rsidRPr="00001B92">
        <w:rPr>
          <w:rStyle w:val="fontstyle01"/>
          <w:rFonts w:hint="default"/>
        </w:rPr>
        <w:t>应对措施并由需求提出人员签字</w:t>
      </w:r>
      <w:r w:rsidR="00F2567C">
        <w:rPr>
          <w:rStyle w:val="fontstyle01"/>
          <w:rFonts w:hint="default"/>
        </w:rPr>
        <w:t>，</w:t>
      </w:r>
      <w:r w:rsidR="00965503" w:rsidRPr="00001B92">
        <w:rPr>
          <w:rStyle w:val="fontstyle01"/>
          <w:rFonts w:hint="default"/>
        </w:rPr>
        <w:t>在签报正文中说明</w:t>
      </w:r>
      <w:r w:rsidR="00F2567C">
        <w:rPr>
          <w:rStyle w:val="fontstyle01"/>
          <w:rFonts w:hint="default"/>
        </w:rPr>
        <w:t>并</w:t>
      </w:r>
      <w:r w:rsidR="004B4C49">
        <w:rPr>
          <w:rStyle w:val="fontstyle01"/>
          <w:rFonts w:hint="default"/>
        </w:rPr>
        <w:t>由中心领导批准</w:t>
      </w:r>
      <w:r w:rsidR="00F2567C">
        <w:rPr>
          <w:rStyle w:val="fontstyle01"/>
          <w:rFonts w:hint="default"/>
        </w:rPr>
        <w:t>后方可</w:t>
      </w:r>
      <w:r w:rsidR="00A122C8">
        <w:rPr>
          <w:rStyle w:val="fontstyle01"/>
          <w:rFonts w:hint="default"/>
        </w:rPr>
        <w:t>实施</w:t>
      </w:r>
      <w:r w:rsidR="00CC662A">
        <w:rPr>
          <w:rFonts w:ascii="仿宋_GB2312" w:eastAsia="仿宋_GB2312" w:hint="eastAsia"/>
          <w:sz w:val="32"/>
          <w:szCs w:val="32"/>
        </w:rPr>
        <w:t>。</w:t>
      </w:r>
    </w:p>
    <w:p w14:paraId="4E1B1A2C" w14:textId="4B781AB3" w:rsidR="001807B3" w:rsidRDefault="00D03A82" w:rsidP="00CC662A">
      <w:pPr>
        <w:adjustRightInd w:val="0"/>
        <w:snapToGrid w:val="0"/>
        <w:spacing w:line="560" w:lineRule="exact"/>
        <w:ind w:firstLine="420"/>
        <w:rPr>
          <w:rFonts w:ascii="仿宋_GB2312" w:eastAsia="仿宋_GB2312"/>
          <w:sz w:val="32"/>
          <w:szCs w:val="32"/>
        </w:rPr>
      </w:pPr>
      <w:r>
        <w:rPr>
          <w:rFonts w:ascii="仿宋_GB2312" w:eastAsia="仿宋_GB2312" w:hAnsi="仿宋" w:hint="eastAsia"/>
          <w:sz w:val="32"/>
          <w:szCs w:val="32"/>
        </w:rPr>
        <w:t>W</w:t>
      </w:r>
      <w:r w:rsidRPr="003902C1">
        <w:rPr>
          <w:rFonts w:ascii="仿宋_GB2312" w:eastAsia="仿宋_GB2312" w:hAnsi="仿宋" w:hint="eastAsia"/>
          <w:sz w:val="32"/>
          <w:szCs w:val="32"/>
        </w:rPr>
        <w:t>eb</w:t>
      </w:r>
      <w:r w:rsidRPr="0009575B">
        <w:rPr>
          <w:rFonts w:ascii="仿宋_GB2312" w:eastAsia="仿宋_GB2312" w:hAnsi="仿宋" w:hint="eastAsia"/>
          <w:sz w:val="32"/>
          <w:szCs w:val="32"/>
        </w:rPr>
        <w:t>应用安全扫描报告</w:t>
      </w:r>
      <w:r w:rsidRPr="003902C1">
        <w:rPr>
          <w:rFonts w:ascii="仿宋_GB2312" w:eastAsia="仿宋_GB2312" w:hAnsi="仿宋" w:hint="eastAsia"/>
          <w:sz w:val="32"/>
          <w:szCs w:val="32"/>
        </w:rPr>
        <w:t>/</w:t>
      </w:r>
      <w:r w:rsidRPr="0009575B">
        <w:rPr>
          <w:rFonts w:ascii="仿宋_GB2312" w:eastAsia="仿宋_GB2312" w:hAnsi="仿宋" w:hint="eastAsia"/>
          <w:sz w:val="32"/>
          <w:szCs w:val="32"/>
        </w:rPr>
        <w:t>系统漏洞扫描报告</w:t>
      </w:r>
      <w:r>
        <w:rPr>
          <w:rFonts w:ascii="仿宋_GB2312" w:eastAsia="仿宋_GB2312" w:hAnsi="仿宋" w:hint="eastAsia"/>
          <w:sz w:val="32"/>
          <w:szCs w:val="32"/>
        </w:rPr>
        <w:t>等</w:t>
      </w:r>
      <w:r w:rsidRPr="003902C1">
        <w:rPr>
          <w:rFonts w:ascii="仿宋_GB2312" w:eastAsia="仿宋_GB2312" w:hAnsi="仿宋" w:hint="eastAsia"/>
          <w:sz w:val="32"/>
          <w:szCs w:val="32"/>
        </w:rPr>
        <w:t>安全测试报告</w:t>
      </w:r>
      <w:r w:rsidR="00CC662A" w:rsidRPr="003902C1">
        <w:rPr>
          <w:rFonts w:ascii="仿宋_GB2312" w:eastAsia="仿宋_GB2312" w:hAnsi="仿宋" w:hint="eastAsia"/>
          <w:sz w:val="32"/>
          <w:szCs w:val="32"/>
        </w:rPr>
        <w:t>中显示</w:t>
      </w:r>
      <w:r w:rsidR="00CC662A">
        <w:rPr>
          <w:rFonts w:ascii="仿宋_GB2312" w:eastAsia="仿宋_GB2312" w:hAnsi="仿宋" w:hint="eastAsia"/>
          <w:sz w:val="32"/>
          <w:szCs w:val="32"/>
        </w:rPr>
        <w:t>的</w:t>
      </w:r>
      <w:r w:rsidR="00C41BFA">
        <w:rPr>
          <w:rFonts w:ascii="仿宋_GB2312" w:eastAsia="仿宋_GB2312" w:hint="eastAsia"/>
          <w:sz w:val="32"/>
          <w:szCs w:val="32"/>
        </w:rPr>
        <w:t>非本版本</w:t>
      </w:r>
      <w:r w:rsidR="00F1549D">
        <w:rPr>
          <w:rFonts w:ascii="仿宋_GB2312" w:eastAsia="仿宋_GB2312" w:hint="eastAsia"/>
          <w:sz w:val="32"/>
          <w:szCs w:val="32"/>
        </w:rPr>
        <w:t>（非外购类产品）</w:t>
      </w:r>
      <w:r w:rsidR="00C41BFA">
        <w:rPr>
          <w:rFonts w:ascii="仿宋_GB2312" w:eastAsia="仿宋_GB2312" w:hint="eastAsia"/>
          <w:sz w:val="32"/>
          <w:szCs w:val="32"/>
        </w:rPr>
        <w:t>引入的、生产环境已有的高危漏洞，应在漏洞发现后的</w:t>
      </w:r>
      <w:r w:rsidR="00F2567C">
        <w:rPr>
          <w:rFonts w:ascii="仿宋_GB2312" w:eastAsia="仿宋_GB2312"/>
          <w:sz w:val="32"/>
          <w:szCs w:val="32"/>
        </w:rPr>
        <w:t>14</w:t>
      </w:r>
      <w:r w:rsidR="00C41BFA">
        <w:rPr>
          <w:rFonts w:ascii="仿宋_GB2312" w:eastAsia="仿宋_GB2312" w:hint="eastAsia"/>
          <w:sz w:val="32"/>
          <w:szCs w:val="32"/>
        </w:rPr>
        <w:t>天内</w:t>
      </w:r>
      <w:r w:rsidR="004C5058">
        <w:rPr>
          <w:rFonts w:ascii="仿宋_GB2312" w:eastAsia="仿宋_GB2312" w:hint="eastAsia"/>
          <w:sz w:val="32"/>
          <w:szCs w:val="32"/>
        </w:rPr>
        <w:t>予以修复</w:t>
      </w:r>
      <w:r w:rsidR="00D100B8">
        <w:rPr>
          <w:rFonts w:ascii="仿宋_GB2312" w:eastAsia="仿宋_GB2312" w:hint="eastAsia"/>
          <w:sz w:val="32"/>
          <w:szCs w:val="32"/>
        </w:rPr>
        <w:t>；</w:t>
      </w:r>
      <w:r w:rsidR="004C5058">
        <w:rPr>
          <w:rFonts w:ascii="仿宋_GB2312" w:eastAsia="仿宋_GB2312" w:hint="eastAsia"/>
          <w:sz w:val="32"/>
          <w:szCs w:val="32"/>
        </w:rPr>
        <w:t>或</w:t>
      </w:r>
      <w:r w:rsidR="004C5058" w:rsidRPr="004C5058">
        <w:rPr>
          <w:rFonts w:ascii="仿宋_GB2312" w:eastAsia="仿宋_GB2312" w:hint="eastAsia"/>
          <w:sz w:val="32"/>
          <w:szCs w:val="32"/>
        </w:rPr>
        <w:t>随本系统未进入模拟环境的最近一次版本上线</w:t>
      </w:r>
      <w:r w:rsidR="004C5058">
        <w:rPr>
          <w:rFonts w:ascii="仿宋_GB2312" w:eastAsia="仿宋_GB2312" w:hint="eastAsia"/>
          <w:sz w:val="32"/>
          <w:szCs w:val="32"/>
        </w:rPr>
        <w:t>时</w:t>
      </w:r>
      <w:r w:rsidR="004C5058" w:rsidRPr="004C5058">
        <w:rPr>
          <w:rFonts w:ascii="仿宋_GB2312" w:eastAsia="仿宋_GB2312" w:hint="eastAsia"/>
          <w:sz w:val="32"/>
          <w:szCs w:val="32"/>
        </w:rPr>
        <w:t>（不</w:t>
      </w:r>
      <w:r>
        <w:rPr>
          <w:rFonts w:ascii="仿宋_GB2312" w:eastAsia="仿宋_GB2312" w:hint="eastAsia"/>
          <w:sz w:val="32"/>
          <w:szCs w:val="32"/>
        </w:rPr>
        <w:t>应</w:t>
      </w:r>
      <w:r w:rsidR="004C5058" w:rsidRPr="004C5058">
        <w:rPr>
          <w:rFonts w:ascii="仿宋_GB2312" w:eastAsia="仿宋_GB2312" w:hint="eastAsia"/>
          <w:sz w:val="32"/>
          <w:szCs w:val="32"/>
        </w:rPr>
        <w:t>超过 30 天）</w:t>
      </w:r>
      <w:r w:rsidR="00C41BFA">
        <w:rPr>
          <w:rFonts w:ascii="仿宋_GB2312" w:eastAsia="仿宋_GB2312" w:hint="eastAsia"/>
          <w:sz w:val="32"/>
          <w:szCs w:val="32"/>
        </w:rPr>
        <w:t>予以修复</w:t>
      </w:r>
      <w:r>
        <w:rPr>
          <w:rFonts w:ascii="仿宋_GB2312" w:eastAsia="仿宋_GB2312" w:hint="eastAsia"/>
          <w:sz w:val="32"/>
          <w:szCs w:val="32"/>
        </w:rPr>
        <w:t>，</w:t>
      </w:r>
      <w:r w:rsidRPr="00D03A82">
        <w:rPr>
          <w:rFonts w:ascii="仿宋_GB2312" w:eastAsia="仿宋_GB2312" w:hint="eastAsia"/>
          <w:sz w:val="32"/>
          <w:szCs w:val="32"/>
        </w:rPr>
        <w:t>超期未修复的，下一版本</w:t>
      </w:r>
      <w:r>
        <w:rPr>
          <w:rFonts w:ascii="仿宋_GB2312" w:eastAsia="仿宋_GB2312" w:hint="eastAsia"/>
          <w:sz w:val="32"/>
          <w:szCs w:val="32"/>
        </w:rPr>
        <w:t>变更合</w:t>
      </w:r>
      <w:proofErr w:type="gramStart"/>
      <w:r>
        <w:rPr>
          <w:rFonts w:ascii="仿宋_GB2312" w:eastAsia="仿宋_GB2312" w:hint="eastAsia"/>
          <w:sz w:val="32"/>
          <w:szCs w:val="32"/>
        </w:rPr>
        <w:t>规</w:t>
      </w:r>
      <w:proofErr w:type="gramEnd"/>
      <w:r>
        <w:rPr>
          <w:rFonts w:ascii="仿宋_GB2312" w:eastAsia="仿宋_GB2312" w:hint="eastAsia"/>
          <w:sz w:val="32"/>
          <w:szCs w:val="32"/>
        </w:rPr>
        <w:t>性</w:t>
      </w:r>
      <w:r w:rsidRPr="00D03A82">
        <w:rPr>
          <w:rFonts w:ascii="仿宋_GB2312" w:eastAsia="仿宋_GB2312" w:hint="eastAsia"/>
          <w:sz w:val="32"/>
          <w:szCs w:val="32"/>
        </w:rPr>
        <w:t>评估</w:t>
      </w:r>
      <w:r w:rsidR="001B7A45">
        <w:rPr>
          <w:rFonts w:ascii="仿宋_GB2312" w:eastAsia="仿宋_GB2312" w:hint="eastAsia"/>
          <w:sz w:val="32"/>
          <w:szCs w:val="32"/>
        </w:rPr>
        <w:t>不予</w:t>
      </w:r>
      <w:r w:rsidRPr="00D03A82">
        <w:rPr>
          <w:rFonts w:ascii="仿宋_GB2312" w:eastAsia="仿宋_GB2312" w:hint="eastAsia"/>
          <w:sz w:val="32"/>
          <w:szCs w:val="32"/>
        </w:rPr>
        <w:t>通过</w:t>
      </w:r>
      <w:r w:rsidR="00E53991">
        <w:rPr>
          <w:rFonts w:ascii="仿宋_GB2312" w:eastAsia="仿宋_GB2312" w:hint="eastAsia"/>
          <w:sz w:val="32"/>
          <w:szCs w:val="32"/>
        </w:rPr>
        <w:t>。</w:t>
      </w:r>
      <w:r w:rsidR="00A47022">
        <w:rPr>
          <w:rFonts w:ascii="仿宋_GB2312" w:eastAsia="仿宋_GB2312" w:hint="eastAsia"/>
          <w:sz w:val="32"/>
          <w:szCs w:val="32"/>
        </w:rPr>
        <w:t>如确因业务紧急</w:t>
      </w:r>
      <w:r w:rsidR="008F751F">
        <w:rPr>
          <w:rFonts w:ascii="仿宋_GB2312" w:eastAsia="仿宋_GB2312" w:hint="eastAsia"/>
          <w:sz w:val="32"/>
          <w:szCs w:val="32"/>
        </w:rPr>
        <w:t>等原因必须上线</w:t>
      </w:r>
      <w:r w:rsidR="00A47022">
        <w:rPr>
          <w:rFonts w:ascii="仿宋_GB2312" w:eastAsia="仿宋_GB2312" w:hint="eastAsia"/>
          <w:sz w:val="32"/>
          <w:szCs w:val="32"/>
        </w:rPr>
        <w:t>，则</w:t>
      </w:r>
      <w:r w:rsidR="008F751F">
        <w:rPr>
          <w:rFonts w:ascii="仿宋_GB2312" w:eastAsia="仿宋_GB2312" w:hint="eastAsia"/>
          <w:sz w:val="32"/>
          <w:szCs w:val="32"/>
        </w:rPr>
        <w:t>应</w:t>
      </w:r>
      <w:r w:rsidR="00A47022">
        <w:rPr>
          <w:rFonts w:ascii="仿宋_GB2312" w:eastAsia="仿宋_GB2312" w:hint="eastAsia"/>
          <w:sz w:val="32"/>
          <w:szCs w:val="32"/>
        </w:rPr>
        <w:t>在签报中</w:t>
      </w:r>
      <w:r w:rsidR="008F751F">
        <w:rPr>
          <w:rFonts w:ascii="仿宋_GB2312" w:eastAsia="仿宋_GB2312" w:hint="eastAsia"/>
          <w:sz w:val="32"/>
          <w:szCs w:val="32"/>
        </w:rPr>
        <w:t>注明，</w:t>
      </w:r>
      <w:r w:rsidR="00A47022">
        <w:rPr>
          <w:rFonts w:ascii="仿宋_GB2312" w:eastAsia="仿宋_GB2312" w:hint="eastAsia"/>
          <w:sz w:val="32"/>
          <w:szCs w:val="32"/>
        </w:rPr>
        <w:t>提</w:t>
      </w:r>
      <w:r w:rsidR="008F751F">
        <w:rPr>
          <w:rFonts w:ascii="仿宋_GB2312" w:eastAsia="仿宋_GB2312" w:hint="eastAsia"/>
          <w:sz w:val="32"/>
          <w:szCs w:val="32"/>
        </w:rPr>
        <w:t>交</w:t>
      </w:r>
      <w:r w:rsidR="00A47022">
        <w:rPr>
          <w:rFonts w:ascii="仿宋_GB2312" w:eastAsia="仿宋_GB2312" w:hint="eastAsia"/>
          <w:sz w:val="32"/>
          <w:szCs w:val="32"/>
        </w:rPr>
        <w:t>中心领导批示。</w:t>
      </w:r>
    </w:p>
    <w:p w14:paraId="00C7F6B6" w14:textId="77777777" w:rsidR="00F1549D" w:rsidRDefault="00F1549D" w:rsidP="00CC662A">
      <w:pPr>
        <w:adjustRightInd w:val="0"/>
        <w:snapToGrid w:val="0"/>
        <w:spacing w:line="560" w:lineRule="exact"/>
        <w:ind w:firstLine="420"/>
        <w:rPr>
          <w:rFonts w:ascii="仿宋_GB2312" w:eastAsia="仿宋_GB2312" w:hAnsi="仿宋"/>
          <w:sz w:val="32"/>
          <w:szCs w:val="32"/>
        </w:rPr>
      </w:pPr>
      <w:r w:rsidRPr="00F1549D">
        <w:rPr>
          <w:rFonts w:ascii="仿宋_GB2312" w:eastAsia="仿宋_GB2312" w:hAnsi="仿宋" w:hint="eastAsia"/>
          <w:sz w:val="32"/>
          <w:szCs w:val="32"/>
        </w:rPr>
        <w:t>外购类产品的</w:t>
      </w:r>
      <w:r>
        <w:rPr>
          <w:rFonts w:ascii="仿宋_GB2312" w:eastAsia="仿宋_GB2312" w:hAnsi="仿宋" w:hint="eastAsia"/>
          <w:sz w:val="32"/>
          <w:szCs w:val="32"/>
        </w:rPr>
        <w:t>高危漏洞</w:t>
      </w:r>
      <w:r w:rsidRPr="00F1549D">
        <w:rPr>
          <w:rFonts w:ascii="仿宋_GB2312" w:eastAsia="仿宋_GB2312" w:hAnsi="仿宋" w:hint="eastAsia"/>
          <w:sz w:val="32"/>
          <w:szCs w:val="32"/>
        </w:rPr>
        <w:t>，修复时间取决于</w:t>
      </w:r>
      <w:r>
        <w:rPr>
          <w:rFonts w:ascii="仿宋_GB2312" w:eastAsia="仿宋_GB2312" w:hAnsi="仿宋" w:hint="eastAsia"/>
          <w:sz w:val="32"/>
          <w:szCs w:val="32"/>
        </w:rPr>
        <w:t>交易</w:t>
      </w:r>
      <w:r w:rsidRPr="00F1549D">
        <w:rPr>
          <w:rFonts w:ascii="仿宋_GB2312" w:eastAsia="仿宋_GB2312" w:hAnsi="仿宋" w:hint="eastAsia"/>
          <w:sz w:val="32"/>
          <w:szCs w:val="32"/>
        </w:rPr>
        <w:t>中心与原</w:t>
      </w:r>
      <w:r w:rsidR="00D221C4">
        <w:rPr>
          <w:rFonts w:ascii="仿宋_GB2312" w:eastAsia="仿宋_GB2312" w:hAnsi="仿宋" w:hint="eastAsia"/>
          <w:sz w:val="32"/>
          <w:szCs w:val="32"/>
        </w:rPr>
        <w:t>厂商</w:t>
      </w:r>
      <w:r w:rsidRPr="00F1549D">
        <w:rPr>
          <w:rFonts w:ascii="仿宋_GB2312" w:eastAsia="仿宋_GB2312" w:hAnsi="仿宋" w:hint="eastAsia"/>
          <w:sz w:val="32"/>
          <w:szCs w:val="32"/>
        </w:rPr>
        <w:t>的合同条款</w:t>
      </w:r>
      <w:r w:rsidRPr="008F0980">
        <w:rPr>
          <w:rFonts w:ascii="仿宋_GB2312" w:hAnsi="仿宋" w:hint="eastAsia"/>
          <w:sz w:val="32"/>
        </w:rPr>
        <w:t>。</w:t>
      </w:r>
    </w:p>
    <w:p w14:paraId="125046BD" w14:textId="77777777" w:rsidR="000F19EC" w:rsidRPr="001807B3" w:rsidRDefault="00FD0E2E" w:rsidP="00FD0E2E">
      <w:pPr>
        <w:adjustRightInd w:val="0"/>
        <w:snapToGrid w:val="0"/>
        <w:spacing w:line="560" w:lineRule="exact"/>
        <w:ind w:firstLine="420"/>
        <w:rPr>
          <w:rFonts w:ascii="仿宋_GB2312" w:eastAsia="仿宋_GB2312" w:hAnsi="仿宋"/>
          <w:sz w:val="32"/>
          <w:szCs w:val="32"/>
        </w:rPr>
      </w:pPr>
      <w:r>
        <w:rPr>
          <w:rFonts w:ascii="仿宋_GB2312" w:eastAsia="仿宋_GB2312" w:hAnsi="仿宋" w:hint="eastAsia"/>
          <w:sz w:val="32"/>
          <w:szCs w:val="32"/>
        </w:rPr>
        <w:t>W</w:t>
      </w:r>
      <w:r w:rsidRPr="003902C1">
        <w:rPr>
          <w:rFonts w:ascii="仿宋_GB2312" w:eastAsia="仿宋_GB2312" w:hAnsi="仿宋" w:hint="eastAsia"/>
          <w:sz w:val="32"/>
          <w:szCs w:val="32"/>
        </w:rPr>
        <w:t>eb扫描报告/安全测试报告中显示</w:t>
      </w:r>
      <w:r>
        <w:rPr>
          <w:rFonts w:ascii="仿宋_GB2312" w:eastAsia="仿宋_GB2312" w:hAnsi="仿宋" w:hint="eastAsia"/>
          <w:sz w:val="32"/>
          <w:szCs w:val="32"/>
        </w:rPr>
        <w:t>的</w:t>
      </w:r>
      <w:r w:rsidR="009C3A42" w:rsidRPr="008F0980">
        <w:rPr>
          <w:rFonts w:ascii="仿宋_GB2312" w:eastAsia="仿宋_GB2312" w:hAnsi="仿宋" w:hint="eastAsia"/>
          <w:sz w:val="32"/>
          <w:szCs w:val="32"/>
        </w:rPr>
        <w:t>中危漏洞要求进行排期，在后续版本中</w:t>
      </w:r>
      <w:r w:rsidR="00BE5877" w:rsidRPr="008F0980">
        <w:rPr>
          <w:rFonts w:ascii="仿宋_GB2312" w:eastAsia="仿宋_GB2312" w:hAnsi="仿宋" w:hint="eastAsia"/>
          <w:sz w:val="32"/>
          <w:szCs w:val="32"/>
        </w:rPr>
        <w:t>予以</w:t>
      </w:r>
      <w:r w:rsidR="009C3A42" w:rsidRPr="008F0980">
        <w:rPr>
          <w:rFonts w:ascii="仿宋_GB2312" w:eastAsia="仿宋_GB2312" w:hAnsi="仿宋" w:hint="eastAsia"/>
          <w:sz w:val="32"/>
          <w:szCs w:val="32"/>
        </w:rPr>
        <w:t>修复。</w:t>
      </w:r>
    </w:p>
    <w:p w14:paraId="2CB670FE" w14:textId="77777777" w:rsidR="00AF130A" w:rsidRPr="00FC4049" w:rsidRDefault="00AF130A" w:rsidP="00040034">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int="eastAsia"/>
          <w:color w:val="000000"/>
          <w:sz w:val="32"/>
          <w:szCs w:val="32"/>
        </w:rPr>
        <w:lastRenderedPageBreak/>
        <w:t xml:space="preserve"> </w:t>
      </w:r>
      <w:r w:rsidR="00010DE0" w:rsidRPr="008F0980">
        <w:rPr>
          <w:rFonts w:ascii="仿宋_GB2312" w:eastAsia="仿宋_GB2312" w:hAnsi="仿宋" w:hint="eastAsia"/>
          <w:sz w:val="32"/>
          <w:szCs w:val="32"/>
        </w:rPr>
        <w:t>交付物的版本应与签报版本一致；</w:t>
      </w:r>
      <w:r w:rsidR="006C3754" w:rsidRPr="008F0980">
        <w:rPr>
          <w:rFonts w:ascii="仿宋_GB2312" w:eastAsia="仿宋_GB2312" w:hAnsi="仿宋" w:hint="eastAsia"/>
          <w:sz w:val="32"/>
          <w:szCs w:val="32"/>
        </w:rPr>
        <w:t>交付物的文档标题或版本号与文档内容应一致</w:t>
      </w:r>
      <w:r w:rsidR="00294F0E" w:rsidRPr="008F0980">
        <w:rPr>
          <w:rFonts w:ascii="仿宋_GB2312" w:eastAsia="仿宋_GB2312" w:hAnsi="仿宋" w:hint="eastAsia"/>
          <w:sz w:val="32"/>
          <w:szCs w:val="32"/>
        </w:rPr>
        <w:t>；</w:t>
      </w:r>
      <w:r w:rsidR="00517250" w:rsidRPr="008F0980">
        <w:rPr>
          <w:rFonts w:ascii="仿宋_GB2312" w:eastAsia="仿宋_GB2312" w:hAnsi="仿宋" w:hint="eastAsia"/>
          <w:sz w:val="32"/>
          <w:szCs w:val="32"/>
        </w:rPr>
        <w:t>同时</w:t>
      </w:r>
      <w:r w:rsidR="00DB0769" w:rsidRPr="008F0980">
        <w:rPr>
          <w:rFonts w:ascii="仿宋_GB2312" w:eastAsia="仿宋_GB2312" w:hAnsi="仿宋" w:hint="eastAsia"/>
          <w:sz w:val="32"/>
          <w:szCs w:val="32"/>
        </w:rPr>
        <w:t>应</w:t>
      </w:r>
      <w:r w:rsidR="00517250" w:rsidRPr="008F0980">
        <w:rPr>
          <w:rFonts w:ascii="仿宋_GB2312" w:eastAsia="仿宋_GB2312" w:hAnsi="仿宋" w:hint="eastAsia"/>
          <w:sz w:val="32"/>
          <w:szCs w:val="32"/>
        </w:rPr>
        <w:t>确保交付的是最新</w:t>
      </w:r>
      <w:r w:rsidR="001B1099" w:rsidRPr="008F0980">
        <w:rPr>
          <w:rFonts w:ascii="仿宋_GB2312" w:eastAsia="仿宋_GB2312" w:hAnsi="仿宋" w:hint="eastAsia"/>
          <w:sz w:val="32"/>
          <w:szCs w:val="32"/>
        </w:rPr>
        <w:t>有效的</w:t>
      </w:r>
      <w:r w:rsidR="001646E9" w:rsidRPr="008F0980">
        <w:rPr>
          <w:rFonts w:ascii="仿宋_GB2312" w:eastAsia="仿宋_GB2312" w:hAnsi="仿宋" w:hint="eastAsia"/>
          <w:sz w:val="32"/>
          <w:szCs w:val="32"/>
        </w:rPr>
        <w:t>文件</w:t>
      </w:r>
      <w:r w:rsidR="00517250" w:rsidRPr="008F0980">
        <w:rPr>
          <w:rFonts w:ascii="仿宋_GB2312" w:eastAsia="仿宋_GB2312" w:hAnsi="仿宋" w:hint="eastAsia"/>
          <w:sz w:val="32"/>
          <w:szCs w:val="32"/>
        </w:rPr>
        <w:t>版本</w:t>
      </w:r>
      <w:r w:rsidR="006C3754" w:rsidRPr="008F0980">
        <w:rPr>
          <w:rFonts w:ascii="仿宋_GB2312" w:eastAsia="仿宋_GB2312" w:hAnsi="仿宋" w:hint="eastAsia"/>
          <w:sz w:val="32"/>
          <w:szCs w:val="32"/>
        </w:rPr>
        <w:t>。</w:t>
      </w:r>
    </w:p>
    <w:p w14:paraId="6E198551" w14:textId="662C2DD8" w:rsidR="00AF130A" w:rsidRPr="001B1099" w:rsidRDefault="00AF130A" w:rsidP="00040034">
      <w:pPr>
        <w:numPr>
          <w:ilvl w:val="0"/>
          <w:numId w:val="1"/>
        </w:numPr>
        <w:adjustRightInd w:val="0"/>
        <w:snapToGrid w:val="0"/>
        <w:spacing w:line="560" w:lineRule="exact"/>
        <w:ind w:left="0" w:firstLineChars="200" w:firstLine="640"/>
        <w:rPr>
          <w:rFonts w:ascii="仿宋_GB2312" w:eastAsia="仿宋_GB2312" w:hAnsi="仿宋"/>
          <w:sz w:val="32"/>
          <w:szCs w:val="32"/>
        </w:rPr>
      </w:pPr>
      <w:r w:rsidRPr="008F0980">
        <w:rPr>
          <w:rFonts w:ascii="仿宋_GB2312" w:eastAsia="仿宋_GB2312" w:hAnsi="仿宋"/>
          <w:sz w:val="32"/>
          <w:szCs w:val="32"/>
        </w:rPr>
        <w:t xml:space="preserve"> </w:t>
      </w:r>
      <w:r w:rsidR="004B7688">
        <w:rPr>
          <w:rFonts w:ascii="仿宋_GB2312" w:eastAsia="仿宋_GB2312" w:hAnsi="仿宋" w:hint="eastAsia"/>
          <w:sz w:val="32"/>
          <w:szCs w:val="32"/>
        </w:rPr>
        <w:t>W</w:t>
      </w:r>
      <w:r w:rsidR="004B7688" w:rsidRPr="003902C1">
        <w:rPr>
          <w:rFonts w:ascii="仿宋_GB2312" w:eastAsia="仿宋_GB2312" w:hAnsi="仿宋" w:hint="eastAsia"/>
          <w:sz w:val="32"/>
          <w:szCs w:val="32"/>
        </w:rPr>
        <w:t>eb</w:t>
      </w:r>
      <w:r w:rsidR="004B7688" w:rsidRPr="0009575B">
        <w:rPr>
          <w:rFonts w:ascii="仿宋_GB2312" w:eastAsia="仿宋_GB2312" w:hAnsi="仿宋" w:hint="eastAsia"/>
          <w:sz w:val="32"/>
          <w:szCs w:val="32"/>
        </w:rPr>
        <w:t>应用安全扫描报告</w:t>
      </w:r>
      <w:r w:rsidR="004B7688">
        <w:rPr>
          <w:rFonts w:ascii="仿宋_GB2312" w:eastAsia="仿宋_GB2312" w:hAnsi="仿宋" w:hint="eastAsia"/>
          <w:sz w:val="32"/>
          <w:szCs w:val="32"/>
        </w:rPr>
        <w:t>和</w:t>
      </w:r>
      <w:r w:rsidR="004B7688" w:rsidRPr="0009575B">
        <w:rPr>
          <w:rFonts w:ascii="仿宋_GB2312" w:eastAsia="仿宋_GB2312" w:hAnsi="仿宋" w:hint="eastAsia"/>
          <w:sz w:val="32"/>
          <w:szCs w:val="32"/>
        </w:rPr>
        <w:t>系统漏洞扫描报告</w:t>
      </w:r>
      <w:r w:rsidR="006C0C7C">
        <w:rPr>
          <w:rFonts w:ascii="仿宋_GB2312" w:eastAsia="仿宋_GB2312" w:hAnsi="仿宋" w:hint="eastAsia"/>
          <w:sz w:val="32"/>
          <w:szCs w:val="32"/>
        </w:rPr>
        <w:t>等</w:t>
      </w:r>
      <w:r w:rsidR="006C0C7C" w:rsidRPr="003902C1">
        <w:rPr>
          <w:rFonts w:ascii="仿宋_GB2312" w:eastAsia="仿宋_GB2312" w:hAnsi="仿宋" w:hint="eastAsia"/>
          <w:sz w:val="32"/>
          <w:szCs w:val="32"/>
        </w:rPr>
        <w:t>安全</w:t>
      </w:r>
      <w:r w:rsidR="006C0C7C" w:rsidRPr="008F0980">
        <w:rPr>
          <w:rFonts w:ascii="仿宋_GB2312" w:eastAsia="仿宋_GB2312" w:hAnsi="仿宋" w:hint="eastAsia"/>
          <w:sz w:val="32"/>
          <w:szCs w:val="32"/>
        </w:rPr>
        <w:t>测试报告</w:t>
      </w:r>
      <w:r w:rsidR="00954F51" w:rsidRPr="008F0980">
        <w:rPr>
          <w:rFonts w:ascii="仿宋_GB2312" w:eastAsia="仿宋_GB2312" w:hAnsi="仿宋" w:hint="eastAsia"/>
          <w:sz w:val="32"/>
          <w:szCs w:val="32"/>
        </w:rPr>
        <w:t>的</w:t>
      </w:r>
      <w:r w:rsidR="004B7688" w:rsidRPr="008F0980">
        <w:rPr>
          <w:rFonts w:ascii="仿宋_GB2312" w:eastAsia="仿宋_GB2312" w:hAnsi="仿宋" w:hint="eastAsia"/>
          <w:sz w:val="32"/>
          <w:szCs w:val="32"/>
        </w:rPr>
        <w:t>扫描</w:t>
      </w:r>
      <w:r w:rsidR="00954F51" w:rsidRPr="008F0980">
        <w:rPr>
          <w:rFonts w:ascii="仿宋_GB2312" w:eastAsia="仿宋_GB2312" w:hAnsi="仿宋" w:hint="eastAsia"/>
          <w:sz w:val="32"/>
          <w:szCs w:val="32"/>
        </w:rPr>
        <w:t>人员与电子签名人员应一致。</w:t>
      </w:r>
    </w:p>
    <w:p w14:paraId="641C7018" w14:textId="77777777" w:rsidR="001B1099" w:rsidRPr="00040034" w:rsidRDefault="001B1099" w:rsidP="00040034">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int="eastAsia"/>
          <w:color w:val="000000"/>
          <w:sz w:val="32"/>
          <w:szCs w:val="32"/>
        </w:rPr>
        <w:t xml:space="preserve"> </w:t>
      </w:r>
      <w:r w:rsidRPr="008F0980">
        <w:rPr>
          <w:rFonts w:ascii="仿宋_GB2312" w:eastAsia="仿宋_GB2312" w:hAnsi="仿宋" w:hint="eastAsia"/>
          <w:sz w:val="32"/>
          <w:szCs w:val="32"/>
        </w:rPr>
        <w:t>交付物文档中相关岗位不应</w:t>
      </w:r>
      <w:r w:rsidR="00A122C8" w:rsidRPr="008F0980">
        <w:rPr>
          <w:rFonts w:ascii="仿宋_GB2312" w:eastAsia="仿宋_GB2312" w:hAnsi="仿宋" w:hint="eastAsia"/>
          <w:sz w:val="32"/>
          <w:szCs w:val="32"/>
        </w:rPr>
        <w:t>有</w:t>
      </w:r>
      <w:r w:rsidRPr="008F0980">
        <w:rPr>
          <w:rFonts w:ascii="仿宋_GB2312" w:eastAsia="仿宋_GB2312" w:hAnsi="仿宋" w:hint="eastAsia"/>
          <w:sz w:val="32"/>
          <w:szCs w:val="32"/>
        </w:rPr>
        <w:t>离职</w:t>
      </w:r>
      <w:r w:rsidR="00A122C8" w:rsidRPr="008F0980">
        <w:rPr>
          <w:rFonts w:ascii="仿宋_GB2312" w:eastAsia="仿宋_GB2312" w:hAnsi="仿宋" w:hint="eastAsia"/>
          <w:sz w:val="32"/>
          <w:szCs w:val="32"/>
        </w:rPr>
        <w:t>或转岗</w:t>
      </w:r>
      <w:r w:rsidRPr="008F0980">
        <w:rPr>
          <w:rFonts w:ascii="仿宋_GB2312" w:eastAsia="仿宋_GB2312" w:hAnsi="仿宋" w:hint="eastAsia"/>
          <w:sz w:val="32"/>
          <w:szCs w:val="32"/>
        </w:rPr>
        <w:t>人员姓名。</w:t>
      </w:r>
    </w:p>
    <w:p w14:paraId="32052E19" w14:textId="77777777" w:rsidR="00F82E3F" w:rsidRDefault="00F82E3F" w:rsidP="00F82E3F">
      <w:pPr>
        <w:adjustRightInd w:val="0"/>
        <w:snapToGrid w:val="0"/>
        <w:spacing w:line="560" w:lineRule="exact"/>
        <w:rPr>
          <w:rFonts w:ascii="仿宋_GB2312" w:eastAsia="仿宋_GB2312" w:hAnsi="仿宋"/>
          <w:sz w:val="32"/>
          <w:szCs w:val="32"/>
        </w:rPr>
      </w:pPr>
    </w:p>
    <w:p w14:paraId="0BC645B5" w14:textId="77777777" w:rsidR="00F82E3F" w:rsidRPr="00F82E3F" w:rsidRDefault="00F82E3F" w:rsidP="00F82E3F">
      <w:pPr>
        <w:adjustRightInd w:val="0"/>
        <w:snapToGrid w:val="0"/>
        <w:spacing w:line="560" w:lineRule="exact"/>
        <w:jc w:val="center"/>
        <w:rPr>
          <w:rFonts w:ascii="仿宋_GB2312" w:eastAsia="仿宋_GB2312" w:hAnsi="仿宋"/>
          <w:b/>
          <w:sz w:val="32"/>
          <w:szCs w:val="32"/>
        </w:rPr>
      </w:pPr>
      <w:r w:rsidRPr="00DB0C52">
        <w:rPr>
          <w:rFonts w:ascii="仿宋_GB2312" w:eastAsia="仿宋_GB2312" w:hAnsi="仿宋" w:hint="eastAsia"/>
          <w:b/>
          <w:sz w:val="32"/>
          <w:szCs w:val="32"/>
        </w:rPr>
        <w:t>第</w:t>
      </w:r>
      <w:r w:rsidR="00551DCB">
        <w:rPr>
          <w:rFonts w:ascii="仿宋_GB2312" w:eastAsia="仿宋_GB2312" w:hAnsi="仿宋" w:hint="eastAsia"/>
          <w:b/>
          <w:sz w:val="32"/>
          <w:szCs w:val="32"/>
        </w:rPr>
        <w:t>四</w:t>
      </w:r>
      <w:r w:rsidRPr="00DB0C52">
        <w:rPr>
          <w:rFonts w:ascii="仿宋_GB2312" w:eastAsia="仿宋_GB2312" w:hAnsi="仿宋" w:hint="eastAsia"/>
          <w:b/>
          <w:sz w:val="32"/>
          <w:szCs w:val="32"/>
        </w:rPr>
        <w:t xml:space="preserve">章  </w:t>
      </w:r>
      <w:r>
        <w:rPr>
          <w:rFonts w:ascii="仿宋_GB2312" w:eastAsia="仿宋_GB2312" w:hAnsi="仿宋" w:hint="eastAsia"/>
          <w:b/>
          <w:sz w:val="32"/>
          <w:szCs w:val="32"/>
        </w:rPr>
        <w:t>快速流程变更</w:t>
      </w:r>
      <w:r w:rsidR="008A5A05">
        <w:rPr>
          <w:rFonts w:ascii="仿宋_GB2312" w:eastAsia="仿宋_GB2312" w:hAnsi="仿宋" w:hint="eastAsia"/>
          <w:b/>
          <w:sz w:val="32"/>
          <w:szCs w:val="32"/>
        </w:rPr>
        <w:t>合</w:t>
      </w:r>
      <w:proofErr w:type="gramStart"/>
      <w:r w:rsidR="008A5A05">
        <w:rPr>
          <w:rFonts w:ascii="仿宋_GB2312" w:eastAsia="仿宋_GB2312" w:hAnsi="仿宋" w:hint="eastAsia"/>
          <w:b/>
          <w:sz w:val="32"/>
          <w:szCs w:val="32"/>
        </w:rPr>
        <w:t>规</w:t>
      </w:r>
      <w:proofErr w:type="gramEnd"/>
      <w:r w:rsidR="008A5A05">
        <w:rPr>
          <w:rFonts w:ascii="仿宋_GB2312" w:eastAsia="仿宋_GB2312" w:hAnsi="仿宋" w:hint="eastAsia"/>
          <w:b/>
          <w:sz w:val="32"/>
          <w:szCs w:val="32"/>
        </w:rPr>
        <w:t>风险评估工作</w:t>
      </w:r>
    </w:p>
    <w:p w14:paraId="506CF550" w14:textId="77777777" w:rsidR="000925D1" w:rsidRPr="004A05A9" w:rsidRDefault="00301235" w:rsidP="004A05A9">
      <w:pPr>
        <w:numPr>
          <w:ilvl w:val="0"/>
          <w:numId w:val="1"/>
        </w:numPr>
        <w:adjustRightInd w:val="0"/>
        <w:snapToGrid w:val="0"/>
        <w:spacing w:line="560" w:lineRule="exact"/>
        <w:ind w:left="0" w:firstLineChars="200" w:firstLine="640"/>
        <w:rPr>
          <w:rFonts w:ascii="仿宋_GB2312" w:eastAsia="仿宋_GB2312" w:hAnsi="仿宋"/>
          <w:sz w:val="32"/>
          <w:szCs w:val="32"/>
        </w:rPr>
      </w:pPr>
      <w:r w:rsidRPr="004A05A9">
        <w:rPr>
          <w:rFonts w:ascii="仿宋_GB2312" w:eastAsia="仿宋_GB2312" w:hAnsi="仿宋" w:hint="eastAsia"/>
          <w:sz w:val="32"/>
          <w:szCs w:val="32"/>
        </w:rPr>
        <w:t>需求提出部门应按照《</w:t>
      </w:r>
      <w:r w:rsidR="004A05A9" w:rsidRPr="004A05A9">
        <w:rPr>
          <w:rFonts w:ascii="仿宋_GB2312" w:eastAsia="仿宋_GB2312" w:hAnsi="仿宋" w:hint="eastAsia"/>
          <w:sz w:val="32"/>
          <w:szCs w:val="32"/>
        </w:rPr>
        <w:t>应用系统快速流程管理办法</w:t>
      </w:r>
      <w:r w:rsidRPr="004A05A9">
        <w:rPr>
          <w:rFonts w:ascii="仿宋_GB2312" w:eastAsia="仿宋_GB2312" w:hAnsi="仿宋" w:hint="eastAsia"/>
          <w:sz w:val="32"/>
          <w:szCs w:val="32"/>
        </w:rPr>
        <w:t>》要求，申请进入</w:t>
      </w:r>
      <w:r w:rsidR="009E3F7E" w:rsidRPr="004A05A9">
        <w:rPr>
          <w:rFonts w:ascii="仿宋_GB2312" w:eastAsia="仿宋_GB2312" w:hAnsi="仿宋" w:hint="eastAsia"/>
          <w:sz w:val="32"/>
          <w:szCs w:val="32"/>
        </w:rPr>
        <w:t>快速流程白名单</w:t>
      </w:r>
      <w:r w:rsidR="00D06E8C" w:rsidRPr="004A05A9">
        <w:rPr>
          <w:rFonts w:ascii="仿宋_GB2312" w:eastAsia="仿宋_GB2312" w:hAnsi="仿宋" w:hint="eastAsia"/>
          <w:sz w:val="32"/>
          <w:szCs w:val="32"/>
        </w:rPr>
        <w:t>。</w:t>
      </w:r>
    </w:p>
    <w:p w14:paraId="7F0BDF9E" w14:textId="25787459" w:rsidR="000265ED" w:rsidRDefault="000265ED" w:rsidP="000265ED">
      <w:pPr>
        <w:numPr>
          <w:ilvl w:val="0"/>
          <w:numId w:val="1"/>
        </w:numPr>
        <w:adjustRightInd w:val="0"/>
        <w:snapToGrid w:val="0"/>
        <w:spacing w:line="560" w:lineRule="exact"/>
        <w:ind w:left="0" w:firstLineChars="200" w:firstLine="640"/>
        <w:rPr>
          <w:rFonts w:ascii="仿宋_GB2312" w:eastAsia="仿宋_GB2312" w:hAnsi="仿宋"/>
          <w:sz w:val="32"/>
          <w:szCs w:val="32"/>
        </w:rPr>
      </w:pPr>
      <w:r w:rsidRPr="000265ED">
        <w:rPr>
          <w:rFonts w:ascii="仿宋_GB2312" w:eastAsia="仿宋_GB2312" w:hAnsi="仿宋" w:hint="eastAsia"/>
          <w:sz w:val="32"/>
          <w:szCs w:val="32"/>
        </w:rPr>
        <w:t>需求单中重要性</w:t>
      </w:r>
      <w:r w:rsidR="003C0C4D">
        <w:rPr>
          <w:rFonts w:ascii="仿宋_GB2312" w:eastAsia="仿宋_GB2312" w:hAnsi="仿宋" w:hint="eastAsia"/>
          <w:sz w:val="32"/>
          <w:szCs w:val="32"/>
        </w:rPr>
        <w:t>为</w:t>
      </w:r>
      <w:r w:rsidR="00271F83">
        <w:rPr>
          <w:rFonts w:ascii="仿宋_GB2312" w:eastAsia="仿宋_GB2312" w:hAnsi="仿宋" w:hint="eastAsia"/>
          <w:sz w:val="32"/>
          <w:szCs w:val="32"/>
        </w:rPr>
        <w:t>“高”</w:t>
      </w:r>
      <w:r w:rsidR="00874EA7">
        <w:rPr>
          <w:rFonts w:ascii="仿宋_GB2312" w:eastAsia="仿宋_GB2312" w:hAnsi="仿宋" w:hint="eastAsia"/>
          <w:sz w:val="32"/>
          <w:szCs w:val="32"/>
        </w:rPr>
        <w:t>和</w:t>
      </w:r>
      <w:r w:rsidR="00271F83">
        <w:rPr>
          <w:rFonts w:ascii="仿宋_GB2312" w:eastAsia="仿宋_GB2312" w:hAnsi="仿宋" w:hint="eastAsia"/>
          <w:sz w:val="32"/>
          <w:szCs w:val="32"/>
        </w:rPr>
        <w:t>“中”</w:t>
      </w:r>
      <w:r w:rsidRPr="000265ED">
        <w:rPr>
          <w:rFonts w:ascii="仿宋_GB2312" w:eastAsia="仿宋_GB2312" w:hAnsi="仿宋" w:hint="eastAsia"/>
          <w:sz w:val="32"/>
          <w:szCs w:val="32"/>
        </w:rPr>
        <w:t>的</w:t>
      </w:r>
      <w:r w:rsidR="00185D9E">
        <w:rPr>
          <w:rFonts w:ascii="仿宋_GB2312" w:eastAsia="仿宋_GB2312" w:hAnsi="仿宋" w:hint="eastAsia"/>
          <w:sz w:val="32"/>
          <w:szCs w:val="32"/>
        </w:rPr>
        <w:t>快速流程</w:t>
      </w:r>
      <w:r w:rsidRPr="000265ED">
        <w:rPr>
          <w:rFonts w:ascii="仿宋_GB2312" w:eastAsia="仿宋_GB2312" w:hAnsi="仿宋" w:hint="eastAsia"/>
          <w:sz w:val="32"/>
          <w:szCs w:val="32"/>
        </w:rPr>
        <w:t>版本，应保留《应用系统建设管理办法》</w:t>
      </w:r>
      <w:r w:rsidR="00574149">
        <w:rPr>
          <w:rFonts w:ascii="仿宋_GB2312" w:eastAsia="仿宋_GB2312" w:hAnsi="仿宋" w:hint="eastAsia"/>
          <w:sz w:val="32"/>
          <w:szCs w:val="32"/>
        </w:rPr>
        <w:t>和</w:t>
      </w:r>
      <w:r w:rsidR="00CC145F">
        <w:rPr>
          <w:rFonts w:ascii="仿宋_GB2312" w:eastAsia="仿宋_GB2312" w:hAnsi="仿宋" w:hint="eastAsia"/>
          <w:sz w:val="32"/>
          <w:szCs w:val="32"/>
        </w:rPr>
        <w:t>《</w:t>
      </w:r>
      <w:r w:rsidR="00CC145F" w:rsidRPr="00CC145F">
        <w:rPr>
          <w:rFonts w:ascii="仿宋_GB2312" w:eastAsia="仿宋_GB2312" w:hAnsi="仿宋" w:hint="eastAsia"/>
          <w:sz w:val="32"/>
          <w:szCs w:val="32"/>
        </w:rPr>
        <w:t>生产运行系统变更与发布管理办法</w:t>
      </w:r>
      <w:r w:rsidR="00CC145F">
        <w:rPr>
          <w:rFonts w:ascii="仿宋_GB2312" w:eastAsia="仿宋_GB2312" w:hAnsi="仿宋" w:hint="eastAsia"/>
          <w:sz w:val="32"/>
          <w:szCs w:val="32"/>
        </w:rPr>
        <w:t>》</w:t>
      </w:r>
      <w:r w:rsidRPr="000265ED">
        <w:rPr>
          <w:rFonts w:ascii="仿宋_GB2312" w:eastAsia="仿宋_GB2312" w:hAnsi="仿宋" w:hint="eastAsia"/>
          <w:sz w:val="32"/>
          <w:szCs w:val="32"/>
        </w:rPr>
        <w:t>中的要求，</w:t>
      </w:r>
      <w:r w:rsidR="007A34BC">
        <w:rPr>
          <w:rFonts w:ascii="仿宋_GB2312" w:eastAsia="仿宋_GB2312" w:hAnsi="仿宋" w:hint="eastAsia"/>
          <w:sz w:val="32"/>
          <w:szCs w:val="32"/>
        </w:rPr>
        <w:t>在变更签报中予以明确，</w:t>
      </w:r>
      <w:r>
        <w:rPr>
          <w:rFonts w:ascii="仿宋_GB2312" w:eastAsia="仿宋_GB2312" w:hAnsi="仿宋" w:hint="eastAsia"/>
          <w:sz w:val="32"/>
          <w:szCs w:val="32"/>
        </w:rPr>
        <w:t>须进行合</w:t>
      </w:r>
      <w:proofErr w:type="gramStart"/>
      <w:r>
        <w:rPr>
          <w:rFonts w:ascii="仿宋_GB2312" w:eastAsia="仿宋_GB2312" w:hAnsi="仿宋" w:hint="eastAsia"/>
          <w:sz w:val="32"/>
          <w:szCs w:val="32"/>
        </w:rPr>
        <w:t>规</w:t>
      </w:r>
      <w:proofErr w:type="gramEnd"/>
      <w:r w:rsidR="00E46F10">
        <w:rPr>
          <w:rFonts w:ascii="仿宋_GB2312" w:eastAsia="仿宋_GB2312" w:hAnsi="仿宋" w:hint="eastAsia"/>
          <w:sz w:val="32"/>
          <w:szCs w:val="32"/>
        </w:rPr>
        <w:t>风险</w:t>
      </w:r>
      <w:r>
        <w:rPr>
          <w:rFonts w:ascii="仿宋_GB2312" w:eastAsia="仿宋_GB2312" w:hAnsi="仿宋" w:hint="eastAsia"/>
          <w:sz w:val="32"/>
          <w:szCs w:val="32"/>
        </w:rPr>
        <w:t>评估</w:t>
      </w:r>
      <w:r w:rsidR="00FD772F">
        <w:rPr>
          <w:rFonts w:ascii="仿宋_GB2312" w:eastAsia="仿宋_GB2312" w:hAnsi="仿宋" w:hint="eastAsia"/>
          <w:sz w:val="32"/>
          <w:szCs w:val="32"/>
        </w:rPr>
        <w:t>工作</w:t>
      </w:r>
      <w:r>
        <w:rPr>
          <w:rFonts w:ascii="仿宋_GB2312" w:eastAsia="仿宋_GB2312" w:hAnsi="仿宋" w:hint="eastAsia"/>
          <w:sz w:val="32"/>
          <w:szCs w:val="32"/>
        </w:rPr>
        <w:t>。</w:t>
      </w:r>
    </w:p>
    <w:p w14:paraId="058E9D46" w14:textId="672F1AC7" w:rsidR="00DB0861" w:rsidRPr="008F0980" w:rsidRDefault="00951E19" w:rsidP="00781597">
      <w:pPr>
        <w:numPr>
          <w:ilvl w:val="0"/>
          <w:numId w:val="1"/>
        </w:numPr>
        <w:adjustRightInd w:val="0"/>
        <w:snapToGrid w:val="0"/>
        <w:spacing w:line="560" w:lineRule="exact"/>
        <w:ind w:left="0" w:firstLineChars="200" w:firstLine="640"/>
        <w:rPr>
          <w:rStyle w:val="fontstyle01"/>
          <w:rFonts w:hint="default"/>
          <w:color w:val="auto"/>
        </w:rPr>
      </w:pPr>
      <w:r>
        <w:rPr>
          <w:rStyle w:val="fontstyle01"/>
          <w:rFonts w:hint="default"/>
        </w:rPr>
        <w:t>变更发布例会后，如确认包含快速流程变更版本，</w:t>
      </w:r>
      <w:r w:rsidR="00181250">
        <w:rPr>
          <w:rStyle w:val="fontstyle01"/>
          <w:rFonts w:hint="default"/>
        </w:rPr>
        <w:t>工程运行部和需求提出部门</w:t>
      </w:r>
      <w:r w:rsidR="009161DF" w:rsidRPr="004A05A9">
        <w:rPr>
          <w:rFonts w:ascii="仿宋_GB2312" w:eastAsia="仿宋_GB2312" w:hAnsi="仿宋" w:hint="eastAsia"/>
          <w:sz w:val="32"/>
          <w:szCs w:val="32"/>
        </w:rPr>
        <w:t>应按照《应用系统快速流程管理办法》要求</w:t>
      </w:r>
      <w:r w:rsidR="009161DF">
        <w:rPr>
          <w:rFonts w:ascii="仿宋_GB2312" w:eastAsia="仿宋_GB2312" w:hAnsi="仿宋" w:hint="eastAsia"/>
          <w:sz w:val="32"/>
          <w:szCs w:val="32"/>
        </w:rPr>
        <w:t>进行报备和</w:t>
      </w:r>
      <w:r w:rsidR="006C0C7C">
        <w:rPr>
          <w:rFonts w:ascii="仿宋_GB2312" w:eastAsia="仿宋_GB2312" w:hAnsi="仿宋" w:hint="eastAsia"/>
          <w:sz w:val="32"/>
          <w:szCs w:val="32"/>
        </w:rPr>
        <w:t>变更</w:t>
      </w:r>
      <w:r w:rsidR="009161DF">
        <w:rPr>
          <w:rFonts w:ascii="仿宋_GB2312" w:eastAsia="仿宋_GB2312" w:hAnsi="仿宋" w:hint="eastAsia"/>
          <w:sz w:val="32"/>
          <w:szCs w:val="32"/>
        </w:rPr>
        <w:t>管理</w:t>
      </w:r>
      <w:r w:rsidR="009161DF" w:rsidRPr="008F0980">
        <w:rPr>
          <w:rFonts w:hAnsi="仿宋"/>
        </w:rPr>
        <w:t>。</w:t>
      </w:r>
    </w:p>
    <w:p w14:paraId="4B34370F" w14:textId="77777777" w:rsidR="00DB0861" w:rsidRPr="008F0980" w:rsidRDefault="00DB0861" w:rsidP="008F0980">
      <w:pPr>
        <w:adjustRightInd w:val="0"/>
        <w:snapToGrid w:val="0"/>
        <w:spacing w:line="560" w:lineRule="exact"/>
        <w:ind w:left="640"/>
        <w:rPr>
          <w:rStyle w:val="fontstyle01"/>
          <w:rFonts w:hAnsi="仿宋" w:hint="default"/>
          <w:color w:val="auto"/>
        </w:rPr>
      </w:pPr>
    </w:p>
    <w:p w14:paraId="2D310FDE" w14:textId="1F7FF8BD" w:rsidR="00DB0861" w:rsidRPr="00DB0861" w:rsidRDefault="00DB0861" w:rsidP="00DB0861">
      <w:pPr>
        <w:adjustRightInd w:val="0"/>
        <w:snapToGrid w:val="0"/>
        <w:spacing w:line="560" w:lineRule="exact"/>
        <w:ind w:left="640"/>
        <w:jc w:val="center"/>
        <w:rPr>
          <w:rStyle w:val="fontstyle01"/>
          <w:rFonts w:hAnsi="仿宋" w:hint="default"/>
          <w:color w:val="auto"/>
        </w:rPr>
      </w:pPr>
      <w:r w:rsidRPr="00DB0861">
        <w:rPr>
          <w:rFonts w:ascii="仿宋_GB2312" w:eastAsia="仿宋_GB2312" w:hAnsi="仿宋" w:hint="eastAsia"/>
          <w:b/>
          <w:sz w:val="32"/>
          <w:szCs w:val="32"/>
        </w:rPr>
        <w:t>第五章  其他变更</w:t>
      </w:r>
      <w:r w:rsidRPr="00C00D15">
        <w:rPr>
          <w:rFonts w:ascii="仿宋_GB2312" w:eastAsia="仿宋_GB2312" w:hAnsi="仿宋" w:hint="eastAsia"/>
          <w:b/>
          <w:sz w:val="32"/>
          <w:szCs w:val="32"/>
        </w:rPr>
        <w:t>合</w:t>
      </w:r>
      <w:proofErr w:type="gramStart"/>
      <w:r w:rsidRPr="00C00D15">
        <w:rPr>
          <w:rFonts w:ascii="仿宋_GB2312" w:eastAsia="仿宋_GB2312" w:hAnsi="仿宋" w:hint="eastAsia"/>
          <w:b/>
          <w:sz w:val="32"/>
          <w:szCs w:val="32"/>
        </w:rPr>
        <w:t>规</w:t>
      </w:r>
      <w:proofErr w:type="gramEnd"/>
      <w:r w:rsidRPr="00C00D15">
        <w:rPr>
          <w:rFonts w:ascii="仿宋_GB2312" w:eastAsia="仿宋_GB2312" w:hAnsi="仿宋" w:hint="eastAsia"/>
          <w:b/>
          <w:sz w:val="32"/>
          <w:szCs w:val="32"/>
        </w:rPr>
        <w:t>风险评估工作</w:t>
      </w:r>
    </w:p>
    <w:p w14:paraId="4E3A942F" w14:textId="77777777" w:rsidR="00DB0861" w:rsidRDefault="00B17C05" w:rsidP="00DB0861">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hint="eastAsia"/>
          <w:sz w:val="32"/>
          <w:szCs w:val="32"/>
        </w:rPr>
        <w:t>新</w:t>
      </w:r>
      <w:r w:rsidR="00DB0861">
        <w:rPr>
          <w:rFonts w:ascii="仿宋_GB2312" w:eastAsia="仿宋_GB2312" w:hAnsi="仿宋" w:hint="eastAsia"/>
          <w:sz w:val="32"/>
          <w:szCs w:val="32"/>
        </w:rPr>
        <w:t>系统上线应有单独的上线签报，同时须评估测试报告、《系统上线信息安全评估检查表》、《漏洞扫描报告</w:t>
      </w:r>
      <w:r w:rsidR="00DB0861">
        <w:rPr>
          <w:rFonts w:ascii="仿宋_GB2312" w:eastAsia="仿宋_GB2312" w:hAnsi="仿宋" w:hint="eastAsia"/>
          <w:sz w:val="32"/>
          <w:szCs w:val="32"/>
        </w:rPr>
        <w:lastRenderedPageBreak/>
        <w:t>/Web应用安全扫描报告》、《新上线系统信息登记表》、《总体技术方案》和升级工作确认单</w:t>
      </w:r>
      <w:r>
        <w:rPr>
          <w:rFonts w:ascii="仿宋_GB2312" w:eastAsia="仿宋_GB2312" w:hAnsi="仿宋" w:hint="eastAsia"/>
          <w:sz w:val="32"/>
          <w:szCs w:val="32"/>
        </w:rPr>
        <w:t>（如有）</w:t>
      </w:r>
      <w:r w:rsidR="00DB0861">
        <w:rPr>
          <w:rFonts w:ascii="仿宋_GB2312" w:eastAsia="仿宋_GB2312" w:hAnsi="仿宋" w:hint="eastAsia"/>
          <w:sz w:val="32"/>
          <w:szCs w:val="32"/>
        </w:rPr>
        <w:t>。</w:t>
      </w:r>
    </w:p>
    <w:p w14:paraId="3853B56D" w14:textId="77777777" w:rsidR="00DB0861" w:rsidRDefault="00DB0861" w:rsidP="00DB0861">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hint="eastAsia"/>
          <w:sz w:val="32"/>
          <w:szCs w:val="32"/>
        </w:rPr>
        <w:t>系统下线应有单独的下线签报，同时须评估《下线技术方案》和下线操作步骤，还须评估</w:t>
      </w:r>
      <w:r w:rsidRPr="00481DC6">
        <w:rPr>
          <w:rFonts w:ascii="仿宋_GB2312" w:eastAsia="仿宋_GB2312" w:hAnsi="仿宋" w:hint="eastAsia"/>
          <w:sz w:val="32"/>
          <w:szCs w:val="32"/>
        </w:rPr>
        <w:t>包括网络，防火墙，商业软件许可收回等内容。</w:t>
      </w:r>
    </w:p>
    <w:p w14:paraId="7E63F514" w14:textId="15232E9F" w:rsidR="00DB0861" w:rsidRDefault="001D20FB" w:rsidP="00DB0861">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hint="eastAsia"/>
          <w:sz w:val="32"/>
          <w:szCs w:val="32"/>
        </w:rPr>
        <w:t>IT基础设施普通变更应有</w:t>
      </w:r>
      <w:r w:rsidR="00B55A1C">
        <w:rPr>
          <w:rFonts w:ascii="仿宋_GB2312" w:eastAsia="仿宋_GB2312" w:hAnsi="仿宋" w:hint="eastAsia"/>
          <w:sz w:val="32"/>
          <w:szCs w:val="32"/>
        </w:rPr>
        <w:t>相关</w:t>
      </w:r>
      <w:r>
        <w:rPr>
          <w:rFonts w:ascii="仿宋_GB2312" w:eastAsia="仿宋_GB2312" w:hAnsi="仿宋" w:hint="eastAsia"/>
          <w:sz w:val="32"/>
          <w:szCs w:val="32"/>
        </w:rPr>
        <w:t>签报</w:t>
      </w:r>
      <w:r w:rsidR="00DB0861">
        <w:rPr>
          <w:rFonts w:ascii="仿宋_GB2312" w:eastAsia="仿宋_GB2312" w:hAnsi="仿宋" w:hint="eastAsia"/>
          <w:sz w:val="32"/>
          <w:szCs w:val="32"/>
        </w:rPr>
        <w:t>，须评估升级实施方案和测试报告。</w:t>
      </w:r>
    </w:p>
    <w:p w14:paraId="5BBE0257" w14:textId="77777777" w:rsidR="000F19EC" w:rsidRPr="008F0980" w:rsidRDefault="000F19EC" w:rsidP="008F0980">
      <w:pPr>
        <w:adjustRightInd w:val="0"/>
        <w:snapToGrid w:val="0"/>
        <w:spacing w:line="560" w:lineRule="exact"/>
        <w:ind w:firstLineChars="200" w:firstLine="643"/>
        <w:rPr>
          <w:rFonts w:ascii="仿宋_GB2312" w:hAnsi="宋体"/>
          <w:b/>
          <w:color w:val="000000"/>
          <w:kern w:val="0"/>
          <w:sz w:val="32"/>
        </w:rPr>
      </w:pPr>
    </w:p>
    <w:p w14:paraId="236CAA09" w14:textId="2F1CF0E3" w:rsidR="000F19EC" w:rsidRPr="00DB0C52" w:rsidRDefault="000F19EC" w:rsidP="000F19EC">
      <w:pPr>
        <w:adjustRightInd w:val="0"/>
        <w:snapToGrid w:val="0"/>
        <w:spacing w:line="560" w:lineRule="exact"/>
        <w:jc w:val="center"/>
        <w:rPr>
          <w:rFonts w:ascii="仿宋_GB2312" w:eastAsia="仿宋_GB2312" w:hAnsi="仿宋"/>
          <w:b/>
          <w:sz w:val="32"/>
          <w:szCs w:val="32"/>
        </w:rPr>
      </w:pPr>
      <w:r w:rsidRPr="00DB0C52">
        <w:rPr>
          <w:rFonts w:ascii="仿宋_GB2312" w:eastAsia="仿宋_GB2312" w:hAnsi="仿宋" w:hint="eastAsia"/>
          <w:b/>
          <w:sz w:val="32"/>
          <w:szCs w:val="32"/>
        </w:rPr>
        <w:t>第</w:t>
      </w:r>
      <w:r w:rsidR="000C77EC">
        <w:rPr>
          <w:rFonts w:ascii="仿宋_GB2312" w:eastAsia="仿宋_GB2312" w:hAnsi="仿宋" w:hint="eastAsia"/>
          <w:b/>
          <w:sz w:val="32"/>
          <w:szCs w:val="32"/>
        </w:rPr>
        <w:t>六</w:t>
      </w:r>
      <w:r w:rsidRPr="00DB0C52">
        <w:rPr>
          <w:rFonts w:ascii="仿宋_GB2312" w:eastAsia="仿宋_GB2312" w:hAnsi="仿宋" w:hint="eastAsia"/>
          <w:b/>
          <w:sz w:val="32"/>
          <w:szCs w:val="32"/>
        </w:rPr>
        <w:t>章  附则</w:t>
      </w:r>
    </w:p>
    <w:p w14:paraId="1AC3DA5D" w14:textId="77777777" w:rsidR="000F19EC" w:rsidRDefault="000F19EC" w:rsidP="000925D1">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hint="eastAsia"/>
          <w:sz w:val="32"/>
          <w:szCs w:val="32"/>
        </w:rPr>
        <w:t xml:space="preserve"> 本规程</w:t>
      </w:r>
      <w:proofErr w:type="gramStart"/>
      <w:r>
        <w:rPr>
          <w:rFonts w:ascii="仿宋_GB2312" w:eastAsia="仿宋_GB2312" w:hAnsi="仿宋" w:hint="eastAsia"/>
          <w:sz w:val="32"/>
          <w:szCs w:val="32"/>
        </w:rPr>
        <w:t>由风险</w:t>
      </w:r>
      <w:proofErr w:type="gramEnd"/>
      <w:r>
        <w:rPr>
          <w:rFonts w:ascii="仿宋_GB2312" w:eastAsia="仿宋_GB2312" w:hAnsi="仿宋" w:hint="eastAsia"/>
          <w:sz w:val="32"/>
          <w:szCs w:val="32"/>
        </w:rPr>
        <w:t>管理部负责解释</w:t>
      </w:r>
      <w:r w:rsidRPr="003B784C">
        <w:rPr>
          <w:rFonts w:ascii="仿宋_GB2312" w:eastAsia="仿宋_GB2312" w:hAnsi="仿宋" w:hint="eastAsia"/>
          <w:sz w:val="32"/>
          <w:szCs w:val="32"/>
        </w:rPr>
        <w:t>。</w:t>
      </w:r>
    </w:p>
    <w:p w14:paraId="669CD303" w14:textId="77777777" w:rsidR="000F19EC" w:rsidRDefault="000F19EC" w:rsidP="000925D1">
      <w:pPr>
        <w:numPr>
          <w:ilvl w:val="0"/>
          <w:numId w:val="1"/>
        </w:numPr>
        <w:adjustRightInd w:val="0"/>
        <w:snapToGrid w:val="0"/>
        <w:spacing w:line="560" w:lineRule="exact"/>
        <w:ind w:left="0" w:firstLineChars="200" w:firstLine="640"/>
        <w:rPr>
          <w:rFonts w:ascii="仿宋_GB2312" w:eastAsia="仿宋_GB2312" w:hAnsi="仿宋"/>
          <w:sz w:val="32"/>
          <w:szCs w:val="32"/>
        </w:rPr>
      </w:pPr>
      <w:r>
        <w:rPr>
          <w:rFonts w:ascii="仿宋_GB2312" w:eastAsia="仿宋_GB2312" w:hAnsi="仿宋" w:hint="eastAsia"/>
          <w:sz w:val="32"/>
          <w:szCs w:val="32"/>
        </w:rPr>
        <w:t xml:space="preserve"> 本规程自发布之日起施行。</w:t>
      </w:r>
    </w:p>
    <w:p w14:paraId="295800E5" w14:textId="64959EF5" w:rsidR="00BA1FDD" w:rsidRDefault="00BA1FDD">
      <w:pPr>
        <w:widowControl/>
        <w:jc w:val="left"/>
        <w:rPr>
          <w:rFonts w:ascii="仿宋_GB2312" w:eastAsia="仿宋_GB2312" w:hAnsi="仿宋"/>
          <w:sz w:val="32"/>
          <w:szCs w:val="32"/>
        </w:rPr>
      </w:pPr>
      <w:r>
        <w:rPr>
          <w:rFonts w:ascii="仿宋_GB2312" w:eastAsia="仿宋_GB2312" w:hAnsi="仿宋"/>
          <w:sz w:val="32"/>
          <w:szCs w:val="32"/>
        </w:rPr>
        <w:br w:type="page"/>
      </w:r>
    </w:p>
    <w:p w14:paraId="2B738E33" w14:textId="53CD892F" w:rsidR="00BA1FDD" w:rsidRDefault="00BA1FDD" w:rsidP="00BA1FDD">
      <w:pPr>
        <w:spacing w:line="560" w:lineRule="exact"/>
        <w:rPr>
          <w:rFonts w:ascii="仿宋" w:eastAsia="仿宋" w:hAnsi="仿宋"/>
          <w:sz w:val="30"/>
          <w:szCs w:val="30"/>
        </w:rPr>
      </w:pPr>
      <w:r>
        <w:rPr>
          <w:rFonts w:ascii="仿宋" w:eastAsia="仿宋" w:hAnsi="仿宋" w:hint="eastAsia"/>
          <w:sz w:val="30"/>
          <w:szCs w:val="30"/>
        </w:rPr>
        <w:lastRenderedPageBreak/>
        <w:t>附 件：</w:t>
      </w:r>
    </w:p>
    <w:p w14:paraId="5B000959" w14:textId="60627586" w:rsidR="000F19EC" w:rsidRDefault="00BA1FDD" w:rsidP="00BA1FDD">
      <w:pPr>
        <w:adjustRightInd w:val="0"/>
        <w:snapToGrid w:val="0"/>
        <w:spacing w:line="560" w:lineRule="exact"/>
        <w:jc w:val="center"/>
        <w:rPr>
          <w:ins w:id="4" w:author=" " w:date="2020-12-28T10:34:00Z"/>
          <w:rFonts w:ascii="仿宋_GB2312" w:eastAsia="仿宋_GB2312" w:hAnsi="仿宋"/>
          <w:b/>
          <w:bCs/>
          <w:sz w:val="32"/>
          <w:szCs w:val="32"/>
        </w:rPr>
      </w:pPr>
      <w:r w:rsidRPr="00805AE2">
        <w:rPr>
          <w:rFonts w:ascii="仿宋_GB2312" w:eastAsia="仿宋_GB2312" w:hAnsi="仿宋" w:hint="eastAsia"/>
          <w:b/>
          <w:bCs/>
          <w:sz w:val="32"/>
          <w:szCs w:val="32"/>
        </w:rPr>
        <w:t>《系统业务技术风险评估报告》评估项</w:t>
      </w:r>
    </w:p>
    <w:p w14:paraId="3C437FA1" w14:textId="509672B8" w:rsidR="007B28F8" w:rsidRPr="00805AE2" w:rsidRDefault="00F712CE" w:rsidP="0084549B">
      <w:pPr>
        <w:adjustRightInd w:val="0"/>
        <w:snapToGrid w:val="0"/>
        <w:spacing w:line="560" w:lineRule="exact"/>
        <w:jc w:val="left"/>
        <w:rPr>
          <w:rFonts w:ascii="仿宋_GB2312" w:eastAsia="仿宋_GB2312" w:hAnsi="仿宋" w:hint="eastAsia"/>
          <w:b/>
          <w:bCs/>
          <w:sz w:val="32"/>
          <w:szCs w:val="32"/>
        </w:rPr>
      </w:pPr>
      <w:ins w:id="5" w:author=" " w:date="2020-12-28T10:35:00Z">
        <w:r>
          <w:rPr>
            <w:rFonts w:ascii="仿宋_GB2312" w:eastAsia="仿宋_GB2312" w:hAnsi="仿宋" w:hint="eastAsia"/>
            <w:b/>
            <w:bCs/>
            <w:sz w:val="32"/>
            <w:szCs w:val="32"/>
          </w:rPr>
          <w:t>（</w:t>
        </w:r>
      </w:ins>
      <w:ins w:id="6" w:author=" " w:date="2020-12-28T10:34:00Z">
        <w:r w:rsidR="007B28F8">
          <w:rPr>
            <w:rFonts w:ascii="仿宋_GB2312" w:eastAsia="仿宋_GB2312" w:hAnsi="仿宋" w:hint="eastAsia"/>
            <w:b/>
            <w:bCs/>
            <w:sz w:val="32"/>
            <w:szCs w:val="32"/>
          </w:rPr>
          <w:t>评估项按现有制度</w:t>
        </w:r>
      </w:ins>
      <w:ins w:id="7" w:author=" " w:date="2020-12-28T10:35:00Z">
        <w:r>
          <w:rPr>
            <w:rFonts w:ascii="仿宋_GB2312" w:eastAsia="仿宋_GB2312" w:hAnsi="仿宋" w:hint="eastAsia"/>
            <w:b/>
            <w:bCs/>
            <w:sz w:val="32"/>
            <w:szCs w:val="32"/>
          </w:rPr>
          <w:t>由不同部门</w:t>
        </w:r>
      </w:ins>
      <w:ins w:id="8" w:author=" " w:date="2020-12-28T10:36:00Z">
        <w:r>
          <w:rPr>
            <w:rFonts w:ascii="仿宋_GB2312" w:eastAsia="仿宋_GB2312" w:hAnsi="仿宋" w:hint="eastAsia"/>
            <w:b/>
            <w:bCs/>
            <w:sz w:val="32"/>
            <w:szCs w:val="32"/>
          </w:rPr>
          <w:t>负责</w:t>
        </w:r>
      </w:ins>
      <w:ins w:id="9" w:author=" " w:date="2020-12-28T10:34:00Z">
        <w:r w:rsidR="007B28F8">
          <w:rPr>
            <w:rFonts w:ascii="仿宋_GB2312" w:eastAsia="仿宋_GB2312" w:hAnsi="仿宋" w:hint="eastAsia"/>
            <w:b/>
            <w:bCs/>
            <w:sz w:val="32"/>
            <w:szCs w:val="32"/>
          </w:rPr>
          <w:t>，</w:t>
        </w:r>
      </w:ins>
      <w:ins w:id="10" w:author=" " w:date="2020-12-28T10:36:00Z">
        <w:r>
          <w:rPr>
            <w:rFonts w:ascii="仿宋_GB2312" w:eastAsia="仿宋_GB2312" w:hAnsi="仿宋" w:hint="eastAsia"/>
            <w:b/>
            <w:bCs/>
            <w:sz w:val="32"/>
            <w:szCs w:val="32"/>
          </w:rPr>
          <w:t>在全流程平台中体现部门职责。</w:t>
        </w:r>
      </w:ins>
      <w:ins w:id="11" w:author=" " w:date="2020-12-28T10:34:00Z">
        <w:r w:rsidR="007B28F8">
          <w:rPr>
            <w:rFonts w:ascii="仿宋_GB2312" w:eastAsia="仿宋_GB2312" w:hAnsi="仿宋" w:hint="eastAsia"/>
            <w:b/>
            <w:bCs/>
            <w:sz w:val="32"/>
            <w:szCs w:val="32"/>
          </w:rPr>
          <w:t>如</w:t>
        </w:r>
      </w:ins>
      <w:ins w:id="12" w:author=" " w:date="2020-12-28T10:35:00Z">
        <w:r w:rsidR="007B28F8">
          <w:rPr>
            <w:rFonts w:ascii="仿宋_GB2312" w:eastAsia="仿宋_GB2312" w:hAnsi="仿宋" w:hint="eastAsia"/>
            <w:b/>
            <w:bCs/>
            <w:sz w:val="32"/>
            <w:szCs w:val="32"/>
          </w:rPr>
          <w:t>部门间职能有调整，</w:t>
        </w:r>
      </w:ins>
      <w:ins w:id="13" w:author=" " w:date="2020-12-28T10:36:00Z">
        <w:r>
          <w:rPr>
            <w:rFonts w:ascii="仿宋_GB2312" w:eastAsia="仿宋_GB2312" w:hAnsi="仿宋" w:hint="eastAsia"/>
            <w:b/>
            <w:bCs/>
            <w:sz w:val="32"/>
            <w:szCs w:val="32"/>
          </w:rPr>
          <w:t>全流程平台</w:t>
        </w:r>
      </w:ins>
      <w:ins w:id="14" w:author=" " w:date="2020-12-28T10:37:00Z">
        <w:r>
          <w:rPr>
            <w:rFonts w:ascii="仿宋_GB2312" w:eastAsia="仿宋_GB2312" w:hAnsi="仿宋" w:hint="eastAsia"/>
            <w:b/>
            <w:bCs/>
            <w:sz w:val="32"/>
            <w:szCs w:val="32"/>
          </w:rPr>
          <w:t>依据</w:t>
        </w:r>
      </w:ins>
      <w:ins w:id="15" w:author=" " w:date="2020-12-28T10:35:00Z">
        <w:r>
          <w:rPr>
            <w:rFonts w:ascii="仿宋_GB2312" w:eastAsia="仿宋_GB2312" w:hAnsi="仿宋" w:hint="eastAsia"/>
            <w:b/>
            <w:bCs/>
            <w:sz w:val="32"/>
            <w:szCs w:val="32"/>
          </w:rPr>
          <w:t>制度进行调整。）</w:t>
        </w:r>
      </w:ins>
    </w:p>
    <w:p w14:paraId="3214CF1E" w14:textId="5293FE54" w:rsidR="006C3B20" w:rsidRPr="00F90E58" w:rsidRDefault="006C3B20" w:rsidP="006C3B20">
      <w:pPr>
        <w:adjustRightInd w:val="0"/>
        <w:snapToGrid w:val="0"/>
        <w:spacing w:line="560" w:lineRule="exact"/>
        <w:jc w:val="left"/>
        <w:rPr>
          <w:rFonts w:ascii="仿宋_GB2312" w:eastAsia="仿宋_GB2312" w:hAnsi="仿宋"/>
          <w:sz w:val="32"/>
          <w:szCs w:val="32"/>
        </w:rPr>
      </w:pPr>
      <w:r w:rsidRPr="00507AF5">
        <w:rPr>
          <w:rFonts w:ascii="仿宋_GB2312" w:eastAsia="仿宋_GB2312" w:hAnsi="仿宋" w:hint="eastAsia"/>
          <w:sz w:val="32"/>
          <w:szCs w:val="32"/>
        </w:rPr>
        <w:t>1</w:t>
      </w:r>
      <w:r w:rsidR="007445CB" w:rsidRPr="00805AE2">
        <w:rPr>
          <w:rFonts w:ascii="仿宋_GB2312" w:eastAsia="仿宋_GB2312" w:hAnsi="仿宋" w:hint="eastAsia"/>
          <w:sz w:val="32"/>
          <w:szCs w:val="32"/>
        </w:rPr>
        <w:t>、</w:t>
      </w:r>
      <w:proofErr w:type="gramStart"/>
      <w:r w:rsidRPr="00507AF5">
        <w:rPr>
          <w:rFonts w:ascii="仿宋_GB2312" w:eastAsia="仿宋_GB2312" w:hAnsi="仿宋" w:hint="eastAsia"/>
          <w:sz w:val="32"/>
          <w:szCs w:val="32"/>
        </w:rPr>
        <w:t>本需求</w:t>
      </w:r>
      <w:proofErr w:type="gramEnd"/>
      <w:r w:rsidRPr="00507AF5">
        <w:rPr>
          <w:rFonts w:ascii="仿宋_GB2312" w:eastAsia="仿宋_GB2312" w:hAnsi="仿宋" w:hint="eastAsia"/>
          <w:sz w:val="32"/>
          <w:szCs w:val="32"/>
        </w:rPr>
        <w:t>是否影响系统架构、系统主要性能、系统可靠性指标、</w:t>
      </w:r>
      <w:proofErr w:type="gramStart"/>
      <w:r w:rsidRPr="00507AF5">
        <w:rPr>
          <w:rFonts w:ascii="仿宋_GB2312" w:eastAsia="仿宋_GB2312" w:hAnsi="仿宋" w:hint="eastAsia"/>
          <w:sz w:val="32"/>
          <w:szCs w:val="32"/>
        </w:rPr>
        <w:t>灾备和安全等保级别</w:t>
      </w:r>
      <w:proofErr w:type="gramEnd"/>
      <w:r w:rsidRPr="00507AF5">
        <w:rPr>
          <w:rFonts w:ascii="仿宋_GB2312" w:eastAsia="仿宋_GB2312" w:hAnsi="仿宋" w:hint="eastAsia"/>
          <w:sz w:val="32"/>
          <w:szCs w:val="32"/>
        </w:rPr>
        <w:t>等？如有，相应的解决方案是否经过评审？</w:t>
      </w:r>
    </w:p>
    <w:p w14:paraId="635A74F5" w14:textId="2355D74E" w:rsidR="006C3B20" w:rsidRPr="00507AF5" w:rsidRDefault="006C3B20" w:rsidP="006C3B20">
      <w:pPr>
        <w:adjustRightInd w:val="0"/>
        <w:snapToGrid w:val="0"/>
        <w:spacing w:line="560" w:lineRule="exact"/>
        <w:jc w:val="left"/>
        <w:rPr>
          <w:rFonts w:ascii="仿宋_GB2312" w:eastAsia="仿宋_GB2312" w:hAnsi="仿宋"/>
          <w:sz w:val="32"/>
          <w:szCs w:val="32"/>
        </w:rPr>
      </w:pPr>
      <w:r w:rsidRPr="00F90E58">
        <w:rPr>
          <w:rFonts w:ascii="仿宋_GB2312" w:eastAsia="仿宋_GB2312" w:hAnsi="仿宋" w:hint="eastAsia"/>
          <w:sz w:val="32"/>
          <w:szCs w:val="32"/>
        </w:rPr>
        <w:t>2</w:t>
      </w:r>
      <w:r w:rsidR="007445CB" w:rsidRPr="00805AE2">
        <w:rPr>
          <w:rFonts w:ascii="仿宋_GB2312" w:eastAsia="仿宋_GB2312" w:hAnsi="仿宋" w:hint="eastAsia"/>
          <w:sz w:val="32"/>
          <w:szCs w:val="32"/>
        </w:rPr>
        <w:t>、</w:t>
      </w:r>
      <w:r w:rsidRPr="00507AF5">
        <w:rPr>
          <w:rFonts w:ascii="仿宋_GB2312" w:eastAsia="仿宋_GB2312" w:hAnsi="仿宋" w:hint="eastAsia"/>
          <w:sz w:val="32"/>
          <w:szCs w:val="32"/>
        </w:rPr>
        <w:t>软件需求规格说明书、概要设计文档等是否经过评审？</w:t>
      </w:r>
    </w:p>
    <w:p w14:paraId="2045CAA6" w14:textId="0218811D" w:rsidR="006C3B20" w:rsidRPr="00507AF5" w:rsidRDefault="006C3B20" w:rsidP="006C3B20">
      <w:pPr>
        <w:adjustRightInd w:val="0"/>
        <w:snapToGrid w:val="0"/>
        <w:spacing w:line="560" w:lineRule="exact"/>
        <w:jc w:val="left"/>
        <w:rPr>
          <w:rFonts w:ascii="仿宋_GB2312" w:eastAsia="仿宋_GB2312" w:hAnsi="仿宋"/>
          <w:sz w:val="32"/>
          <w:szCs w:val="32"/>
        </w:rPr>
      </w:pPr>
      <w:r w:rsidRPr="00F90E58">
        <w:rPr>
          <w:rFonts w:ascii="仿宋_GB2312" w:eastAsia="仿宋_GB2312" w:hAnsi="仿宋" w:hint="eastAsia"/>
          <w:sz w:val="32"/>
          <w:szCs w:val="32"/>
        </w:rPr>
        <w:t>3</w:t>
      </w:r>
      <w:r w:rsidR="007445CB" w:rsidRPr="00805AE2">
        <w:rPr>
          <w:rFonts w:ascii="仿宋_GB2312" w:eastAsia="仿宋_GB2312" w:hAnsi="仿宋" w:hint="eastAsia"/>
          <w:sz w:val="32"/>
          <w:szCs w:val="32"/>
        </w:rPr>
        <w:t>、</w:t>
      </w:r>
      <w:r w:rsidRPr="00507AF5">
        <w:rPr>
          <w:rFonts w:ascii="仿宋_GB2312" w:eastAsia="仿宋_GB2312" w:hAnsi="仿宋" w:hint="eastAsia"/>
          <w:sz w:val="32"/>
          <w:szCs w:val="32"/>
        </w:rPr>
        <w:t>系统测试方案是否进行过评审？</w:t>
      </w:r>
    </w:p>
    <w:p w14:paraId="307C0E82" w14:textId="7731A79D" w:rsidR="006C3B20" w:rsidRPr="00507AF5" w:rsidRDefault="006C3B20" w:rsidP="006C3B20">
      <w:pPr>
        <w:adjustRightInd w:val="0"/>
        <w:snapToGrid w:val="0"/>
        <w:spacing w:line="560" w:lineRule="exact"/>
        <w:jc w:val="left"/>
        <w:rPr>
          <w:rFonts w:ascii="仿宋_GB2312" w:eastAsia="仿宋_GB2312" w:hAnsi="仿宋"/>
          <w:sz w:val="32"/>
          <w:szCs w:val="32"/>
        </w:rPr>
      </w:pPr>
      <w:r w:rsidRPr="00F90E58">
        <w:rPr>
          <w:rFonts w:ascii="仿宋_GB2312" w:eastAsia="仿宋_GB2312" w:hAnsi="仿宋" w:hint="eastAsia"/>
          <w:sz w:val="32"/>
          <w:szCs w:val="32"/>
        </w:rPr>
        <w:t>4</w:t>
      </w:r>
      <w:r w:rsidR="007445CB" w:rsidRPr="00805AE2">
        <w:rPr>
          <w:rFonts w:ascii="仿宋_GB2312" w:eastAsia="仿宋_GB2312" w:hAnsi="仿宋" w:hint="eastAsia"/>
          <w:sz w:val="32"/>
          <w:szCs w:val="32"/>
        </w:rPr>
        <w:t>、</w:t>
      </w:r>
      <w:r w:rsidRPr="00507AF5">
        <w:rPr>
          <w:rFonts w:ascii="仿宋_GB2312" w:eastAsia="仿宋_GB2312" w:hAnsi="仿宋" w:hint="eastAsia"/>
          <w:sz w:val="32"/>
          <w:szCs w:val="32"/>
        </w:rPr>
        <w:t>本系统及关联系统是否按测试方案进行测试？</w:t>
      </w:r>
    </w:p>
    <w:p w14:paraId="224560A7" w14:textId="75654BD9" w:rsidR="006C3B20" w:rsidRPr="00F90E58" w:rsidRDefault="006C3B20" w:rsidP="006C3B20">
      <w:pPr>
        <w:adjustRightInd w:val="0"/>
        <w:snapToGrid w:val="0"/>
        <w:spacing w:line="560" w:lineRule="exact"/>
        <w:jc w:val="left"/>
        <w:rPr>
          <w:rFonts w:ascii="仿宋_GB2312" w:eastAsia="仿宋_GB2312" w:hAnsi="仿宋"/>
          <w:sz w:val="32"/>
          <w:szCs w:val="32"/>
        </w:rPr>
      </w:pPr>
      <w:r w:rsidRPr="00F90E58">
        <w:rPr>
          <w:rFonts w:ascii="仿宋_GB2312" w:eastAsia="仿宋_GB2312" w:hAnsi="仿宋" w:hint="eastAsia"/>
          <w:sz w:val="32"/>
          <w:szCs w:val="32"/>
        </w:rPr>
        <w:t>5</w:t>
      </w:r>
      <w:r w:rsidR="007445CB" w:rsidRPr="00805AE2">
        <w:rPr>
          <w:rFonts w:ascii="仿宋_GB2312" w:eastAsia="仿宋_GB2312" w:hAnsi="仿宋" w:hint="eastAsia"/>
          <w:sz w:val="32"/>
          <w:szCs w:val="32"/>
        </w:rPr>
        <w:t>、</w:t>
      </w:r>
      <w:r w:rsidRPr="00507AF5">
        <w:rPr>
          <w:rFonts w:ascii="仿宋_GB2312" w:eastAsia="仿宋_GB2312" w:hAnsi="仿宋" w:hint="eastAsia"/>
          <w:sz w:val="32"/>
          <w:szCs w:val="32"/>
        </w:rPr>
        <w:t>系统测试中是否发生需求变更？如有，相关需求规格说明书、概要设计文档、详细设计、编码、系统测试等流程的操作是否合</w:t>
      </w:r>
      <w:proofErr w:type="gramStart"/>
      <w:r w:rsidRPr="00507AF5">
        <w:rPr>
          <w:rFonts w:ascii="仿宋_GB2312" w:eastAsia="仿宋_GB2312" w:hAnsi="仿宋" w:hint="eastAsia"/>
          <w:sz w:val="32"/>
          <w:szCs w:val="32"/>
        </w:rPr>
        <w:t>规</w:t>
      </w:r>
      <w:proofErr w:type="gramEnd"/>
      <w:r w:rsidRPr="00507AF5">
        <w:rPr>
          <w:rFonts w:ascii="仿宋_GB2312" w:eastAsia="仿宋_GB2312" w:hAnsi="仿宋" w:hint="eastAsia"/>
          <w:sz w:val="32"/>
          <w:szCs w:val="32"/>
        </w:rPr>
        <w:t>？</w:t>
      </w:r>
    </w:p>
    <w:p w14:paraId="5A99AED3" w14:textId="2C033AA2" w:rsidR="006C3B20" w:rsidRPr="00507AF5" w:rsidRDefault="006C3B20" w:rsidP="006C3B20">
      <w:pPr>
        <w:adjustRightInd w:val="0"/>
        <w:snapToGrid w:val="0"/>
        <w:spacing w:line="560" w:lineRule="exact"/>
        <w:jc w:val="left"/>
        <w:rPr>
          <w:rFonts w:ascii="仿宋_GB2312" w:eastAsia="仿宋_GB2312" w:hAnsi="仿宋"/>
          <w:sz w:val="32"/>
          <w:szCs w:val="32"/>
        </w:rPr>
      </w:pPr>
      <w:r w:rsidRPr="00F90E58">
        <w:rPr>
          <w:rFonts w:ascii="仿宋_GB2312" w:eastAsia="仿宋_GB2312" w:hAnsi="仿宋" w:hint="eastAsia"/>
          <w:sz w:val="32"/>
          <w:szCs w:val="32"/>
        </w:rPr>
        <w:t>6</w:t>
      </w:r>
      <w:r w:rsidR="007445CB" w:rsidRPr="00805AE2">
        <w:rPr>
          <w:rFonts w:ascii="仿宋_GB2312" w:eastAsia="仿宋_GB2312" w:hAnsi="仿宋" w:hint="eastAsia"/>
          <w:sz w:val="32"/>
          <w:szCs w:val="32"/>
        </w:rPr>
        <w:t>、</w:t>
      </w:r>
      <w:r w:rsidRPr="00507AF5">
        <w:rPr>
          <w:rFonts w:ascii="仿宋_GB2312" w:eastAsia="仿宋_GB2312" w:hAnsi="仿宋" w:hint="eastAsia"/>
          <w:sz w:val="32"/>
          <w:szCs w:val="32"/>
        </w:rPr>
        <w:t>是否进行性能测试？其测试是否符合性能需求？</w:t>
      </w:r>
    </w:p>
    <w:p w14:paraId="54D4AB6B" w14:textId="39E7DAFE" w:rsidR="006C3B20" w:rsidRPr="00F90E58" w:rsidRDefault="006C3B20" w:rsidP="006C3B20">
      <w:pPr>
        <w:adjustRightInd w:val="0"/>
        <w:snapToGrid w:val="0"/>
        <w:spacing w:line="560" w:lineRule="exact"/>
        <w:jc w:val="left"/>
        <w:rPr>
          <w:rFonts w:ascii="仿宋_GB2312" w:eastAsia="仿宋_GB2312" w:hAnsi="仿宋"/>
          <w:sz w:val="32"/>
          <w:szCs w:val="32"/>
        </w:rPr>
      </w:pPr>
      <w:r w:rsidRPr="00F90E58">
        <w:rPr>
          <w:rFonts w:ascii="仿宋_GB2312" w:eastAsia="仿宋_GB2312" w:hAnsi="仿宋" w:hint="eastAsia"/>
          <w:sz w:val="32"/>
          <w:szCs w:val="32"/>
        </w:rPr>
        <w:t>7</w:t>
      </w:r>
      <w:r w:rsidR="007445CB" w:rsidRPr="00805AE2">
        <w:rPr>
          <w:rFonts w:ascii="仿宋_GB2312" w:eastAsia="仿宋_GB2312" w:hAnsi="仿宋" w:hint="eastAsia"/>
          <w:sz w:val="32"/>
          <w:szCs w:val="32"/>
        </w:rPr>
        <w:t>、</w:t>
      </w:r>
      <w:r w:rsidRPr="00507AF5">
        <w:rPr>
          <w:rFonts w:ascii="仿宋_GB2312" w:eastAsia="仿宋_GB2312" w:hAnsi="仿宋" w:hint="eastAsia"/>
          <w:sz w:val="32"/>
          <w:szCs w:val="32"/>
        </w:rPr>
        <w:t>需交付的服务器端和客户端的升级步骤（含回退步骤）是否进行过测试</w:t>
      </w:r>
      <w:r w:rsidRPr="00F90E58">
        <w:rPr>
          <w:rFonts w:ascii="仿宋_GB2312" w:eastAsia="仿宋_GB2312" w:hAnsi="仿宋" w:hint="eastAsia"/>
          <w:sz w:val="32"/>
          <w:szCs w:val="32"/>
        </w:rPr>
        <w:t>?</w:t>
      </w:r>
    </w:p>
    <w:p w14:paraId="7DC10EBF" w14:textId="298A0E29" w:rsidR="006C3B20" w:rsidRPr="00F90E58" w:rsidRDefault="006C3B20" w:rsidP="006C3B20">
      <w:pPr>
        <w:adjustRightInd w:val="0"/>
        <w:snapToGrid w:val="0"/>
        <w:spacing w:line="560" w:lineRule="exact"/>
        <w:jc w:val="left"/>
        <w:rPr>
          <w:rFonts w:ascii="仿宋_GB2312" w:eastAsia="仿宋_GB2312" w:hAnsi="仿宋"/>
          <w:sz w:val="32"/>
          <w:szCs w:val="32"/>
        </w:rPr>
      </w:pPr>
      <w:r w:rsidRPr="00F90E58">
        <w:rPr>
          <w:rFonts w:ascii="仿宋_GB2312" w:eastAsia="仿宋_GB2312" w:hAnsi="仿宋" w:hint="eastAsia"/>
          <w:sz w:val="32"/>
          <w:szCs w:val="32"/>
        </w:rPr>
        <w:t>8</w:t>
      </w:r>
      <w:r w:rsidR="007445CB" w:rsidRPr="00805AE2">
        <w:rPr>
          <w:rFonts w:ascii="仿宋_GB2312" w:eastAsia="仿宋_GB2312" w:hAnsi="仿宋" w:hint="eastAsia"/>
          <w:sz w:val="32"/>
          <w:szCs w:val="32"/>
        </w:rPr>
        <w:t>、</w:t>
      </w:r>
      <w:r w:rsidRPr="00507AF5">
        <w:rPr>
          <w:rFonts w:ascii="仿宋_GB2312" w:eastAsia="仿宋_GB2312" w:hAnsi="仿宋" w:hint="eastAsia"/>
          <w:sz w:val="32"/>
          <w:szCs w:val="32"/>
        </w:rPr>
        <w:t>是否对用户手册进行更新？如更新，是否经过业务人员评审？</w:t>
      </w:r>
    </w:p>
    <w:p w14:paraId="725F9E49" w14:textId="0ED60A7B" w:rsidR="006C3B20" w:rsidRPr="00F90E58" w:rsidRDefault="006C3B20" w:rsidP="006C3B20">
      <w:pPr>
        <w:adjustRightInd w:val="0"/>
        <w:snapToGrid w:val="0"/>
        <w:spacing w:line="560" w:lineRule="exact"/>
        <w:jc w:val="left"/>
        <w:rPr>
          <w:rFonts w:ascii="仿宋_GB2312" w:eastAsia="仿宋_GB2312" w:hAnsi="仿宋"/>
          <w:sz w:val="32"/>
          <w:szCs w:val="32"/>
        </w:rPr>
      </w:pPr>
      <w:r w:rsidRPr="00F90E58">
        <w:rPr>
          <w:rFonts w:ascii="仿宋_GB2312" w:eastAsia="仿宋_GB2312" w:hAnsi="仿宋" w:hint="eastAsia"/>
          <w:sz w:val="32"/>
          <w:szCs w:val="32"/>
        </w:rPr>
        <w:t>9</w:t>
      </w:r>
      <w:r w:rsidR="007445CB" w:rsidRPr="00805AE2">
        <w:rPr>
          <w:rFonts w:ascii="仿宋_GB2312" w:eastAsia="仿宋_GB2312" w:hAnsi="仿宋" w:hint="eastAsia"/>
          <w:sz w:val="32"/>
          <w:szCs w:val="32"/>
        </w:rPr>
        <w:t>、</w:t>
      </w:r>
      <w:r w:rsidRPr="00507AF5">
        <w:rPr>
          <w:rFonts w:ascii="仿宋_GB2312" w:eastAsia="仿宋_GB2312" w:hAnsi="仿宋" w:hint="eastAsia"/>
          <w:sz w:val="32"/>
          <w:szCs w:val="32"/>
        </w:rPr>
        <w:t>是否对系统运维文档进行更新？如更新，是否经过运</w:t>
      </w:r>
      <w:proofErr w:type="gramStart"/>
      <w:r w:rsidRPr="00507AF5">
        <w:rPr>
          <w:rFonts w:ascii="仿宋_GB2312" w:eastAsia="仿宋_GB2312" w:hAnsi="仿宋" w:hint="eastAsia"/>
          <w:sz w:val="32"/>
          <w:szCs w:val="32"/>
        </w:rPr>
        <w:t>维人员</w:t>
      </w:r>
      <w:proofErr w:type="gramEnd"/>
      <w:r w:rsidRPr="00507AF5">
        <w:rPr>
          <w:rFonts w:ascii="仿宋_GB2312" w:eastAsia="仿宋_GB2312" w:hAnsi="仿宋" w:hint="eastAsia"/>
          <w:sz w:val="32"/>
          <w:szCs w:val="32"/>
        </w:rPr>
        <w:t>评审？</w:t>
      </w:r>
    </w:p>
    <w:p w14:paraId="61118544" w14:textId="4FDE5727" w:rsidR="00BA1FDD" w:rsidRPr="00F90E58" w:rsidRDefault="006C3B20" w:rsidP="006C3B20">
      <w:pPr>
        <w:adjustRightInd w:val="0"/>
        <w:snapToGrid w:val="0"/>
        <w:spacing w:line="560" w:lineRule="exact"/>
        <w:jc w:val="left"/>
        <w:rPr>
          <w:rFonts w:ascii="仿宋_GB2312" w:eastAsia="仿宋_GB2312" w:hAnsi="仿宋"/>
          <w:sz w:val="32"/>
          <w:szCs w:val="32"/>
        </w:rPr>
      </w:pPr>
      <w:r w:rsidRPr="00F90E58">
        <w:rPr>
          <w:rFonts w:ascii="仿宋_GB2312" w:eastAsia="仿宋_GB2312" w:hAnsi="仿宋" w:hint="eastAsia"/>
          <w:sz w:val="32"/>
          <w:szCs w:val="32"/>
        </w:rPr>
        <w:t>10</w:t>
      </w:r>
      <w:r w:rsidRPr="00F90E58">
        <w:rPr>
          <w:rFonts w:ascii="仿宋_GB2312" w:eastAsia="仿宋_GB2312" w:hAnsi="仿宋" w:hint="eastAsia"/>
          <w:sz w:val="32"/>
          <w:szCs w:val="32"/>
        </w:rPr>
        <w:tab/>
      </w:r>
      <w:r w:rsidR="007445CB" w:rsidRPr="00805AE2">
        <w:rPr>
          <w:rFonts w:ascii="仿宋_GB2312" w:eastAsia="仿宋_GB2312" w:hAnsi="仿宋" w:hint="eastAsia"/>
          <w:sz w:val="32"/>
          <w:szCs w:val="32"/>
        </w:rPr>
        <w:t>、</w:t>
      </w:r>
      <w:r w:rsidRPr="00507AF5">
        <w:rPr>
          <w:rFonts w:ascii="仿宋_GB2312" w:eastAsia="仿宋_GB2312" w:hAnsi="仿宋" w:hint="eastAsia"/>
          <w:sz w:val="32"/>
          <w:szCs w:val="32"/>
        </w:rPr>
        <w:t>是否有遗留缺陷？如有，是否进行了遗留缺陷影响分析</w:t>
      </w:r>
      <w:r w:rsidRPr="00507AF5">
        <w:rPr>
          <w:rFonts w:ascii="仿宋_GB2312" w:eastAsia="仿宋_GB2312" w:hAnsi="仿宋" w:hint="eastAsia"/>
          <w:sz w:val="32"/>
          <w:szCs w:val="32"/>
        </w:rPr>
        <w:lastRenderedPageBreak/>
        <w:t>和评估，且制定了有效应对措施？</w:t>
      </w:r>
    </w:p>
    <w:p w14:paraId="24466FC7" w14:textId="1FC26570" w:rsidR="006C3B20" w:rsidRPr="00805AE2"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1</w:t>
      </w:r>
      <w:r w:rsidR="006C3B20" w:rsidRPr="00507AF5">
        <w:rPr>
          <w:rFonts w:ascii="仿宋_GB2312" w:eastAsia="仿宋_GB2312" w:hAnsi="仿宋" w:hint="eastAsia"/>
          <w:sz w:val="32"/>
          <w:szCs w:val="32"/>
        </w:rPr>
        <w:t>1</w:t>
      </w:r>
      <w:r w:rsidR="009F6AAD"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是否更新用户操作文档</w:t>
      </w:r>
      <w:r w:rsidR="009F6AAD"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 xml:space="preserve">如更新，是否经过测试检验？ </w:t>
      </w:r>
    </w:p>
    <w:p w14:paraId="2431BC7D" w14:textId="7FBA2D3C" w:rsidR="009F6AAD" w:rsidRPr="00507AF5"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1</w:t>
      </w:r>
      <w:r w:rsidR="009F6AAD" w:rsidRPr="00805AE2">
        <w:rPr>
          <w:rFonts w:ascii="仿宋_GB2312" w:eastAsia="仿宋_GB2312" w:hAnsi="仿宋"/>
          <w:sz w:val="32"/>
          <w:szCs w:val="32"/>
        </w:rPr>
        <w:t>2、</w:t>
      </w:r>
      <w:r w:rsidR="009F6AAD" w:rsidRPr="00805AE2">
        <w:rPr>
          <w:rFonts w:ascii="仿宋_GB2312" w:eastAsia="仿宋_GB2312" w:hAnsi="仿宋" w:hint="eastAsia"/>
          <w:sz w:val="32"/>
          <w:szCs w:val="32"/>
        </w:rPr>
        <w:t>是否更新应急手册、应急预案等？如更新，是否经过测试检验？</w:t>
      </w:r>
    </w:p>
    <w:p w14:paraId="3D3AFAA3" w14:textId="18E51185" w:rsidR="006C3B20" w:rsidRPr="00F90E58"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13</w:t>
      </w:r>
      <w:r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是否需要数据初始化或历史数据迁入（</w:t>
      </w:r>
      <w:proofErr w:type="gramStart"/>
      <w:r w:rsidR="006C3B20" w:rsidRPr="00507AF5">
        <w:rPr>
          <w:rFonts w:ascii="仿宋_GB2312" w:eastAsia="仿宋_GB2312" w:hAnsi="仿宋" w:hint="eastAsia"/>
          <w:sz w:val="32"/>
          <w:szCs w:val="32"/>
        </w:rPr>
        <w:t>非应用</w:t>
      </w:r>
      <w:proofErr w:type="gramEnd"/>
      <w:r w:rsidR="006C3B20" w:rsidRPr="00507AF5">
        <w:rPr>
          <w:rFonts w:ascii="仿宋_GB2312" w:eastAsia="仿宋_GB2312" w:hAnsi="仿宋" w:hint="eastAsia"/>
          <w:sz w:val="32"/>
          <w:szCs w:val="32"/>
        </w:rPr>
        <w:t>数据库导入）</w:t>
      </w:r>
      <w:r w:rsidR="006C3B20" w:rsidRPr="00F90E58">
        <w:rPr>
          <w:rFonts w:ascii="仿宋_GB2312" w:eastAsia="仿宋_GB2312" w:hAnsi="仿宋" w:hint="eastAsia"/>
          <w:sz w:val="32"/>
          <w:szCs w:val="32"/>
        </w:rPr>
        <w:t>?如需要，是否经过测试检验？</w:t>
      </w:r>
    </w:p>
    <w:p w14:paraId="1AAE14C9" w14:textId="0FFE04CB" w:rsidR="006C3B20" w:rsidRPr="00F90E58"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14</w:t>
      </w:r>
      <w:r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是否进行过性能测试（用户体验方面）？其测试是否符合性能需求？</w:t>
      </w:r>
    </w:p>
    <w:p w14:paraId="23602722" w14:textId="385AAD29" w:rsidR="006C3B20" w:rsidRPr="00507AF5"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15</w:t>
      </w:r>
      <w:r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是否有遗留缺陷？其应对措施是否经业务人员测试检验？</w:t>
      </w:r>
    </w:p>
    <w:p w14:paraId="3AC9FB19" w14:textId="7A53A3FE" w:rsidR="006C3B20" w:rsidRPr="00F90E58"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16</w:t>
      </w:r>
      <w:r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对外服务的应用系统是否需要制定重大改造或新系统</w:t>
      </w:r>
      <w:proofErr w:type="gramStart"/>
      <w:r w:rsidR="006C3B20" w:rsidRPr="00507AF5">
        <w:rPr>
          <w:rFonts w:ascii="仿宋_GB2312" w:eastAsia="仿宋_GB2312" w:hAnsi="仿宋" w:hint="eastAsia"/>
          <w:sz w:val="32"/>
          <w:szCs w:val="32"/>
        </w:rPr>
        <w:t>上线上线</w:t>
      </w:r>
      <w:proofErr w:type="gramEnd"/>
      <w:r w:rsidR="006C3B20" w:rsidRPr="00507AF5">
        <w:rPr>
          <w:rFonts w:ascii="仿宋_GB2312" w:eastAsia="仿宋_GB2312" w:hAnsi="仿宋" w:hint="eastAsia"/>
          <w:sz w:val="32"/>
          <w:szCs w:val="32"/>
        </w:rPr>
        <w:t>首日运行应急方案？如是，是否经过测试检验？</w:t>
      </w:r>
    </w:p>
    <w:p w14:paraId="2F05C097" w14:textId="7D3C6BA7" w:rsidR="006C3B20" w:rsidRPr="00805AE2"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17</w:t>
      </w:r>
      <w:r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 xml:space="preserve">系统上线是否可能存在的其他业务风险？ </w:t>
      </w:r>
      <w:r w:rsidR="006C3B20" w:rsidRPr="00F90E58">
        <w:rPr>
          <w:rFonts w:ascii="仿宋_GB2312" w:eastAsia="仿宋_GB2312" w:hAnsi="仿宋" w:hint="eastAsia"/>
          <w:sz w:val="32"/>
          <w:szCs w:val="32"/>
        </w:rPr>
        <w:t>如有</w:t>
      </w:r>
      <w:r w:rsidR="009F6AAD" w:rsidRPr="00F90E58">
        <w:rPr>
          <w:rFonts w:ascii="仿宋_GB2312" w:eastAsia="仿宋_GB2312" w:hAnsi="仿宋" w:hint="eastAsia"/>
          <w:sz w:val="32"/>
          <w:szCs w:val="32"/>
        </w:rPr>
        <w:t>，</w:t>
      </w:r>
      <w:r w:rsidR="006C3B20" w:rsidRPr="00F90E58">
        <w:rPr>
          <w:rFonts w:ascii="仿宋_GB2312" w:eastAsia="仿宋_GB2312" w:hAnsi="仿宋" w:hint="eastAsia"/>
          <w:sz w:val="32"/>
          <w:szCs w:val="32"/>
        </w:rPr>
        <w:t>是否经过评估并采取风险管控？</w:t>
      </w:r>
    </w:p>
    <w:p w14:paraId="262F640A" w14:textId="7B5FDF78" w:rsidR="009F6AAD" w:rsidRPr="00805AE2"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18</w:t>
      </w:r>
      <w:r w:rsidRPr="00805AE2">
        <w:rPr>
          <w:rFonts w:ascii="仿宋_GB2312" w:eastAsia="仿宋_GB2312" w:hAnsi="仿宋" w:hint="eastAsia"/>
          <w:sz w:val="32"/>
          <w:szCs w:val="32"/>
        </w:rPr>
        <w:t>、</w:t>
      </w:r>
      <w:r w:rsidR="009F6AAD" w:rsidRPr="00805AE2">
        <w:rPr>
          <w:rFonts w:ascii="仿宋_GB2312" w:eastAsia="仿宋_GB2312" w:hAnsi="仿宋" w:hint="eastAsia"/>
          <w:sz w:val="32"/>
          <w:szCs w:val="32"/>
        </w:rPr>
        <w:t>系统上线存在的其他业务风险已经过评估并采取风险管控？</w:t>
      </w:r>
    </w:p>
    <w:p w14:paraId="3F0001BE" w14:textId="4F319F34" w:rsidR="009F6AAD" w:rsidRPr="00805AE2"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19</w:t>
      </w:r>
      <w:r w:rsidRPr="00805AE2">
        <w:rPr>
          <w:rFonts w:ascii="仿宋_GB2312" w:eastAsia="仿宋_GB2312" w:hAnsi="仿宋" w:hint="eastAsia"/>
          <w:sz w:val="32"/>
          <w:szCs w:val="32"/>
        </w:rPr>
        <w:t>、</w:t>
      </w:r>
      <w:r w:rsidR="009F6AAD" w:rsidRPr="00805AE2">
        <w:rPr>
          <w:rFonts w:ascii="仿宋_GB2312" w:eastAsia="仿宋_GB2312" w:hAnsi="仿宋" w:hint="eastAsia"/>
          <w:sz w:val="32"/>
          <w:szCs w:val="32"/>
        </w:rPr>
        <w:t>高可用测试方案是否通过评审？</w:t>
      </w:r>
    </w:p>
    <w:p w14:paraId="3C9249F6" w14:textId="6A4D8807" w:rsidR="009F6AAD" w:rsidRPr="00805AE2"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20</w:t>
      </w:r>
      <w:r w:rsidRPr="00805AE2">
        <w:rPr>
          <w:rFonts w:ascii="仿宋_GB2312" w:eastAsia="仿宋_GB2312" w:hAnsi="仿宋" w:hint="eastAsia"/>
          <w:sz w:val="32"/>
          <w:szCs w:val="32"/>
        </w:rPr>
        <w:t>、</w:t>
      </w:r>
      <w:r w:rsidR="009F6AAD" w:rsidRPr="00805AE2">
        <w:rPr>
          <w:rFonts w:ascii="仿宋_GB2312" w:eastAsia="仿宋_GB2312" w:hAnsi="仿宋" w:hint="eastAsia"/>
          <w:sz w:val="32"/>
          <w:szCs w:val="32"/>
        </w:rPr>
        <w:t>模拟环境性能测试方案是否通过评审？</w:t>
      </w:r>
    </w:p>
    <w:p w14:paraId="26A50077" w14:textId="153FAB12" w:rsidR="009F6AAD" w:rsidRPr="00EB14B2"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21</w:t>
      </w:r>
      <w:r w:rsidRPr="00805AE2">
        <w:rPr>
          <w:rFonts w:ascii="仿宋_GB2312" w:eastAsia="仿宋_GB2312" w:hAnsi="仿宋" w:hint="eastAsia"/>
          <w:sz w:val="32"/>
          <w:szCs w:val="32"/>
        </w:rPr>
        <w:t>、</w:t>
      </w:r>
      <w:r w:rsidR="009F6AAD" w:rsidRPr="00507AF5">
        <w:rPr>
          <w:rFonts w:ascii="仿宋_GB2312" w:eastAsia="仿宋_GB2312" w:hAnsi="仿宋" w:hint="eastAsia"/>
          <w:sz w:val="32"/>
          <w:szCs w:val="32"/>
        </w:rPr>
        <w:t>是否需要通过</w:t>
      </w:r>
      <w:r w:rsidR="009F6AAD" w:rsidRPr="00F90E58">
        <w:rPr>
          <w:rFonts w:ascii="仿宋_GB2312" w:eastAsia="仿宋_GB2312" w:hAnsi="仿宋" w:hint="eastAsia"/>
          <w:sz w:val="32"/>
          <w:szCs w:val="32"/>
        </w:rPr>
        <w:t>安全测试（如漏洞扫描等</w:t>
      </w:r>
      <w:r w:rsidR="009F6AAD" w:rsidRPr="003C719B">
        <w:rPr>
          <w:rFonts w:ascii="仿宋_GB2312" w:eastAsia="仿宋_GB2312" w:hAnsi="仿宋" w:hint="eastAsia"/>
          <w:sz w:val="32"/>
          <w:szCs w:val="32"/>
        </w:rPr>
        <w:t>）？</w:t>
      </w:r>
    </w:p>
    <w:p w14:paraId="05533A3C" w14:textId="11B3FA56" w:rsidR="006C3B20" w:rsidRPr="00F90E58"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22</w:t>
      </w:r>
      <w:r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是否是应用系统下线？应用系统下线整体方案是否经过评审？</w:t>
      </w:r>
    </w:p>
    <w:p w14:paraId="64EDCE83" w14:textId="75E1751F" w:rsidR="006C3B20" w:rsidRPr="00F90E58"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23</w:t>
      </w:r>
      <w:r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是否对技术运维手册进行更新？如更新，是否经过测试检验？</w:t>
      </w:r>
    </w:p>
    <w:p w14:paraId="121852B5" w14:textId="4FE245B4" w:rsidR="006C3B20" w:rsidRPr="00507AF5"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lastRenderedPageBreak/>
        <w:t>24</w:t>
      </w:r>
      <w:r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验收测试方案是否进行过评审？</w:t>
      </w:r>
    </w:p>
    <w:p w14:paraId="4A29986F" w14:textId="0F882966" w:rsidR="006C3B20" w:rsidRPr="00F90E58"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25</w:t>
      </w:r>
      <w:r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验收测试中是否存在因需求变更导致更改软件需求规格说明书的情况？如存在，软件需求规格说明书是否经过评审？</w:t>
      </w:r>
    </w:p>
    <w:p w14:paraId="38C9BA62" w14:textId="6E19E97C" w:rsidR="006C3B20" w:rsidRPr="00F90E58"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26</w:t>
      </w:r>
      <w:r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验收测试中是否存在因需求变更导致更改概要设计等文档的情况？如存在，概要设计等文档是否按规定经过评审？</w:t>
      </w:r>
    </w:p>
    <w:p w14:paraId="2E001632" w14:textId="4B1A86DD" w:rsidR="006C3B20" w:rsidRPr="00F90E58"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27</w:t>
      </w:r>
      <w:r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是否进行过性能测试（服务器方面），其测试是否符合性能需求？</w:t>
      </w:r>
    </w:p>
    <w:p w14:paraId="546058C6" w14:textId="62172097" w:rsidR="006C3B20" w:rsidRPr="00F90E58" w:rsidRDefault="007445CB" w:rsidP="006C3B20">
      <w:pPr>
        <w:adjustRightInd w:val="0"/>
        <w:snapToGrid w:val="0"/>
        <w:spacing w:line="560" w:lineRule="exact"/>
        <w:jc w:val="left"/>
        <w:rPr>
          <w:rFonts w:ascii="仿宋_GB2312" w:eastAsia="仿宋_GB2312" w:hAnsi="仿宋"/>
          <w:sz w:val="32"/>
          <w:szCs w:val="32"/>
        </w:rPr>
      </w:pPr>
      <w:r w:rsidRPr="00805AE2">
        <w:rPr>
          <w:rFonts w:ascii="仿宋_GB2312" w:eastAsia="仿宋_GB2312" w:hAnsi="仿宋"/>
          <w:sz w:val="32"/>
          <w:szCs w:val="32"/>
        </w:rPr>
        <w:t>28</w:t>
      </w:r>
      <w:r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历史数据是否需迁入新应用系统</w:t>
      </w:r>
      <w:proofErr w:type="gramStart"/>
      <w:r w:rsidR="006C3B20" w:rsidRPr="00507AF5">
        <w:rPr>
          <w:rFonts w:ascii="仿宋_GB2312" w:eastAsia="仿宋_GB2312" w:hAnsi="仿宋" w:hint="eastAsia"/>
          <w:sz w:val="32"/>
          <w:szCs w:val="32"/>
        </w:rPr>
        <w:t>系统</w:t>
      </w:r>
      <w:proofErr w:type="gramEnd"/>
      <w:r w:rsidR="006C3B20" w:rsidRPr="00507AF5">
        <w:rPr>
          <w:rFonts w:ascii="仿宋_GB2312" w:eastAsia="仿宋_GB2312" w:hAnsi="仿宋" w:hint="eastAsia"/>
          <w:sz w:val="32"/>
          <w:szCs w:val="32"/>
        </w:rPr>
        <w:t>？如是，其迁移安装步骤是</w:t>
      </w:r>
      <w:r w:rsidR="006C3B20" w:rsidRPr="00F90E58">
        <w:rPr>
          <w:rFonts w:ascii="仿宋_GB2312" w:eastAsia="仿宋_GB2312" w:hAnsi="仿宋" w:hint="eastAsia"/>
          <w:sz w:val="32"/>
          <w:szCs w:val="32"/>
        </w:rPr>
        <w:t>否经过测试检验？</w:t>
      </w:r>
    </w:p>
    <w:p w14:paraId="11802AF9" w14:textId="1DD04EED" w:rsidR="006C3B20" w:rsidRPr="00805AE2" w:rsidRDefault="007445CB" w:rsidP="00805AE2">
      <w:pPr>
        <w:adjustRightInd w:val="0"/>
        <w:snapToGrid w:val="0"/>
        <w:spacing w:line="560" w:lineRule="exact"/>
        <w:jc w:val="left"/>
        <w:rPr>
          <w:rFonts w:ascii="仿宋_GB2312" w:eastAsia="仿宋_GB2312" w:hAnsi="仿宋"/>
          <w:color w:val="FF0000"/>
          <w:sz w:val="32"/>
          <w:szCs w:val="32"/>
        </w:rPr>
      </w:pPr>
      <w:r w:rsidRPr="00805AE2">
        <w:rPr>
          <w:rFonts w:ascii="仿宋_GB2312" w:eastAsia="仿宋_GB2312" w:hAnsi="仿宋"/>
          <w:sz w:val="32"/>
          <w:szCs w:val="32"/>
        </w:rPr>
        <w:t>29</w:t>
      </w:r>
      <w:r w:rsidRPr="00805AE2">
        <w:rPr>
          <w:rFonts w:ascii="仿宋_GB2312" w:eastAsia="仿宋_GB2312" w:hAnsi="仿宋" w:hint="eastAsia"/>
          <w:sz w:val="32"/>
          <w:szCs w:val="32"/>
        </w:rPr>
        <w:t>、</w:t>
      </w:r>
      <w:r w:rsidR="006C3B20" w:rsidRPr="00507AF5">
        <w:rPr>
          <w:rFonts w:ascii="仿宋_GB2312" w:eastAsia="仿宋_GB2312" w:hAnsi="仿宋" w:hint="eastAsia"/>
          <w:sz w:val="32"/>
          <w:szCs w:val="32"/>
        </w:rPr>
        <w:t>是否有遗留缺陷？如有，是否进行了遗留缺陷影响分析和评估，且制定了有效的应对措施？</w:t>
      </w:r>
    </w:p>
    <w:p w14:paraId="30270CC3" w14:textId="77777777" w:rsidR="00253CFC" w:rsidRPr="00624E8F" w:rsidRDefault="00253CFC" w:rsidP="00872ED9">
      <w:pPr>
        <w:snapToGrid w:val="0"/>
        <w:rPr>
          <w:sz w:val="10"/>
          <w:szCs w:val="10"/>
        </w:rPr>
      </w:pPr>
    </w:p>
    <w:sectPr w:rsidR="00253CFC" w:rsidRPr="00624E8F">
      <w:footerReference w:type="even" r:id="rId7"/>
      <w:footerReference w:type="default" r:id="rId8"/>
      <w:pgSz w:w="11906" w:h="16838"/>
      <w:pgMar w:top="2126" w:right="1559" w:bottom="2041" w:left="1644" w:header="851" w:footer="1525" w:gutter="0"/>
      <w:pgNumType w:fmt="numberInDash"/>
      <w:cols w:space="720"/>
      <w:docGrid w:type="lines" w:linePitch="5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0E468" w14:textId="77777777" w:rsidR="004E1855" w:rsidRDefault="004E1855">
      <w:r>
        <w:separator/>
      </w:r>
    </w:p>
  </w:endnote>
  <w:endnote w:type="continuationSeparator" w:id="0">
    <w:p w14:paraId="39F69BEF" w14:textId="77777777" w:rsidR="004E1855" w:rsidRDefault="004E1855">
      <w:r>
        <w:continuationSeparator/>
      </w:r>
    </w:p>
  </w:endnote>
  <w:endnote w:type="continuationNotice" w:id="1">
    <w:p w14:paraId="6B94F225" w14:textId="77777777" w:rsidR="004E1855" w:rsidRDefault="004E18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157D3" w14:textId="77777777" w:rsidR="00253CFC" w:rsidRDefault="00253CFC">
    <w:pPr>
      <w:pStyle w:val="a4"/>
      <w:framePr w:h="0" w:wrap="around" w:vAnchor="text" w:hAnchor="margin" w:xAlign="outside" w:y="1"/>
      <w:rPr>
        <w:rStyle w:val="a3"/>
      </w:rPr>
    </w:pPr>
    <w:r>
      <w:fldChar w:fldCharType="begin"/>
    </w:r>
    <w:r>
      <w:rPr>
        <w:rStyle w:val="a3"/>
      </w:rPr>
      <w:instrText xml:space="preserve">PAGE  </w:instrText>
    </w:r>
    <w:r>
      <w:fldChar w:fldCharType="end"/>
    </w:r>
  </w:p>
  <w:p w14:paraId="4B332254" w14:textId="77777777" w:rsidR="00253CFC" w:rsidRDefault="00253CFC">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AC727" w14:textId="77777777" w:rsidR="00253CFC" w:rsidRDefault="00253CFC">
    <w:pPr>
      <w:pStyle w:val="a4"/>
      <w:framePr w:h="0" w:wrap="around" w:vAnchor="text" w:hAnchor="margin" w:xAlign="outside" w:y="1"/>
      <w:rPr>
        <w:rStyle w:val="a3"/>
        <w:rFonts w:ascii="宋体" w:hAnsi="宋体"/>
        <w:sz w:val="28"/>
      </w:rPr>
    </w:pPr>
    <w:r>
      <w:rPr>
        <w:rFonts w:ascii="宋体" w:hAnsi="宋体"/>
        <w:sz w:val="28"/>
      </w:rPr>
      <w:fldChar w:fldCharType="begin"/>
    </w:r>
    <w:r>
      <w:rPr>
        <w:rStyle w:val="a3"/>
        <w:rFonts w:ascii="宋体" w:hAnsi="宋体"/>
        <w:sz w:val="28"/>
      </w:rPr>
      <w:instrText xml:space="preserve">PAGE  </w:instrText>
    </w:r>
    <w:r>
      <w:rPr>
        <w:rFonts w:ascii="宋体" w:hAnsi="宋体"/>
        <w:sz w:val="28"/>
      </w:rPr>
      <w:fldChar w:fldCharType="separate"/>
    </w:r>
    <w:r w:rsidR="000E6A85">
      <w:rPr>
        <w:rStyle w:val="a3"/>
        <w:rFonts w:ascii="宋体" w:hAnsi="宋体"/>
        <w:noProof/>
        <w:sz w:val="28"/>
      </w:rPr>
      <w:t>- 1 -</w:t>
    </w:r>
    <w:r>
      <w:rPr>
        <w:rFonts w:ascii="宋体" w:hAnsi="宋体"/>
        <w:sz w:val="28"/>
      </w:rPr>
      <w:fldChar w:fldCharType="end"/>
    </w:r>
  </w:p>
  <w:p w14:paraId="3B471536" w14:textId="77777777" w:rsidR="00253CFC" w:rsidRDefault="00253CFC">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412B5" w14:textId="77777777" w:rsidR="004E1855" w:rsidRDefault="004E1855">
      <w:r>
        <w:separator/>
      </w:r>
    </w:p>
  </w:footnote>
  <w:footnote w:type="continuationSeparator" w:id="0">
    <w:p w14:paraId="7641002F" w14:textId="77777777" w:rsidR="004E1855" w:rsidRDefault="004E1855">
      <w:r>
        <w:continuationSeparator/>
      </w:r>
    </w:p>
  </w:footnote>
  <w:footnote w:type="continuationNotice" w:id="1">
    <w:p w14:paraId="3E4D1418" w14:textId="77777777" w:rsidR="004E1855" w:rsidRDefault="004E18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423EA"/>
    <w:multiLevelType w:val="hybridMultilevel"/>
    <w:tmpl w:val="F54E5AFA"/>
    <w:lvl w:ilvl="0" w:tplc="7CA065EE">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32616F3E"/>
    <w:multiLevelType w:val="hybridMultilevel"/>
    <w:tmpl w:val="6DC6D764"/>
    <w:lvl w:ilvl="0" w:tplc="9CB42748">
      <w:start w:val="1"/>
      <w:numFmt w:val="japaneseCounting"/>
      <w:lvlText w:val="第%1条"/>
      <w:lvlJc w:val="left"/>
      <w:pPr>
        <w:ind w:left="2730" w:hanging="2010"/>
      </w:pPr>
      <w:rPr>
        <w:rFonts w:hint="default"/>
        <w:b/>
        <w:lang w:val="en-U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8A71C8E"/>
    <w:multiLevelType w:val="hybridMultilevel"/>
    <w:tmpl w:val="9F4E185A"/>
    <w:lvl w:ilvl="0" w:tplc="8A74012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57615E6C"/>
    <w:multiLevelType w:val="hybridMultilevel"/>
    <w:tmpl w:val="33187A44"/>
    <w:lvl w:ilvl="0" w:tplc="E25EAF1C">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7AB13A0C"/>
    <w:multiLevelType w:val="hybridMultilevel"/>
    <w:tmpl w:val="ABD23714"/>
    <w:lvl w:ilvl="0" w:tplc="6FD48B26">
      <w:start w:val="1"/>
      <w:numFmt w:val="japaneseCounting"/>
      <w:lvlText w:val="第%1条"/>
      <w:lvlJc w:val="left"/>
      <w:pPr>
        <w:ind w:left="2730" w:hanging="2010"/>
      </w:pPr>
      <w:rPr>
        <w:rFonts w:hint="default"/>
        <w:b/>
        <w:lang w:val="en-U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Windows Live" w15:userId="21f26287ce9391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288"/>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976"/>
    <w:rsid w:val="00010DE0"/>
    <w:rsid w:val="00015E54"/>
    <w:rsid w:val="00020919"/>
    <w:rsid w:val="000265ED"/>
    <w:rsid w:val="00040034"/>
    <w:rsid w:val="00040AD6"/>
    <w:rsid w:val="00053A32"/>
    <w:rsid w:val="00061BD3"/>
    <w:rsid w:val="00066802"/>
    <w:rsid w:val="000804A4"/>
    <w:rsid w:val="00084771"/>
    <w:rsid w:val="000861E3"/>
    <w:rsid w:val="00087C35"/>
    <w:rsid w:val="00090F23"/>
    <w:rsid w:val="000925D1"/>
    <w:rsid w:val="0009575B"/>
    <w:rsid w:val="000A5A7D"/>
    <w:rsid w:val="000B0DDB"/>
    <w:rsid w:val="000C4D6D"/>
    <w:rsid w:val="000C6440"/>
    <w:rsid w:val="000C77EC"/>
    <w:rsid w:val="000C79DE"/>
    <w:rsid w:val="000D3C32"/>
    <w:rsid w:val="000D58B5"/>
    <w:rsid w:val="000D65A9"/>
    <w:rsid w:val="000D6FC7"/>
    <w:rsid w:val="000E2A5F"/>
    <w:rsid w:val="000E6157"/>
    <w:rsid w:val="000E64D8"/>
    <w:rsid w:val="000E6A85"/>
    <w:rsid w:val="000E7ECB"/>
    <w:rsid w:val="000F19EC"/>
    <w:rsid w:val="00103162"/>
    <w:rsid w:val="00112DD0"/>
    <w:rsid w:val="00123AC0"/>
    <w:rsid w:val="001325CE"/>
    <w:rsid w:val="00141360"/>
    <w:rsid w:val="00142BDF"/>
    <w:rsid w:val="00145ED0"/>
    <w:rsid w:val="00154D40"/>
    <w:rsid w:val="00161623"/>
    <w:rsid w:val="001646E9"/>
    <w:rsid w:val="00167BD1"/>
    <w:rsid w:val="00167F87"/>
    <w:rsid w:val="00172A27"/>
    <w:rsid w:val="00172C6A"/>
    <w:rsid w:val="001807B3"/>
    <w:rsid w:val="00181250"/>
    <w:rsid w:val="001853D8"/>
    <w:rsid w:val="00185D9E"/>
    <w:rsid w:val="001B1099"/>
    <w:rsid w:val="001B7A45"/>
    <w:rsid w:val="001D20FB"/>
    <w:rsid w:val="001E61F6"/>
    <w:rsid w:val="001E62BD"/>
    <w:rsid w:val="001F37C6"/>
    <w:rsid w:val="001F4320"/>
    <w:rsid w:val="001F69A7"/>
    <w:rsid w:val="001F7ABF"/>
    <w:rsid w:val="002053DF"/>
    <w:rsid w:val="00213620"/>
    <w:rsid w:val="00227454"/>
    <w:rsid w:val="00231B71"/>
    <w:rsid w:val="00242895"/>
    <w:rsid w:val="002503CF"/>
    <w:rsid w:val="00253CFC"/>
    <w:rsid w:val="00260607"/>
    <w:rsid w:val="00262F81"/>
    <w:rsid w:val="002663C6"/>
    <w:rsid w:val="00267EF3"/>
    <w:rsid w:val="00271F83"/>
    <w:rsid w:val="00276334"/>
    <w:rsid w:val="00282EDE"/>
    <w:rsid w:val="00284C14"/>
    <w:rsid w:val="0029168B"/>
    <w:rsid w:val="0029430C"/>
    <w:rsid w:val="00294F0E"/>
    <w:rsid w:val="002A0098"/>
    <w:rsid w:val="002B77C4"/>
    <w:rsid w:val="002C0703"/>
    <w:rsid w:val="002C505A"/>
    <w:rsid w:val="002C620D"/>
    <w:rsid w:val="002D1E30"/>
    <w:rsid w:val="002D241A"/>
    <w:rsid w:val="002D27E0"/>
    <w:rsid w:val="002D4B89"/>
    <w:rsid w:val="002D6B83"/>
    <w:rsid w:val="002E0E67"/>
    <w:rsid w:val="002F6B9D"/>
    <w:rsid w:val="00301235"/>
    <w:rsid w:val="003163C0"/>
    <w:rsid w:val="003338C6"/>
    <w:rsid w:val="003369E8"/>
    <w:rsid w:val="00341046"/>
    <w:rsid w:val="003422E6"/>
    <w:rsid w:val="00344427"/>
    <w:rsid w:val="00351247"/>
    <w:rsid w:val="00351368"/>
    <w:rsid w:val="00366732"/>
    <w:rsid w:val="00371673"/>
    <w:rsid w:val="003834C1"/>
    <w:rsid w:val="00385A91"/>
    <w:rsid w:val="003902C1"/>
    <w:rsid w:val="00394917"/>
    <w:rsid w:val="0039738F"/>
    <w:rsid w:val="003B74B5"/>
    <w:rsid w:val="003C0BC3"/>
    <w:rsid w:val="003C0C4D"/>
    <w:rsid w:val="003C45D4"/>
    <w:rsid w:val="003C4DFB"/>
    <w:rsid w:val="003C719B"/>
    <w:rsid w:val="003D129E"/>
    <w:rsid w:val="003D6A37"/>
    <w:rsid w:val="003E4330"/>
    <w:rsid w:val="003F4C2E"/>
    <w:rsid w:val="0040585E"/>
    <w:rsid w:val="00420ECB"/>
    <w:rsid w:val="00422B9F"/>
    <w:rsid w:val="00427670"/>
    <w:rsid w:val="0043192E"/>
    <w:rsid w:val="0043564F"/>
    <w:rsid w:val="00440BC3"/>
    <w:rsid w:val="004529FF"/>
    <w:rsid w:val="0045610E"/>
    <w:rsid w:val="004740E0"/>
    <w:rsid w:val="004752CA"/>
    <w:rsid w:val="00476685"/>
    <w:rsid w:val="00477B1D"/>
    <w:rsid w:val="00481DC6"/>
    <w:rsid w:val="0048552D"/>
    <w:rsid w:val="004A05A9"/>
    <w:rsid w:val="004B4C49"/>
    <w:rsid w:val="004B7688"/>
    <w:rsid w:val="004C0D36"/>
    <w:rsid w:val="004C3C24"/>
    <w:rsid w:val="004C5058"/>
    <w:rsid w:val="004E1855"/>
    <w:rsid w:val="004E3537"/>
    <w:rsid w:val="004E65A5"/>
    <w:rsid w:val="004F6730"/>
    <w:rsid w:val="00507AF5"/>
    <w:rsid w:val="00507EDA"/>
    <w:rsid w:val="00514153"/>
    <w:rsid w:val="00517066"/>
    <w:rsid w:val="00517250"/>
    <w:rsid w:val="00530737"/>
    <w:rsid w:val="00547687"/>
    <w:rsid w:val="00551B0C"/>
    <w:rsid w:val="00551DCB"/>
    <w:rsid w:val="00553C3A"/>
    <w:rsid w:val="00563824"/>
    <w:rsid w:val="00563A81"/>
    <w:rsid w:val="00572707"/>
    <w:rsid w:val="00574149"/>
    <w:rsid w:val="005745FC"/>
    <w:rsid w:val="005921A7"/>
    <w:rsid w:val="005A5085"/>
    <w:rsid w:val="005A6D38"/>
    <w:rsid w:val="005B59CE"/>
    <w:rsid w:val="005C0CC7"/>
    <w:rsid w:val="005C1E0B"/>
    <w:rsid w:val="005C4CDC"/>
    <w:rsid w:val="005D4280"/>
    <w:rsid w:val="005D6E98"/>
    <w:rsid w:val="005F0275"/>
    <w:rsid w:val="0060072F"/>
    <w:rsid w:val="0060197D"/>
    <w:rsid w:val="00602EBF"/>
    <w:rsid w:val="00607FD9"/>
    <w:rsid w:val="00616C8F"/>
    <w:rsid w:val="00623343"/>
    <w:rsid w:val="00624E8F"/>
    <w:rsid w:val="00630CAA"/>
    <w:rsid w:val="0065187C"/>
    <w:rsid w:val="00670EBB"/>
    <w:rsid w:val="00672010"/>
    <w:rsid w:val="00672032"/>
    <w:rsid w:val="006873A3"/>
    <w:rsid w:val="006A526B"/>
    <w:rsid w:val="006A7AD8"/>
    <w:rsid w:val="006C0C7C"/>
    <w:rsid w:val="006C3754"/>
    <w:rsid w:val="006C3B20"/>
    <w:rsid w:val="006D33A5"/>
    <w:rsid w:val="006E7DE9"/>
    <w:rsid w:val="00714A73"/>
    <w:rsid w:val="00715B29"/>
    <w:rsid w:val="0072184B"/>
    <w:rsid w:val="007222A0"/>
    <w:rsid w:val="00733BE1"/>
    <w:rsid w:val="00741F2D"/>
    <w:rsid w:val="00743773"/>
    <w:rsid w:val="007445CB"/>
    <w:rsid w:val="00750558"/>
    <w:rsid w:val="00760FD4"/>
    <w:rsid w:val="00774B06"/>
    <w:rsid w:val="00781597"/>
    <w:rsid w:val="00784422"/>
    <w:rsid w:val="00793174"/>
    <w:rsid w:val="007A287C"/>
    <w:rsid w:val="007A34BC"/>
    <w:rsid w:val="007A6172"/>
    <w:rsid w:val="007A6FC1"/>
    <w:rsid w:val="007A770F"/>
    <w:rsid w:val="007B28F8"/>
    <w:rsid w:val="007C2BCC"/>
    <w:rsid w:val="007C30DD"/>
    <w:rsid w:val="007C70F4"/>
    <w:rsid w:val="007D33A9"/>
    <w:rsid w:val="007D4C95"/>
    <w:rsid w:val="007E13A1"/>
    <w:rsid w:val="007E5387"/>
    <w:rsid w:val="007F32AB"/>
    <w:rsid w:val="007F6FB9"/>
    <w:rsid w:val="00800AD1"/>
    <w:rsid w:val="00805AE2"/>
    <w:rsid w:val="008238AC"/>
    <w:rsid w:val="008242C3"/>
    <w:rsid w:val="008249FD"/>
    <w:rsid w:val="0083227B"/>
    <w:rsid w:val="0084549B"/>
    <w:rsid w:val="00846506"/>
    <w:rsid w:val="00850A29"/>
    <w:rsid w:val="00854F3F"/>
    <w:rsid w:val="00855852"/>
    <w:rsid w:val="00857EB9"/>
    <w:rsid w:val="00860284"/>
    <w:rsid w:val="00860B10"/>
    <w:rsid w:val="00860E1D"/>
    <w:rsid w:val="008671D2"/>
    <w:rsid w:val="0086764B"/>
    <w:rsid w:val="00871BC1"/>
    <w:rsid w:val="00872ED9"/>
    <w:rsid w:val="0087481A"/>
    <w:rsid w:val="00874EA7"/>
    <w:rsid w:val="00876B47"/>
    <w:rsid w:val="00895677"/>
    <w:rsid w:val="008A0723"/>
    <w:rsid w:val="008A0C31"/>
    <w:rsid w:val="008A269D"/>
    <w:rsid w:val="008A3024"/>
    <w:rsid w:val="008A5A05"/>
    <w:rsid w:val="008A6684"/>
    <w:rsid w:val="008B0249"/>
    <w:rsid w:val="008B2332"/>
    <w:rsid w:val="008C3CD2"/>
    <w:rsid w:val="008D320A"/>
    <w:rsid w:val="008D4421"/>
    <w:rsid w:val="008D49F3"/>
    <w:rsid w:val="008D5674"/>
    <w:rsid w:val="008E16EE"/>
    <w:rsid w:val="008E213C"/>
    <w:rsid w:val="008E59CD"/>
    <w:rsid w:val="008F0980"/>
    <w:rsid w:val="008F2E8F"/>
    <w:rsid w:val="008F751F"/>
    <w:rsid w:val="0090038E"/>
    <w:rsid w:val="009036F6"/>
    <w:rsid w:val="009043F3"/>
    <w:rsid w:val="009161DF"/>
    <w:rsid w:val="009177A2"/>
    <w:rsid w:val="00930266"/>
    <w:rsid w:val="00934283"/>
    <w:rsid w:val="00941510"/>
    <w:rsid w:val="00951608"/>
    <w:rsid w:val="00951E19"/>
    <w:rsid w:val="00954C7E"/>
    <w:rsid w:val="00954F51"/>
    <w:rsid w:val="0096108B"/>
    <w:rsid w:val="00965503"/>
    <w:rsid w:val="009777BE"/>
    <w:rsid w:val="00982264"/>
    <w:rsid w:val="00990151"/>
    <w:rsid w:val="00993586"/>
    <w:rsid w:val="009A10AB"/>
    <w:rsid w:val="009A19A1"/>
    <w:rsid w:val="009A3B86"/>
    <w:rsid w:val="009B35CD"/>
    <w:rsid w:val="009B796F"/>
    <w:rsid w:val="009C2E3C"/>
    <w:rsid w:val="009C3A42"/>
    <w:rsid w:val="009C778D"/>
    <w:rsid w:val="009D2499"/>
    <w:rsid w:val="009D7123"/>
    <w:rsid w:val="009E0E6D"/>
    <w:rsid w:val="009E3C52"/>
    <w:rsid w:val="009E3F7E"/>
    <w:rsid w:val="009F01E6"/>
    <w:rsid w:val="009F6AAD"/>
    <w:rsid w:val="009F701A"/>
    <w:rsid w:val="00A0421D"/>
    <w:rsid w:val="00A06F34"/>
    <w:rsid w:val="00A107FB"/>
    <w:rsid w:val="00A10908"/>
    <w:rsid w:val="00A122C8"/>
    <w:rsid w:val="00A22607"/>
    <w:rsid w:val="00A411A5"/>
    <w:rsid w:val="00A47022"/>
    <w:rsid w:val="00A67C33"/>
    <w:rsid w:val="00A825E5"/>
    <w:rsid w:val="00A9432A"/>
    <w:rsid w:val="00A97AC5"/>
    <w:rsid w:val="00AA75EA"/>
    <w:rsid w:val="00AA792D"/>
    <w:rsid w:val="00AB6383"/>
    <w:rsid w:val="00AC5AF4"/>
    <w:rsid w:val="00AD47E5"/>
    <w:rsid w:val="00AD62B0"/>
    <w:rsid w:val="00AF130A"/>
    <w:rsid w:val="00B059CC"/>
    <w:rsid w:val="00B06AE3"/>
    <w:rsid w:val="00B07A9E"/>
    <w:rsid w:val="00B17C05"/>
    <w:rsid w:val="00B32327"/>
    <w:rsid w:val="00B35038"/>
    <w:rsid w:val="00B42F29"/>
    <w:rsid w:val="00B53E66"/>
    <w:rsid w:val="00B55A1C"/>
    <w:rsid w:val="00B55D8D"/>
    <w:rsid w:val="00B56ECA"/>
    <w:rsid w:val="00B57305"/>
    <w:rsid w:val="00B71AF8"/>
    <w:rsid w:val="00B96F95"/>
    <w:rsid w:val="00BA02B7"/>
    <w:rsid w:val="00BA1FDD"/>
    <w:rsid w:val="00BB63F2"/>
    <w:rsid w:val="00BC2B61"/>
    <w:rsid w:val="00BD63EE"/>
    <w:rsid w:val="00BE0F84"/>
    <w:rsid w:val="00BE5877"/>
    <w:rsid w:val="00BF0293"/>
    <w:rsid w:val="00BF4A67"/>
    <w:rsid w:val="00C013DF"/>
    <w:rsid w:val="00C021BB"/>
    <w:rsid w:val="00C03C25"/>
    <w:rsid w:val="00C05B94"/>
    <w:rsid w:val="00C06C6D"/>
    <w:rsid w:val="00C133E4"/>
    <w:rsid w:val="00C138BE"/>
    <w:rsid w:val="00C147A4"/>
    <w:rsid w:val="00C2016C"/>
    <w:rsid w:val="00C20310"/>
    <w:rsid w:val="00C20438"/>
    <w:rsid w:val="00C231E8"/>
    <w:rsid w:val="00C3505A"/>
    <w:rsid w:val="00C41BFA"/>
    <w:rsid w:val="00C47B95"/>
    <w:rsid w:val="00C608A4"/>
    <w:rsid w:val="00C64163"/>
    <w:rsid w:val="00C816CF"/>
    <w:rsid w:val="00C820E0"/>
    <w:rsid w:val="00C944D3"/>
    <w:rsid w:val="00C9536F"/>
    <w:rsid w:val="00C955B0"/>
    <w:rsid w:val="00C97963"/>
    <w:rsid w:val="00CB1A33"/>
    <w:rsid w:val="00CB425C"/>
    <w:rsid w:val="00CC145F"/>
    <w:rsid w:val="00CC4BD4"/>
    <w:rsid w:val="00CC6185"/>
    <w:rsid w:val="00CC662A"/>
    <w:rsid w:val="00CD050B"/>
    <w:rsid w:val="00CD171E"/>
    <w:rsid w:val="00CD2D24"/>
    <w:rsid w:val="00CE5FA3"/>
    <w:rsid w:val="00CF2E16"/>
    <w:rsid w:val="00D00B8B"/>
    <w:rsid w:val="00D03A82"/>
    <w:rsid w:val="00D050BA"/>
    <w:rsid w:val="00D06E8C"/>
    <w:rsid w:val="00D07864"/>
    <w:rsid w:val="00D100B8"/>
    <w:rsid w:val="00D221C4"/>
    <w:rsid w:val="00D22912"/>
    <w:rsid w:val="00D2414D"/>
    <w:rsid w:val="00D2706C"/>
    <w:rsid w:val="00D372AF"/>
    <w:rsid w:val="00D40A55"/>
    <w:rsid w:val="00D434AB"/>
    <w:rsid w:val="00D56372"/>
    <w:rsid w:val="00D617DD"/>
    <w:rsid w:val="00D83858"/>
    <w:rsid w:val="00D847F7"/>
    <w:rsid w:val="00D8758B"/>
    <w:rsid w:val="00D96BF9"/>
    <w:rsid w:val="00D97B72"/>
    <w:rsid w:val="00DA37B0"/>
    <w:rsid w:val="00DB0769"/>
    <w:rsid w:val="00DB0861"/>
    <w:rsid w:val="00DC488B"/>
    <w:rsid w:val="00DC56F5"/>
    <w:rsid w:val="00DC7F02"/>
    <w:rsid w:val="00DD07FB"/>
    <w:rsid w:val="00DD1533"/>
    <w:rsid w:val="00DD425D"/>
    <w:rsid w:val="00DE3540"/>
    <w:rsid w:val="00DE36D9"/>
    <w:rsid w:val="00DF47D6"/>
    <w:rsid w:val="00DF78CC"/>
    <w:rsid w:val="00E10F80"/>
    <w:rsid w:val="00E1696F"/>
    <w:rsid w:val="00E21319"/>
    <w:rsid w:val="00E244D3"/>
    <w:rsid w:val="00E36016"/>
    <w:rsid w:val="00E3701D"/>
    <w:rsid w:val="00E40D53"/>
    <w:rsid w:val="00E41706"/>
    <w:rsid w:val="00E42642"/>
    <w:rsid w:val="00E46B63"/>
    <w:rsid w:val="00E46F10"/>
    <w:rsid w:val="00E47B18"/>
    <w:rsid w:val="00E53991"/>
    <w:rsid w:val="00E54599"/>
    <w:rsid w:val="00E571AA"/>
    <w:rsid w:val="00E65339"/>
    <w:rsid w:val="00E675F0"/>
    <w:rsid w:val="00E85939"/>
    <w:rsid w:val="00E866DA"/>
    <w:rsid w:val="00E90DA0"/>
    <w:rsid w:val="00EA3769"/>
    <w:rsid w:val="00EA6426"/>
    <w:rsid w:val="00EB14B2"/>
    <w:rsid w:val="00EB1642"/>
    <w:rsid w:val="00EB43EC"/>
    <w:rsid w:val="00EB5A28"/>
    <w:rsid w:val="00EC5493"/>
    <w:rsid w:val="00ED2CBB"/>
    <w:rsid w:val="00EE23CD"/>
    <w:rsid w:val="00EF275F"/>
    <w:rsid w:val="00EF3531"/>
    <w:rsid w:val="00EF608B"/>
    <w:rsid w:val="00F01A3E"/>
    <w:rsid w:val="00F0411B"/>
    <w:rsid w:val="00F14353"/>
    <w:rsid w:val="00F1549D"/>
    <w:rsid w:val="00F20CCB"/>
    <w:rsid w:val="00F2567C"/>
    <w:rsid w:val="00F278A8"/>
    <w:rsid w:val="00F33716"/>
    <w:rsid w:val="00F40258"/>
    <w:rsid w:val="00F431E8"/>
    <w:rsid w:val="00F634A5"/>
    <w:rsid w:val="00F712CE"/>
    <w:rsid w:val="00F74912"/>
    <w:rsid w:val="00F771FB"/>
    <w:rsid w:val="00F82E3F"/>
    <w:rsid w:val="00F90E58"/>
    <w:rsid w:val="00F9453C"/>
    <w:rsid w:val="00FA2A47"/>
    <w:rsid w:val="00FA3B11"/>
    <w:rsid w:val="00FB1877"/>
    <w:rsid w:val="00FB4FB3"/>
    <w:rsid w:val="00FC4049"/>
    <w:rsid w:val="00FC546F"/>
    <w:rsid w:val="00FC7F48"/>
    <w:rsid w:val="00FD057D"/>
    <w:rsid w:val="00FD0E2E"/>
    <w:rsid w:val="00FD6BDB"/>
    <w:rsid w:val="00FD772F"/>
    <w:rsid w:val="00FE2046"/>
    <w:rsid w:val="00FE20D0"/>
    <w:rsid w:val="00FE3C31"/>
    <w:rsid w:val="00FE5315"/>
    <w:rsid w:val="00FF5541"/>
    <w:rsid w:val="00FF7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D612A"/>
  <w15:chartTrackingRefBased/>
  <w15:docId w15:val="{1F8B3578-84EB-47D7-85E3-46F71785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customStyle="1" w:styleId="1">
    <w:name w:val="正文1"/>
    <w:basedOn w:val="a"/>
    <w:rsid w:val="000F19EC"/>
    <w:pPr>
      <w:widowControl/>
    </w:pPr>
    <w:rPr>
      <w:kern w:val="0"/>
      <w:sz w:val="20"/>
    </w:rPr>
  </w:style>
  <w:style w:type="paragraph" w:styleId="a6">
    <w:name w:val="Balloon Text"/>
    <w:basedOn w:val="a"/>
    <w:link w:val="a7"/>
    <w:uiPriority w:val="99"/>
    <w:semiHidden/>
    <w:unhideWhenUsed/>
    <w:rsid w:val="000E6A85"/>
    <w:rPr>
      <w:sz w:val="18"/>
      <w:szCs w:val="18"/>
    </w:rPr>
  </w:style>
  <w:style w:type="character" w:customStyle="1" w:styleId="a7">
    <w:name w:val="批注框文本 字符"/>
    <w:link w:val="a6"/>
    <w:uiPriority w:val="99"/>
    <w:semiHidden/>
    <w:rsid w:val="000E6A85"/>
    <w:rPr>
      <w:kern w:val="2"/>
      <w:sz w:val="18"/>
      <w:szCs w:val="18"/>
    </w:rPr>
  </w:style>
  <w:style w:type="character" w:customStyle="1" w:styleId="fontstyle01">
    <w:name w:val="fontstyle01"/>
    <w:rsid w:val="00EF3531"/>
    <w:rPr>
      <w:rFonts w:ascii="仿宋_GB2312" w:eastAsia="仿宋_GB2312" w:hint="eastAsia"/>
      <w:b w:val="0"/>
      <w:bCs w:val="0"/>
      <w:i w:val="0"/>
      <w:iCs w:val="0"/>
      <w:color w:val="000000"/>
      <w:sz w:val="32"/>
      <w:szCs w:val="32"/>
    </w:rPr>
  </w:style>
  <w:style w:type="character" w:styleId="a8">
    <w:name w:val="annotation reference"/>
    <w:basedOn w:val="a0"/>
    <w:uiPriority w:val="99"/>
    <w:semiHidden/>
    <w:unhideWhenUsed/>
    <w:rsid w:val="00BF4A67"/>
    <w:rPr>
      <w:sz w:val="21"/>
      <w:szCs w:val="21"/>
    </w:rPr>
  </w:style>
  <w:style w:type="paragraph" w:styleId="a9">
    <w:name w:val="annotation text"/>
    <w:basedOn w:val="a"/>
    <w:link w:val="aa"/>
    <w:uiPriority w:val="99"/>
    <w:semiHidden/>
    <w:unhideWhenUsed/>
    <w:rsid w:val="00BF4A67"/>
    <w:pPr>
      <w:jc w:val="left"/>
    </w:pPr>
  </w:style>
  <w:style w:type="character" w:customStyle="1" w:styleId="aa">
    <w:name w:val="批注文字 字符"/>
    <w:basedOn w:val="a0"/>
    <w:link w:val="a9"/>
    <w:uiPriority w:val="99"/>
    <w:semiHidden/>
    <w:rsid w:val="00BF4A67"/>
    <w:rPr>
      <w:kern w:val="2"/>
      <w:sz w:val="21"/>
    </w:rPr>
  </w:style>
  <w:style w:type="paragraph" w:styleId="ab">
    <w:name w:val="annotation subject"/>
    <w:basedOn w:val="a9"/>
    <w:next w:val="a9"/>
    <w:link w:val="ac"/>
    <w:uiPriority w:val="99"/>
    <w:semiHidden/>
    <w:unhideWhenUsed/>
    <w:rsid w:val="00BF4A67"/>
    <w:rPr>
      <w:b/>
      <w:bCs/>
    </w:rPr>
  </w:style>
  <w:style w:type="character" w:customStyle="1" w:styleId="ac">
    <w:name w:val="批注主题 字符"/>
    <w:basedOn w:val="aa"/>
    <w:link w:val="ab"/>
    <w:uiPriority w:val="99"/>
    <w:semiHidden/>
    <w:rsid w:val="00BF4A67"/>
    <w:rPr>
      <w:b/>
      <w:bCs/>
      <w:kern w:val="2"/>
      <w:sz w:val="21"/>
    </w:rPr>
  </w:style>
  <w:style w:type="paragraph" w:styleId="ad">
    <w:name w:val="List Paragraph"/>
    <w:basedOn w:val="a"/>
    <w:uiPriority w:val="34"/>
    <w:qFormat/>
    <w:rsid w:val="00BF4A67"/>
    <w:pPr>
      <w:widowControl/>
      <w:ind w:firstLine="420"/>
    </w:pPr>
    <w:rPr>
      <w:rFonts w:ascii="Calibri" w:hAnsi="Calibri" w:cs="Calibri"/>
      <w:kern w:val="0"/>
      <w:szCs w:val="21"/>
    </w:rPr>
  </w:style>
  <w:style w:type="paragraph" w:styleId="ae">
    <w:name w:val="Revision"/>
    <w:hidden/>
    <w:uiPriority w:val="99"/>
    <w:semiHidden/>
    <w:rsid w:val="003C4DFB"/>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73922">
      <w:bodyDiv w:val="1"/>
      <w:marLeft w:val="0"/>
      <w:marRight w:val="0"/>
      <w:marTop w:val="0"/>
      <w:marBottom w:val="0"/>
      <w:divBdr>
        <w:top w:val="none" w:sz="0" w:space="0" w:color="auto"/>
        <w:left w:val="none" w:sz="0" w:space="0" w:color="auto"/>
        <w:bottom w:val="none" w:sz="0" w:space="0" w:color="auto"/>
        <w:right w:val="none" w:sz="0" w:space="0" w:color="auto"/>
      </w:divBdr>
    </w:div>
    <w:div w:id="433521606">
      <w:bodyDiv w:val="1"/>
      <w:marLeft w:val="0"/>
      <w:marRight w:val="0"/>
      <w:marTop w:val="0"/>
      <w:marBottom w:val="0"/>
      <w:divBdr>
        <w:top w:val="none" w:sz="0" w:space="0" w:color="auto"/>
        <w:left w:val="none" w:sz="0" w:space="0" w:color="auto"/>
        <w:bottom w:val="none" w:sz="0" w:space="0" w:color="auto"/>
        <w:right w:val="none" w:sz="0" w:space="0" w:color="auto"/>
      </w:divBdr>
    </w:div>
    <w:div w:id="439690794">
      <w:bodyDiv w:val="1"/>
      <w:marLeft w:val="0"/>
      <w:marRight w:val="0"/>
      <w:marTop w:val="0"/>
      <w:marBottom w:val="0"/>
      <w:divBdr>
        <w:top w:val="none" w:sz="0" w:space="0" w:color="auto"/>
        <w:left w:val="none" w:sz="0" w:space="0" w:color="auto"/>
        <w:bottom w:val="none" w:sz="0" w:space="0" w:color="auto"/>
        <w:right w:val="none" w:sz="0" w:space="0" w:color="auto"/>
      </w:divBdr>
    </w:div>
    <w:div w:id="704871896">
      <w:bodyDiv w:val="1"/>
      <w:marLeft w:val="0"/>
      <w:marRight w:val="0"/>
      <w:marTop w:val="0"/>
      <w:marBottom w:val="0"/>
      <w:divBdr>
        <w:top w:val="none" w:sz="0" w:space="0" w:color="auto"/>
        <w:left w:val="none" w:sz="0" w:space="0" w:color="auto"/>
        <w:bottom w:val="none" w:sz="0" w:space="0" w:color="auto"/>
        <w:right w:val="none" w:sz="0" w:space="0" w:color="auto"/>
      </w:divBdr>
    </w:div>
    <w:div w:id="768814369">
      <w:bodyDiv w:val="1"/>
      <w:marLeft w:val="0"/>
      <w:marRight w:val="0"/>
      <w:marTop w:val="0"/>
      <w:marBottom w:val="0"/>
      <w:divBdr>
        <w:top w:val="none" w:sz="0" w:space="0" w:color="auto"/>
        <w:left w:val="none" w:sz="0" w:space="0" w:color="auto"/>
        <w:bottom w:val="none" w:sz="0" w:space="0" w:color="auto"/>
        <w:right w:val="none" w:sz="0" w:space="0" w:color="auto"/>
      </w:divBdr>
    </w:div>
    <w:div w:id="930815393">
      <w:bodyDiv w:val="1"/>
      <w:marLeft w:val="0"/>
      <w:marRight w:val="0"/>
      <w:marTop w:val="0"/>
      <w:marBottom w:val="0"/>
      <w:divBdr>
        <w:top w:val="none" w:sz="0" w:space="0" w:color="auto"/>
        <w:left w:val="none" w:sz="0" w:space="0" w:color="auto"/>
        <w:bottom w:val="none" w:sz="0" w:space="0" w:color="auto"/>
        <w:right w:val="none" w:sz="0" w:space="0" w:color="auto"/>
      </w:divBdr>
    </w:div>
    <w:div w:id="1313170718">
      <w:bodyDiv w:val="1"/>
      <w:marLeft w:val="0"/>
      <w:marRight w:val="0"/>
      <w:marTop w:val="0"/>
      <w:marBottom w:val="0"/>
      <w:divBdr>
        <w:top w:val="none" w:sz="0" w:space="0" w:color="auto"/>
        <w:left w:val="none" w:sz="0" w:space="0" w:color="auto"/>
        <w:bottom w:val="none" w:sz="0" w:space="0" w:color="auto"/>
        <w:right w:val="none" w:sz="0" w:space="0" w:color="auto"/>
      </w:divBdr>
    </w:div>
    <w:div w:id="1485930070">
      <w:bodyDiv w:val="1"/>
      <w:marLeft w:val="0"/>
      <w:marRight w:val="0"/>
      <w:marTop w:val="0"/>
      <w:marBottom w:val="0"/>
      <w:divBdr>
        <w:top w:val="none" w:sz="0" w:space="0" w:color="auto"/>
        <w:left w:val="none" w:sz="0" w:space="0" w:color="auto"/>
        <w:bottom w:val="none" w:sz="0" w:space="0" w:color="auto"/>
        <w:right w:val="none" w:sz="0" w:space="0" w:color="auto"/>
      </w:divBdr>
    </w:div>
    <w:div w:id="1590653370">
      <w:bodyDiv w:val="1"/>
      <w:marLeft w:val="0"/>
      <w:marRight w:val="0"/>
      <w:marTop w:val="0"/>
      <w:marBottom w:val="0"/>
      <w:divBdr>
        <w:top w:val="none" w:sz="0" w:space="0" w:color="auto"/>
        <w:left w:val="none" w:sz="0" w:space="0" w:color="auto"/>
        <w:bottom w:val="none" w:sz="0" w:space="0" w:color="auto"/>
        <w:right w:val="none" w:sz="0" w:space="0" w:color="auto"/>
      </w:divBdr>
    </w:div>
    <w:div w:id="1756827020">
      <w:bodyDiv w:val="1"/>
      <w:marLeft w:val="0"/>
      <w:marRight w:val="0"/>
      <w:marTop w:val="0"/>
      <w:marBottom w:val="0"/>
      <w:divBdr>
        <w:top w:val="none" w:sz="0" w:space="0" w:color="auto"/>
        <w:left w:val="none" w:sz="0" w:space="0" w:color="auto"/>
        <w:bottom w:val="none" w:sz="0" w:space="0" w:color="auto"/>
        <w:right w:val="none" w:sz="0" w:space="0" w:color="auto"/>
      </w:divBdr>
    </w:div>
    <w:div w:id="1873377258">
      <w:bodyDiv w:val="1"/>
      <w:marLeft w:val="0"/>
      <w:marRight w:val="0"/>
      <w:marTop w:val="0"/>
      <w:marBottom w:val="0"/>
      <w:divBdr>
        <w:top w:val="none" w:sz="0" w:space="0" w:color="auto"/>
        <w:left w:val="none" w:sz="0" w:space="0" w:color="auto"/>
        <w:bottom w:val="none" w:sz="0" w:space="0" w:color="auto"/>
        <w:right w:val="none" w:sz="0" w:space="0" w:color="auto"/>
      </w:divBdr>
    </w:div>
    <w:div w:id="2132161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2396</TotalTime>
  <Pages>10</Pages>
  <Words>589</Words>
  <Characters>3359</Characters>
  <Application>Microsoft Office Word</Application>
  <DocSecurity>0</DocSecurity>
  <PresentationFormat/>
  <Lines>27</Lines>
  <Paragraphs>7</Paragraphs>
  <Slides>0</Slides>
  <Notes>0</Notes>
  <HiddenSlides>0</HiddenSlides>
  <MMClips>0</MMClips>
  <ScaleCrop>false</ScaleCrop>
  <Manager/>
  <Company>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图1中心发文（上行文）首页版式1</dc:title>
  <dc:subject/>
  <dc:creator>李懿蔺</dc:creator>
  <cp:keywords/>
  <dc:description/>
  <cp:lastModifiedBy> </cp:lastModifiedBy>
  <cp:revision>133</cp:revision>
  <cp:lastPrinted>2020-12-28T02:38:00Z</cp:lastPrinted>
  <dcterms:created xsi:type="dcterms:W3CDTF">2020-07-31T06:09:00Z</dcterms:created>
  <dcterms:modified xsi:type="dcterms:W3CDTF">2020-12-28T02:44:00Z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