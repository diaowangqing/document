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8F34" w14:textId="673A5609" w:rsidR="00D974A1" w:rsidRDefault="00D974A1" w:rsidP="00D974A1">
      <w:pPr>
        <w:pStyle w:val="1"/>
        <w:spacing w:line="560" w:lineRule="exact"/>
        <w:ind w:firstLine="880"/>
        <w:jc w:val="center"/>
        <w:rPr>
          <w:ins w:id="0" w:author="唐军敏" w:date="2021-01-07T16:09:00Z"/>
          <w:rFonts w:ascii="黑体" w:eastAsia="黑体" w:hAnsi="黑体" w:cs="华文仿宋"/>
          <w:sz w:val="44"/>
          <w:szCs w:val="44"/>
        </w:rPr>
      </w:pPr>
      <w:ins w:id="1" w:author="唐军敏" w:date="2021-01-07T16:08:00Z">
        <w:r w:rsidRPr="00D974A1">
          <w:rPr>
            <w:rFonts w:ascii="黑体" w:eastAsia="黑体" w:hAnsi="黑体" w:cs="华文仿宋" w:hint="eastAsia"/>
            <w:sz w:val="44"/>
            <w:szCs w:val="44"/>
            <w:rPrChange w:id="2" w:author="唐军敏" w:date="2021-01-07T16:09:00Z">
              <w:rPr>
                <w:rFonts w:ascii="仿宋" w:eastAsia="仿宋" w:hAnsi="仿宋" w:cs="华文仿宋" w:hint="eastAsia"/>
                <w:sz w:val="32"/>
                <w:szCs w:val="32"/>
              </w:rPr>
            </w:rPrChange>
          </w:rPr>
          <w:t>新本币开发模式优化方向</w:t>
        </w:r>
      </w:ins>
      <w:bookmarkStart w:id="3" w:name="_GoBack"/>
      <w:bookmarkEnd w:id="3"/>
    </w:p>
    <w:p w14:paraId="44037C0C" w14:textId="77777777" w:rsidR="00D974A1" w:rsidRPr="00D974A1" w:rsidRDefault="00D974A1" w:rsidP="00D974A1">
      <w:pPr>
        <w:pStyle w:val="1"/>
        <w:spacing w:line="560" w:lineRule="exact"/>
        <w:ind w:firstLine="880"/>
        <w:jc w:val="center"/>
        <w:rPr>
          <w:ins w:id="4" w:author="唐军敏" w:date="2021-01-07T16:08:00Z"/>
          <w:rFonts w:ascii="黑体" w:eastAsia="黑体" w:hAnsi="黑体" w:cs="华文仿宋" w:hint="eastAsia"/>
          <w:sz w:val="44"/>
          <w:szCs w:val="44"/>
          <w:rPrChange w:id="5" w:author="唐军敏" w:date="2021-01-07T16:09:00Z">
            <w:rPr>
              <w:ins w:id="6" w:author="唐军敏" w:date="2021-01-07T16:08:00Z"/>
              <w:rFonts w:ascii="仿宋" w:eastAsia="仿宋" w:hAnsi="仿宋" w:cs="华文仿宋"/>
              <w:sz w:val="32"/>
              <w:szCs w:val="32"/>
            </w:rPr>
          </w:rPrChange>
        </w:rPr>
        <w:pPrChange w:id="7" w:author="唐军敏" w:date="2021-01-07T16:09:00Z">
          <w:pPr>
            <w:pStyle w:val="1"/>
            <w:spacing w:line="560" w:lineRule="exact"/>
            <w:ind w:firstLine="640"/>
          </w:pPr>
        </w:pPrChange>
      </w:pPr>
    </w:p>
    <w:p w14:paraId="12FF64C2" w14:textId="00E3ADAE" w:rsidR="00272B71" w:rsidRPr="00165269" w:rsidRDefault="00272B71" w:rsidP="00272B71">
      <w:pPr>
        <w:pStyle w:val="1"/>
        <w:spacing w:line="560" w:lineRule="exact"/>
        <w:ind w:firstLine="640"/>
        <w:rPr>
          <w:rFonts w:ascii="仿宋" w:eastAsia="仿宋" w:hAnsi="仿宋" w:cs="华文仿宋"/>
          <w:sz w:val="32"/>
          <w:szCs w:val="32"/>
        </w:rPr>
      </w:pPr>
      <w:r w:rsidRPr="00165269">
        <w:rPr>
          <w:rFonts w:ascii="仿宋" w:eastAsia="仿宋" w:hAnsi="仿宋" w:cs="华文仿宋" w:hint="eastAsia"/>
          <w:sz w:val="32"/>
          <w:szCs w:val="32"/>
        </w:rPr>
        <w:t>新本币项目将在不断总结现有开发模式工作经验的基础上，对</w:t>
      </w:r>
      <w:proofErr w:type="gramStart"/>
      <w:r w:rsidRPr="00165269">
        <w:rPr>
          <w:rFonts w:ascii="仿宋" w:eastAsia="仿宋" w:hAnsi="仿宋" w:cs="华文仿宋" w:hint="eastAsia"/>
          <w:sz w:val="32"/>
          <w:szCs w:val="32"/>
        </w:rPr>
        <w:t>标成熟</w:t>
      </w:r>
      <w:proofErr w:type="gramEnd"/>
      <w:r w:rsidRPr="00165269">
        <w:rPr>
          <w:rFonts w:ascii="仿宋" w:eastAsia="仿宋" w:hAnsi="仿宋" w:cs="华文仿宋" w:hint="eastAsia"/>
          <w:sz w:val="32"/>
          <w:szCs w:val="32"/>
        </w:rPr>
        <w:t>的互联网开发敏捷流程，在</w:t>
      </w:r>
      <w:r w:rsidRPr="00165269">
        <w:rPr>
          <w:rFonts w:ascii="仿宋" w:eastAsia="仿宋" w:hAnsi="仿宋" w:cs="华文仿宋" w:hint="eastAsia"/>
          <w:b/>
          <w:bCs/>
          <w:sz w:val="32"/>
          <w:szCs w:val="32"/>
        </w:rPr>
        <w:t>完善工作方法、</w:t>
      </w:r>
      <w:r w:rsidR="00820255">
        <w:rPr>
          <w:rFonts w:ascii="仿宋" w:eastAsia="仿宋" w:hAnsi="仿宋" w:cs="华文仿宋" w:hint="eastAsia"/>
          <w:b/>
          <w:bCs/>
          <w:sz w:val="32"/>
          <w:szCs w:val="32"/>
        </w:rPr>
        <w:t>改善</w:t>
      </w:r>
      <w:r w:rsidRPr="00165269">
        <w:rPr>
          <w:rFonts w:ascii="仿宋" w:eastAsia="仿宋" w:hAnsi="仿宋" w:cs="华文仿宋" w:hint="eastAsia"/>
          <w:b/>
          <w:bCs/>
          <w:sz w:val="32"/>
          <w:szCs w:val="32"/>
        </w:rPr>
        <w:t>立项准备、</w:t>
      </w:r>
      <w:r w:rsidR="0030258A">
        <w:rPr>
          <w:rFonts w:ascii="仿宋" w:eastAsia="仿宋" w:hAnsi="仿宋" w:cs="华文仿宋" w:hint="eastAsia"/>
          <w:b/>
          <w:bCs/>
          <w:sz w:val="32"/>
          <w:szCs w:val="32"/>
        </w:rPr>
        <w:t>完善</w:t>
      </w:r>
      <w:proofErr w:type="gramStart"/>
      <w:r w:rsidRPr="00165269">
        <w:rPr>
          <w:rFonts w:ascii="仿宋" w:eastAsia="仿宋" w:hAnsi="仿宋" w:cs="华文仿宋" w:hint="eastAsia"/>
          <w:b/>
          <w:bCs/>
          <w:sz w:val="32"/>
          <w:szCs w:val="32"/>
        </w:rPr>
        <w:t>项目</w:t>
      </w:r>
      <w:r w:rsidR="0030258A">
        <w:rPr>
          <w:rFonts w:ascii="仿宋" w:eastAsia="仿宋" w:hAnsi="仿宋" w:cs="华文仿宋" w:hint="eastAsia"/>
          <w:b/>
          <w:bCs/>
          <w:sz w:val="32"/>
          <w:szCs w:val="32"/>
        </w:rPr>
        <w:t>结项</w:t>
      </w:r>
      <w:r w:rsidRPr="00165269">
        <w:rPr>
          <w:rFonts w:ascii="仿宋" w:eastAsia="仿宋" w:hAnsi="仿宋" w:cs="华文仿宋" w:hint="eastAsia"/>
          <w:b/>
          <w:bCs/>
          <w:sz w:val="32"/>
          <w:szCs w:val="32"/>
        </w:rPr>
        <w:t>规范</w:t>
      </w:r>
      <w:proofErr w:type="gramEnd"/>
      <w:r w:rsidRPr="00165269">
        <w:rPr>
          <w:rFonts w:ascii="仿宋" w:eastAsia="仿宋" w:hAnsi="仿宋" w:cs="华文仿宋" w:hint="eastAsia"/>
          <w:b/>
          <w:bCs/>
          <w:sz w:val="32"/>
          <w:szCs w:val="32"/>
        </w:rPr>
        <w:t>、提升测试有效性</w:t>
      </w:r>
      <w:r w:rsidR="0030258A">
        <w:rPr>
          <w:rFonts w:ascii="仿宋" w:eastAsia="仿宋" w:hAnsi="仿宋" w:cs="华文仿宋" w:hint="eastAsia"/>
          <w:b/>
          <w:bCs/>
          <w:sz w:val="32"/>
          <w:szCs w:val="32"/>
        </w:rPr>
        <w:t>四个</w:t>
      </w:r>
      <w:r w:rsidRPr="00165269">
        <w:rPr>
          <w:rFonts w:ascii="仿宋" w:eastAsia="仿宋" w:hAnsi="仿宋" w:cs="华文仿宋" w:hint="eastAsia"/>
          <w:sz w:val="32"/>
          <w:szCs w:val="32"/>
        </w:rPr>
        <w:t>个方面着力优化提升。</w:t>
      </w:r>
    </w:p>
    <w:p w14:paraId="61662FE1" w14:textId="1A718FEF" w:rsidR="00272B71" w:rsidRPr="007A13A3" w:rsidRDefault="00272B71" w:rsidP="00272B71">
      <w:pPr>
        <w:pStyle w:val="1"/>
        <w:numPr>
          <w:ilvl w:val="0"/>
          <w:numId w:val="7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 w:rsidRPr="007A13A3">
        <w:rPr>
          <w:rFonts w:ascii="黑体" w:eastAsia="黑体" w:hAnsi="黑体" w:hint="eastAsia"/>
          <w:sz w:val="32"/>
          <w:szCs w:val="32"/>
        </w:rPr>
        <w:t>结合</w:t>
      </w:r>
      <w:r w:rsidR="00B35025">
        <w:rPr>
          <w:rFonts w:ascii="黑体" w:eastAsia="黑体" w:hAnsi="黑体" w:hint="eastAsia"/>
          <w:sz w:val="32"/>
          <w:szCs w:val="32"/>
        </w:rPr>
        <w:t>实际</w:t>
      </w:r>
      <w:r w:rsidRPr="007A13A3">
        <w:rPr>
          <w:rFonts w:ascii="黑体" w:eastAsia="黑体" w:hAnsi="黑体" w:hint="eastAsia"/>
          <w:sz w:val="32"/>
          <w:szCs w:val="32"/>
        </w:rPr>
        <w:t>持续完善</w:t>
      </w:r>
      <w:r w:rsidR="00B35025">
        <w:rPr>
          <w:rFonts w:ascii="黑体" w:eastAsia="黑体" w:hAnsi="黑体" w:hint="eastAsia"/>
          <w:sz w:val="32"/>
          <w:szCs w:val="32"/>
        </w:rPr>
        <w:t>前置项目</w:t>
      </w:r>
      <w:r w:rsidRPr="007A13A3">
        <w:rPr>
          <w:rFonts w:ascii="黑体" w:eastAsia="黑体" w:hAnsi="黑体" w:hint="eastAsia"/>
          <w:sz w:val="32"/>
          <w:szCs w:val="32"/>
        </w:rPr>
        <w:t>工作方法</w:t>
      </w:r>
    </w:p>
    <w:p w14:paraId="60817EEE" w14:textId="720104CD" w:rsidR="00272B71" w:rsidRPr="00165269" w:rsidRDefault="00272B71" w:rsidP="0040313C">
      <w:pPr>
        <w:pStyle w:val="1"/>
        <w:spacing w:line="560" w:lineRule="exact"/>
        <w:ind w:firstLine="643"/>
        <w:rPr>
          <w:rFonts w:ascii="仿宋" w:eastAsia="仿宋" w:hAnsi="仿宋" w:cs="华文仿宋"/>
          <w:sz w:val="32"/>
          <w:szCs w:val="32"/>
        </w:rPr>
      </w:pPr>
      <w:r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一是</w:t>
      </w:r>
      <w:r w:rsidR="00F71420">
        <w:rPr>
          <w:rFonts w:ascii="仿宋" w:eastAsia="仿宋" w:hAnsi="仿宋" w:cs="华文仿宋" w:hint="eastAsia"/>
          <w:sz w:val="32"/>
          <w:szCs w:val="32"/>
        </w:rPr>
        <w:t>持续完善</w:t>
      </w:r>
      <w:r w:rsidR="000171E5" w:rsidRPr="00165269">
        <w:rPr>
          <w:rFonts w:ascii="仿宋" w:eastAsia="仿宋" w:hAnsi="仿宋" w:cs="华文仿宋" w:hint="eastAsia"/>
          <w:sz w:val="32"/>
          <w:szCs w:val="32"/>
        </w:rPr>
        <w:t>前置工作</w:t>
      </w:r>
      <w:r w:rsidR="00F71420">
        <w:rPr>
          <w:rFonts w:ascii="仿宋" w:eastAsia="仿宋" w:hAnsi="仿宋" w:cs="华文仿宋" w:hint="eastAsia"/>
          <w:sz w:val="32"/>
          <w:szCs w:val="32"/>
        </w:rPr>
        <w:t>指南</w:t>
      </w:r>
      <w:ins w:id="8" w:author="sunyh" w:date="2021-01-06T08:48:00Z">
        <w:r w:rsidR="003114AD">
          <w:rPr>
            <w:rFonts w:ascii="仿宋" w:eastAsia="仿宋" w:hAnsi="仿宋" w:cs="华文仿宋" w:hint="eastAsia"/>
            <w:sz w:val="32"/>
            <w:szCs w:val="32"/>
          </w:rPr>
          <w:t>和办法</w:t>
        </w:r>
      </w:ins>
      <w:ins w:id="9" w:author="sunyh" w:date="2021-01-06T08:59:00Z">
        <w:r w:rsidR="00E2490D">
          <w:rPr>
            <w:rFonts w:ascii="仿宋" w:eastAsia="仿宋" w:hAnsi="仿宋" w:cs="华文仿宋" w:hint="eastAsia"/>
            <w:sz w:val="32"/>
            <w:szCs w:val="32"/>
          </w:rPr>
          <w:t>（</w:t>
        </w:r>
      </w:ins>
      <w:ins w:id="10" w:author="sunyh" w:date="2021-01-06T09:04:00Z">
        <w:r w:rsidR="0088123B">
          <w:rPr>
            <w:rFonts w:ascii="仿宋" w:eastAsia="仿宋" w:hAnsi="仿宋" w:cs="华文仿宋" w:hint="eastAsia"/>
            <w:sz w:val="32"/>
            <w:szCs w:val="32"/>
          </w:rPr>
          <w:t>孙</w:t>
        </w:r>
      </w:ins>
      <w:ins w:id="11" w:author="sunyh" w:date="2021-01-06T09:01:00Z">
        <w:r w:rsidR="00E2490D">
          <w:rPr>
            <w:rFonts w:ascii="仿宋" w:eastAsia="仿宋" w:hAnsi="仿宋" w:cs="华文仿宋" w:hint="eastAsia"/>
            <w:sz w:val="32"/>
            <w:szCs w:val="32"/>
          </w:rPr>
          <w:t>小林</w:t>
        </w:r>
      </w:ins>
      <w:ins w:id="12" w:author="sunyh" w:date="2021-01-06T08:59:00Z">
        <w:r w:rsidR="00E2490D">
          <w:rPr>
            <w:rFonts w:ascii="仿宋" w:eastAsia="仿宋" w:hAnsi="仿宋" w:cs="华文仿宋" w:hint="eastAsia"/>
            <w:sz w:val="32"/>
            <w:szCs w:val="32"/>
          </w:rPr>
          <w:t>）</w:t>
        </w:r>
      </w:ins>
      <w:r w:rsidR="000171E5" w:rsidRPr="00165269">
        <w:rPr>
          <w:rFonts w:ascii="仿宋" w:eastAsia="仿宋" w:hAnsi="仿宋" w:cs="华文仿宋" w:hint="eastAsia"/>
          <w:sz w:val="32"/>
          <w:szCs w:val="32"/>
        </w:rPr>
        <w:t>。</w:t>
      </w:r>
      <w:r w:rsidRPr="00165269">
        <w:rPr>
          <w:rFonts w:ascii="仿宋" w:eastAsia="仿宋" w:hAnsi="仿宋" w:cs="华文仿宋" w:hint="eastAsia"/>
          <w:sz w:val="32"/>
          <w:szCs w:val="32"/>
        </w:rPr>
        <w:t>结合实际项目推进过程，持续完善基于小项目模式的系统</w:t>
      </w:r>
      <w:del w:id="13" w:author="sunyh" w:date="2021-01-06T08:47:00Z">
        <w:r w:rsidRPr="00165269" w:rsidDel="003114AD">
          <w:rPr>
            <w:rFonts w:ascii="仿宋" w:eastAsia="仿宋" w:hAnsi="仿宋" w:cs="华文仿宋" w:hint="eastAsia"/>
            <w:sz w:val="32"/>
            <w:szCs w:val="32"/>
          </w:rPr>
          <w:delText>开发管理办法</w:delText>
        </w:r>
      </w:del>
      <w:ins w:id="14" w:author="sunyh" w:date="2021-01-06T08:47:00Z">
        <w:r w:rsidR="003114AD">
          <w:rPr>
            <w:rFonts w:ascii="仿宋" w:eastAsia="仿宋" w:hAnsi="仿宋" w:cs="华文仿宋" w:hint="eastAsia"/>
            <w:sz w:val="32"/>
            <w:szCs w:val="32"/>
          </w:rPr>
          <w:t>建设方法</w:t>
        </w:r>
      </w:ins>
      <w:del w:id="15" w:author="sunyh" w:date="2021-01-06T08:43:00Z">
        <w:r w:rsidRPr="00165269" w:rsidDel="003114AD">
          <w:rPr>
            <w:rFonts w:ascii="仿宋" w:eastAsia="仿宋" w:hAnsi="仿宋" w:cs="华文仿宋" w:hint="eastAsia"/>
            <w:sz w:val="32"/>
            <w:szCs w:val="32"/>
          </w:rPr>
          <w:delText>，完善开发及测试工作指南</w:delText>
        </w:r>
      </w:del>
      <w:r w:rsidRPr="00165269">
        <w:rPr>
          <w:rFonts w:ascii="仿宋" w:eastAsia="仿宋" w:hAnsi="仿宋" w:cs="华文仿宋" w:hint="eastAsia"/>
          <w:sz w:val="32"/>
          <w:szCs w:val="32"/>
        </w:rPr>
        <w:t>，</w:t>
      </w:r>
      <w:r w:rsidR="00A92B02">
        <w:rPr>
          <w:rFonts w:ascii="仿宋" w:eastAsia="仿宋" w:hAnsi="仿宋" w:cs="华文仿宋" w:hint="eastAsia"/>
          <w:sz w:val="32"/>
          <w:szCs w:val="32"/>
        </w:rPr>
        <w:t>每半年完成一次工作指南修订</w:t>
      </w:r>
      <w:ins w:id="16" w:author="sunyh" w:date="2021-01-06T08:48:00Z">
        <w:r w:rsidR="003114AD">
          <w:rPr>
            <w:rFonts w:ascii="仿宋" w:eastAsia="仿宋" w:hAnsi="仿宋" w:cs="华文仿宋" w:hint="eastAsia"/>
            <w:sz w:val="32"/>
            <w:szCs w:val="32"/>
          </w:rPr>
          <w:t>。推动开发部完成适用于前置模式的系统建设管理办法修订</w:t>
        </w:r>
      </w:ins>
      <w:r w:rsidRPr="00165269">
        <w:rPr>
          <w:rFonts w:ascii="仿宋" w:eastAsia="仿宋" w:hAnsi="仿宋" w:cs="华文仿宋" w:hint="eastAsia"/>
          <w:sz w:val="32"/>
          <w:szCs w:val="32"/>
        </w:rPr>
        <w:t>。</w:t>
      </w:r>
      <w:r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二是</w:t>
      </w:r>
      <w:r w:rsidR="000171E5" w:rsidRPr="00165269">
        <w:rPr>
          <w:rFonts w:ascii="仿宋" w:eastAsia="仿宋" w:hAnsi="仿宋" w:cs="华文仿宋" w:hint="eastAsia"/>
          <w:sz w:val="32"/>
          <w:szCs w:val="32"/>
        </w:rPr>
        <w:t>推进项目数字化管理</w:t>
      </w:r>
      <w:ins w:id="17" w:author="sunyh" w:date="2021-01-06T08:59:00Z">
        <w:r w:rsidR="00E2490D">
          <w:rPr>
            <w:rFonts w:ascii="仿宋" w:eastAsia="仿宋" w:hAnsi="仿宋" w:cs="华文仿宋" w:hint="eastAsia"/>
            <w:sz w:val="32"/>
            <w:szCs w:val="32"/>
          </w:rPr>
          <w:t>（唐、赵、</w:t>
        </w:r>
        <w:proofErr w:type="gramStart"/>
        <w:r w:rsidR="00E2490D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E2490D">
          <w:rPr>
            <w:rFonts w:ascii="仿宋" w:eastAsia="仿宋" w:hAnsi="仿宋" w:cs="华文仿宋" w:hint="eastAsia"/>
            <w:sz w:val="32"/>
            <w:szCs w:val="32"/>
          </w:rPr>
          <w:t>）</w:t>
        </w:r>
      </w:ins>
      <w:r w:rsidR="000171E5" w:rsidRPr="00165269">
        <w:rPr>
          <w:rFonts w:ascii="仿宋" w:eastAsia="仿宋" w:hAnsi="仿宋" w:cs="华文仿宋" w:hint="eastAsia"/>
          <w:sz w:val="32"/>
          <w:szCs w:val="32"/>
        </w:rPr>
        <w:t>。</w:t>
      </w:r>
      <w:r w:rsidR="000171E5" w:rsidRPr="00613E3E">
        <w:rPr>
          <w:rFonts w:ascii="仿宋" w:eastAsia="仿宋" w:hAnsi="仿宋" w:cs="华文仿宋" w:hint="eastAsia"/>
          <w:sz w:val="32"/>
          <w:szCs w:val="32"/>
        </w:rPr>
        <w:t>结合人力资源、项目评估数据对</w:t>
      </w:r>
      <w:r>
        <w:rPr>
          <w:rFonts w:ascii="仿宋" w:eastAsia="仿宋" w:hAnsi="仿宋" w:cs="华文仿宋" w:hint="eastAsia"/>
          <w:sz w:val="32"/>
          <w:szCs w:val="32"/>
        </w:rPr>
        <w:t>小项目</w:t>
      </w:r>
      <w:r w:rsidR="000171E5">
        <w:rPr>
          <w:rFonts w:ascii="仿宋" w:eastAsia="仿宋" w:hAnsi="仿宋" w:cs="华文仿宋" w:hint="eastAsia"/>
          <w:sz w:val="32"/>
          <w:szCs w:val="32"/>
        </w:rPr>
        <w:t>实施</w:t>
      </w:r>
      <w:r>
        <w:rPr>
          <w:rFonts w:ascii="仿宋" w:eastAsia="仿宋" w:hAnsi="仿宋" w:cs="华文仿宋" w:hint="eastAsia"/>
          <w:sz w:val="32"/>
          <w:szCs w:val="32"/>
        </w:rPr>
        <w:t>精细化管理，</w:t>
      </w:r>
      <w:r w:rsidRPr="00165269">
        <w:rPr>
          <w:rFonts w:ascii="仿宋" w:eastAsia="仿宋" w:hAnsi="仿宋" w:cs="华文仿宋" w:hint="eastAsia"/>
          <w:sz w:val="32"/>
          <w:szCs w:val="32"/>
        </w:rPr>
        <w:t>量化团队开发及</w:t>
      </w:r>
      <w:r w:rsidR="003676D3">
        <w:rPr>
          <w:rFonts w:ascii="仿宋" w:eastAsia="仿宋" w:hAnsi="仿宋" w:cs="华文仿宋" w:hint="eastAsia"/>
          <w:sz w:val="32"/>
          <w:szCs w:val="32"/>
        </w:rPr>
        <w:t>版本</w:t>
      </w:r>
      <w:r w:rsidRPr="00165269">
        <w:rPr>
          <w:rFonts w:ascii="仿宋" w:eastAsia="仿宋" w:hAnsi="仿宋" w:cs="华文仿宋" w:hint="eastAsia"/>
          <w:sz w:val="32"/>
          <w:szCs w:val="32"/>
        </w:rPr>
        <w:t>交付能力</w:t>
      </w:r>
      <w:r w:rsidR="00B35025">
        <w:rPr>
          <w:rFonts w:ascii="仿宋" w:eastAsia="仿宋" w:hAnsi="仿宋" w:cs="华文仿宋" w:hint="eastAsia"/>
          <w:sz w:val="32"/>
          <w:szCs w:val="32"/>
        </w:rPr>
        <w:t>，</w:t>
      </w:r>
      <w:r w:rsidR="00884C72">
        <w:rPr>
          <w:rFonts w:ascii="仿宋" w:eastAsia="仿宋" w:hAnsi="仿宋" w:cs="华文仿宋" w:hint="eastAsia"/>
          <w:sz w:val="32"/>
          <w:szCs w:val="32"/>
        </w:rPr>
        <w:t>提升人员稳定性，</w:t>
      </w:r>
      <w:ins w:id="18" w:author="sunyh" w:date="2021-01-06T09:00:00Z">
        <w:r w:rsidR="00E2490D">
          <w:rPr>
            <w:rFonts w:ascii="仿宋" w:eastAsia="仿宋" w:hAnsi="仿宋" w:cs="华文仿宋" w:hint="eastAsia"/>
            <w:sz w:val="32"/>
            <w:szCs w:val="32"/>
          </w:rPr>
          <w:t>逐步</w:t>
        </w:r>
      </w:ins>
      <w:r w:rsidR="00B35025">
        <w:rPr>
          <w:rFonts w:ascii="仿宋" w:eastAsia="仿宋" w:hAnsi="仿宋" w:cs="华文仿宋" w:hint="eastAsia"/>
          <w:sz w:val="32"/>
          <w:szCs w:val="32"/>
        </w:rPr>
        <w:t>将</w:t>
      </w:r>
      <w:r w:rsidR="004F7A76">
        <w:rPr>
          <w:rFonts w:ascii="仿宋" w:eastAsia="仿宋" w:hAnsi="仿宋" w:cs="华文仿宋" w:hint="eastAsia"/>
          <w:sz w:val="32"/>
          <w:szCs w:val="32"/>
        </w:rPr>
        <w:t>固定人员开销</w:t>
      </w:r>
      <w:ins w:id="19" w:author="sunyh" w:date="2021-01-06T08:49:00Z">
        <w:r w:rsidR="003114AD">
          <w:rPr>
            <w:rFonts w:ascii="仿宋" w:eastAsia="仿宋" w:hAnsi="仿宋" w:cs="华文仿宋" w:hint="eastAsia"/>
            <w:sz w:val="32"/>
            <w:szCs w:val="32"/>
          </w:rPr>
          <w:t>从4</w:t>
        </w:r>
        <w:r w:rsidR="003114AD">
          <w:rPr>
            <w:rFonts w:ascii="仿宋" w:eastAsia="仿宋" w:hAnsi="仿宋" w:cs="华文仿宋"/>
            <w:sz w:val="32"/>
            <w:szCs w:val="32"/>
          </w:rPr>
          <w:t>3</w:t>
        </w:r>
        <w:r w:rsidR="003114AD">
          <w:rPr>
            <w:rFonts w:ascii="仿宋" w:eastAsia="仿宋" w:hAnsi="仿宋" w:cs="华文仿宋" w:hint="eastAsia"/>
            <w:sz w:val="32"/>
            <w:szCs w:val="32"/>
          </w:rPr>
          <w:t>人</w:t>
        </w:r>
      </w:ins>
      <w:r w:rsidR="00B35025">
        <w:rPr>
          <w:rFonts w:ascii="仿宋" w:eastAsia="仿宋" w:hAnsi="仿宋" w:cs="华文仿宋" w:hint="eastAsia"/>
          <w:sz w:val="32"/>
          <w:szCs w:val="32"/>
        </w:rPr>
        <w:t>降低</w:t>
      </w:r>
      <w:r w:rsidR="00425B77">
        <w:rPr>
          <w:rFonts w:ascii="仿宋" w:eastAsia="仿宋" w:hAnsi="仿宋" w:cs="华文仿宋" w:hint="eastAsia"/>
          <w:sz w:val="32"/>
          <w:szCs w:val="32"/>
        </w:rPr>
        <w:t>至3</w:t>
      </w:r>
      <w:r w:rsidR="00425B77">
        <w:rPr>
          <w:rFonts w:ascii="仿宋" w:eastAsia="仿宋" w:hAnsi="仿宋" w:cs="华文仿宋"/>
          <w:sz w:val="32"/>
          <w:szCs w:val="32"/>
        </w:rPr>
        <w:t>5</w:t>
      </w:r>
      <w:r w:rsidR="00425B77">
        <w:rPr>
          <w:rFonts w:ascii="仿宋" w:eastAsia="仿宋" w:hAnsi="仿宋" w:cs="华文仿宋" w:hint="eastAsia"/>
          <w:sz w:val="32"/>
          <w:szCs w:val="32"/>
        </w:rPr>
        <w:t>人</w:t>
      </w:r>
      <w:ins w:id="20" w:author="sunyh" w:date="2021-01-06T08:59:00Z">
        <w:r w:rsidR="00E2490D">
          <w:rPr>
            <w:rFonts w:ascii="仿宋" w:eastAsia="仿宋" w:hAnsi="仿宋" w:cs="华文仿宋" w:hint="eastAsia"/>
            <w:sz w:val="32"/>
            <w:szCs w:val="32"/>
          </w:rPr>
          <w:t>；</w:t>
        </w:r>
      </w:ins>
      <w:del w:id="21" w:author="sunyh" w:date="2021-01-06T08:59:00Z">
        <w:r w:rsidR="003676D3" w:rsidDel="00E2490D">
          <w:rPr>
            <w:rFonts w:ascii="仿宋" w:eastAsia="仿宋" w:hAnsi="仿宋" w:cs="华文仿宋" w:hint="eastAsia"/>
            <w:sz w:val="32"/>
            <w:szCs w:val="32"/>
          </w:rPr>
          <w:delText>，</w:delText>
        </w:r>
      </w:del>
      <w:ins w:id="22" w:author="sunyh" w:date="2021-01-06T08:59:00Z">
        <w:r w:rsidR="00E2490D">
          <w:rPr>
            <w:rFonts w:ascii="仿宋" w:eastAsia="仿宋" w:hAnsi="仿宋" w:cs="华文仿宋" w:hint="eastAsia"/>
            <w:sz w:val="32"/>
            <w:szCs w:val="32"/>
          </w:rPr>
          <w:t>参与小项目建设的</w:t>
        </w:r>
      </w:ins>
      <w:r w:rsidR="00A92B02">
        <w:rPr>
          <w:rFonts w:ascii="仿宋" w:eastAsia="仿宋" w:hAnsi="仿宋" w:cs="华文仿宋" w:hint="eastAsia"/>
          <w:sz w:val="32"/>
          <w:szCs w:val="32"/>
        </w:rPr>
        <w:t>空闲资源</w:t>
      </w:r>
      <w:r w:rsidR="004F7A76">
        <w:rPr>
          <w:rFonts w:ascii="仿宋" w:eastAsia="仿宋" w:hAnsi="仿宋" w:cs="华文仿宋" w:hint="eastAsia"/>
          <w:sz w:val="32"/>
          <w:szCs w:val="32"/>
        </w:rPr>
        <w:t>比例</w:t>
      </w:r>
      <w:r w:rsidR="009D76D1">
        <w:rPr>
          <w:rFonts w:ascii="仿宋" w:eastAsia="仿宋" w:hAnsi="仿宋" w:cs="华文仿宋" w:hint="eastAsia"/>
          <w:sz w:val="32"/>
          <w:szCs w:val="32"/>
        </w:rPr>
        <w:t>不高于</w:t>
      </w:r>
      <w:r w:rsidR="0054022A">
        <w:rPr>
          <w:rFonts w:ascii="仿宋" w:eastAsia="仿宋" w:hAnsi="仿宋" w:cs="华文仿宋"/>
          <w:sz w:val="32"/>
          <w:szCs w:val="32"/>
        </w:rPr>
        <w:t>5</w:t>
      </w:r>
      <w:r w:rsidR="004F7A76">
        <w:rPr>
          <w:rFonts w:ascii="仿宋" w:eastAsia="仿宋" w:hAnsi="仿宋" w:cs="华文仿宋" w:hint="eastAsia"/>
          <w:sz w:val="32"/>
          <w:szCs w:val="32"/>
        </w:rPr>
        <w:t>%</w:t>
      </w:r>
      <w:del w:id="23" w:author="sunyh" w:date="2021-01-06T09:00:00Z">
        <w:r w:rsidR="00B35025" w:rsidDel="00E2490D">
          <w:rPr>
            <w:rFonts w:ascii="仿宋" w:eastAsia="仿宋" w:hAnsi="仿宋" w:cs="华文仿宋" w:hint="eastAsia"/>
            <w:sz w:val="32"/>
            <w:szCs w:val="32"/>
          </w:rPr>
          <w:delText>，</w:delText>
        </w:r>
      </w:del>
      <w:ins w:id="24" w:author="sunyh" w:date="2021-01-06T09:00:00Z">
        <w:r w:rsidR="00E2490D">
          <w:rPr>
            <w:rFonts w:ascii="仿宋" w:eastAsia="仿宋" w:hAnsi="仿宋" w:cs="华文仿宋" w:hint="eastAsia"/>
            <w:sz w:val="32"/>
            <w:szCs w:val="32"/>
          </w:rPr>
          <w:t>；</w:t>
        </w:r>
      </w:ins>
      <w:r w:rsidR="000A2B11">
        <w:rPr>
          <w:rFonts w:ascii="仿宋" w:eastAsia="仿宋" w:hAnsi="仿宋" w:cs="华文仿宋" w:hint="eastAsia"/>
          <w:sz w:val="32"/>
          <w:szCs w:val="32"/>
        </w:rPr>
        <w:t>计划外人员</w:t>
      </w:r>
      <w:r w:rsidR="00AF5581">
        <w:rPr>
          <w:rFonts w:ascii="仿宋" w:eastAsia="仿宋" w:hAnsi="仿宋" w:cs="华文仿宋" w:hint="eastAsia"/>
          <w:sz w:val="32"/>
          <w:szCs w:val="32"/>
        </w:rPr>
        <w:t>流动率</w:t>
      </w:r>
      <w:ins w:id="25" w:author="sunyh" w:date="2021-01-06T08:50:00Z">
        <w:r w:rsidR="003114AD">
          <w:rPr>
            <w:rFonts w:ascii="仿宋" w:eastAsia="仿宋" w:hAnsi="仿宋" w:cs="华文仿宋" w:hint="eastAsia"/>
            <w:sz w:val="32"/>
            <w:szCs w:val="32"/>
          </w:rPr>
          <w:t>不高</w:t>
        </w:r>
      </w:ins>
      <w:del w:id="26" w:author="sunyh" w:date="2021-01-06T08:50:00Z">
        <w:r w:rsidR="00AF5581" w:rsidDel="003114AD">
          <w:rPr>
            <w:rFonts w:ascii="仿宋" w:eastAsia="仿宋" w:hAnsi="仿宋" w:cs="华文仿宋" w:hint="eastAsia"/>
            <w:sz w:val="32"/>
            <w:szCs w:val="32"/>
          </w:rPr>
          <w:delText>低</w:delText>
        </w:r>
      </w:del>
      <w:r w:rsidR="00AF5581">
        <w:rPr>
          <w:rFonts w:ascii="仿宋" w:eastAsia="仿宋" w:hAnsi="仿宋" w:cs="华文仿宋" w:hint="eastAsia"/>
          <w:sz w:val="32"/>
          <w:szCs w:val="32"/>
        </w:rPr>
        <w:t>于</w:t>
      </w:r>
      <w:r w:rsidR="00A92B02">
        <w:rPr>
          <w:rFonts w:ascii="仿宋" w:eastAsia="仿宋" w:hAnsi="仿宋" w:cs="华文仿宋"/>
          <w:sz w:val="32"/>
          <w:szCs w:val="32"/>
        </w:rPr>
        <w:t>10</w:t>
      </w:r>
      <w:r w:rsidR="00AF5581">
        <w:rPr>
          <w:rFonts w:ascii="仿宋" w:eastAsia="仿宋" w:hAnsi="仿宋" w:cs="华文仿宋"/>
          <w:sz w:val="32"/>
          <w:szCs w:val="32"/>
        </w:rPr>
        <w:t>%</w:t>
      </w:r>
      <w:r w:rsidRPr="00165269">
        <w:rPr>
          <w:rFonts w:ascii="仿宋" w:eastAsia="仿宋" w:hAnsi="仿宋" w:cs="华文仿宋" w:hint="eastAsia"/>
          <w:sz w:val="32"/>
          <w:szCs w:val="32"/>
        </w:rPr>
        <w:t>。</w:t>
      </w:r>
      <w:r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三是</w:t>
      </w:r>
      <w:r w:rsidR="000171E5" w:rsidRPr="00165269">
        <w:rPr>
          <w:rFonts w:ascii="仿宋" w:eastAsia="仿宋" w:hAnsi="仿宋" w:cs="华文仿宋" w:hint="eastAsia"/>
          <w:sz w:val="32"/>
          <w:szCs w:val="32"/>
        </w:rPr>
        <w:t>优化快速流程范围</w:t>
      </w:r>
      <w:ins w:id="27" w:author="sunyh" w:date="2021-01-06T09:00:00Z">
        <w:r w:rsidR="00E2490D">
          <w:rPr>
            <w:rFonts w:ascii="仿宋" w:eastAsia="仿宋" w:hAnsi="仿宋" w:cs="华文仿宋" w:hint="eastAsia"/>
            <w:sz w:val="32"/>
            <w:szCs w:val="32"/>
          </w:rPr>
          <w:t>（唐、赵、</w:t>
        </w:r>
        <w:proofErr w:type="gramStart"/>
        <w:r w:rsidR="00E2490D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E2490D">
          <w:rPr>
            <w:rFonts w:ascii="仿宋" w:eastAsia="仿宋" w:hAnsi="仿宋" w:cs="华文仿宋" w:hint="eastAsia"/>
            <w:sz w:val="32"/>
            <w:szCs w:val="32"/>
          </w:rPr>
          <w:t>）</w:t>
        </w:r>
      </w:ins>
      <w:r w:rsidR="000171E5" w:rsidRPr="00165269">
        <w:rPr>
          <w:rFonts w:ascii="仿宋" w:eastAsia="仿宋" w:hAnsi="仿宋" w:cs="华文仿宋" w:hint="eastAsia"/>
          <w:sz w:val="32"/>
          <w:szCs w:val="32"/>
        </w:rPr>
        <w:t>。</w:t>
      </w:r>
      <w:r w:rsidRPr="00613E3E">
        <w:rPr>
          <w:rFonts w:ascii="仿宋" w:eastAsia="仿宋" w:hAnsi="仿宋" w:cs="华文仿宋" w:hint="eastAsia"/>
          <w:sz w:val="32"/>
          <w:szCs w:val="32"/>
        </w:rPr>
        <w:t>拓宽快速流程适用范围，</w:t>
      </w:r>
      <w:r w:rsidR="00A92B02">
        <w:rPr>
          <w:rFonts w:ascii="仿宋" w:eastAsia="仿宋" w:hAnsi="仿宋" w:cs="华文仿宋" w:hint="eastAsia"/>
          <w:sz w:val="32"/>
          <w:szCs w:val="32"/>
        </w:rPr>
        <w:t>将适用快速流程的模块比例提高一倍，</w:t>
      </w:r>
      <w:r w:rsidR="006C436C" w:rsidRPr="006722A8">
        <w:rPr>
          <w:rFonts w:ascii="仿宋" w:eastAsia="仿宋" w:hAnsi="仿宋" w:cs="华文仿宋" w:hint="eastAsia"/>
          <w:sz w:val="32"/>
          <w:szCs w:val="32"/>
        </w:rPr>
        <w:t>不</w:t>
      </w:r>
      <w:r w:rsidR="00830BD5" w:rsidRPr="006722A8">
        <w:rPr>
          <w:rFonts w:ascii="仿宋" w:eastAsia="仿宋" w:hAnsi="仿宋" w:cs="华文仿宋" w:hint="eastAsia"/>
          <w:sz w:val="32"/>
          <w:szCs w:val="32"/>
        </w:rPr>
        <w:t>少于</w:t>
      </w:r>
      <w:r w:rsidR="00830BD5" w:rsidRPr="006722A8">
        <w:rPr>
          <w:rFonts w:ascii="仿宋" w:eastAsia="仿宋" w:hAnsi="仿宋" w:cs="华文仿宋"/>
          <w:sz w:val="32"/>
          <w:szCs w:val="32"/>
        </w:rPr>
        <w:t>6</w:t>
      </w:r>
      <w:r w:rsidR="006C436C" w:rsidRPr="006722A8">
        <w:rPr>
          <w:rFonts w:ascii="仿宋" w:eastAsia="仿宋" w:hAnsi="仿宋" w:cs="华文仿宋" w:hint="eastAsia"/>
          <w:sz w:val="32"/>
          <w:szCs w:val="32"/>
        </w:rPr>
        <w:t>个</w:t>
      </w:r>
      <w:r w:rsidR="006B6E58">
        <w:rPr>
          <w:rFonts w:ascii="仿宋" w:eastAsia="仿宋" w:hAnsi="仿宋" w:cs="华文仿宋" w:hint="eastAsia"/>
          <w:sz w:val="32"/>
          <w:szCs w:val="32"/>
        </w:rPr>
        <w:t>标准</w:t>
      </w:r>
      <w:r w:rsidR="00EA0596">
        <w:rPr>
          <w:rFonts w:ascii="仿宋" w:eastAsia="仿宋" w:hAnsi="仿宋" w:cs="华文仿宋" w:hint="eastAsia"/>
          <w:sz w:val="32"/>
          <w:szCs w:val="32"/>
        </w:rPr>
        <w:t>小项目</w:t>
      </w:r>
      <w:r w:rsidR="006C436C">
        <w:rPr>
          <w:rFonts w:ascii="仿宋" w:eastAsia="仿宋" w:hAnsi="仿宋" w:cs="华文仿宋" w:hint="eastAsia"/>
          <w:sz w:val="32"/>
          <w:szCs w:val="32"/>
        </w:rPr>
        <w:t>通过快速流程上线</w:t>
      </w:r>
      <w:r w:rsidRPr="00613E3E">
        <w:rPr>
          <w:rFonts w:ascii="仿宋" w:eastAsia="仿宋" w:hAnsi="仿宋" w:cs="华文仿宋" w:hint="eastAsia"/>
          <w:sz w:val="32"/>
          <w:szCs w:val="32"/>
        </w:rPr>
        <w:t>。</w:t>
      </w:r>
      <w:r w:rsidR="000171E5" w:rsidRPr="006B6E58">
        <w:rPr>
          <w:rFonts w:ascii="仿宋" w:eastAsia="仿宋" w:hAnsi="仿宋" w:cs="华文仿宋" w:hint="eastAsia"/>
          <w:b/>
          <w:bCs/>
          <w:sz w:val="32"/>
          <w:szCs w:val="32"/>
        </w:rPr>
        <w:t>四是</w:t>
      </w:r>
      <w:r w:rsidR="000171E5" w:rsidRPr="00613E3E">
        <w:rPr>
          <w:rFonts w:ascii="仿宋" w:eastAsia="仿宋" w:hAnsi="仿宋" w:cs="华文仿宋" w:hint="eastAsia"/>
          <w:sz w:val="32"/>
          <w:szCs w:val="32"/>
        </w:rPr>
        <w:t>改善模拟测试组织</w:t>
      </w:r>
      <w:ins w:id="28" w:author="sunyh" w:date="2021-01-06T09:00:00Z">
        <w:r w:rsidR="00E2490D">
          <w:rPr>
            <w:rFonts w:ascii="仿宋" w:eastAsia="仿宋" w:hAnsi="仿宋" w:cs="华文仿宋" w:hint="eastAsia"/>
            <w:sz w:val="32"/>
            <w:szCs w:val="32"/>
          </w:rPr>
          <w:t>（</w:t>
        </w:r>
      </w:ins>
      <w:ins w:id="29" w:author="sunyh" w:date="2021-01-06T09:04:00Z">
        <w:r w:rsidR="0088123B">
          <w:rPr>
            <w:rFonts w:ascii="仿宋" w:eastAsia="仿宋" w:hAnsi="仿宋" w:cs="华文仿宋" w:hint="eastAsia"/>
            <w:sz w:val="32"/>
            <w:szCs w:val="32"/>
          </w:rPr>
          <w:t>孙</w:t>
        </w:r>
      </w:ins>
      <w:ins w:id="30" w:author="sunyh" w:date="2021-01-06T09:01:00Z">
        <w:r w:rsidR="00E2490D">
          <w:rPr>
            <w:rFonts w:ascii="仿宋" w:eastAsia="仿宋" w:hAnsi="仿宋" w:cs="华文仿宋" w:hint="eastAsia"/>
            <w:sz w:val="32"/>
            <w:szCs w:val="32"/>
          </w:rPr>
          <w:t>小林</w:t>
        </w:r>
      </w:ins>
      <w:ins w:id="31" w:author="sunyh" w:date="2021-01-06T09:00:00Z">
        <w:r w:rsidR="00E2490D">
          <w:rPr>
            <w:rFonts w:ascii="仿宋" w:eastAsia="仿宋" w:hAnsi="仿宋" w:cs="华文仿宋" w:hint="eastAsia"/>
            <w:sz w:val="32"/>
            <w:szCs w:val="32"/>
          </w:rPr>
          <w:t>）</w:t>
        </w:r>
      </w:ins>
      <w:r w:rsidR="000171E5" w:rsidRPr="00613E3E">
        <w:rPr>
          <w:rFonts w:ascii="仿宋" w:eastAsia="仿宋" w:hAnsi="仿宋" w:cs="华文仿宋" w:hint="eastAsia"/>
          <w:sz w:val="32"/>
          <w:szCs w:val="32"/>
        </w:rPr>
        <w:t>。</w:t>
      </w:r>
      <w:r w:rsidR="00C35708">
        <w:rPr>
          <w:rFonts w:ascii="仿宋" w:eastAsia="仿宋" w:hAnsi="仿宋" w:cs="华文仿宋" w:hint="eastAsia"/>
          <w:sz w:val="32"/>
          <w:szCs w:val="32"/>
        </w:rPr>
        <w:t>优化</w:t>
      </w:r>
      <w:r w:rsidR="000171E5" w:rsidRPr="00613E3E">
        <w:rPr>
          <w:rFonts w:ascii="仿宋" w:eastAsia="仿宋" w:hAnsi="仿宋" w:cs="华文仿宋" w:hint="eastAsia"/>
          <w:sz w:val="32"/>
          <w:szCs w:val="32"/>
        </w:rPr>
        <w:t>模拟测试流程，</w:t>
      </w:r>
      <w:r w:rsidR="00A92B02">
        <w:rPr>
          <w:rFonts w:ascii="仿宋" w:eastAsia="仿宋" w:hAnsi="仿宋" w:cs="华文仿宋" w:hint="eastAsia"/>
          <w:sz w:val="32"/>
          <w:szCs w:val="32"/>
        </w:rPr>
        <w:t>提升测试效率</w:t>
      </w:r>
      <w:r w:rsidR="00CC26E6">
        <w:rPr>
          <w:rFonts w:ascii="仿宋" w:eastAsia="仿宋" w:hAnsi="仿宋" w:cs="华文仿宋" w:hint="eastAsia"/>
          <w:sz w:val="32"/>
          <w:szCs w:val="32"/>
        </w:rPr>
        <w:t>，缩短测试周期，在保障测试质量的前提下，提高测试用例精准度，</w:t>
      </w:r>
      <w:r w:rsidR="00F84085">
        <w:rPr>
          <w:rFonts w:ascii="仿宋" w:eastAsia="仿宋" w:hAnsi="仿宋" w:cs="华文仿宋" w:hint="eastAsia"/>
          <w:sz w:val="32"/>
          <w:szCs w:val="32"/>
        </w:rPr>
        <w:t>模拟测试用例量控制在8</w:t>
      </w:r>
      <w:r w:rsidR="00F84085">
        <w:rPr>
          <w:rFonts w:ascii="仿宋" w:eastAsia="仿宋" w:hAnsi="仿宋" w:cs="华文仿宋"/>
          <w:sz w:val="32"/>
          <w:szCs w:val="32"/>
        </w:rPr>
        <w:t>000</w:t>
      </w:r>
      <w:r w:rsidR="00F84085">
        <w:rPr>
          <w:rFonts w:ascii="仿宋" w:eastAsia="仿宋" w:hAnsi="仿宋" w:cs="华文仿宋" w:hint="eastAsia"/>
          <w:sz w:val="32"/>
          <w:szCs w:val="32"/>
        </w:rPr>
        <w:t>左右，</w:t>
      </w:r>
      <w:r w:rsidR="00A92B02">
        <w:rPr>
          <w:rFonts w:ascii="仿宋" w:eastAsia="仿宋" w:hAnsi="仿宋" w:cs="华文仿宋" w:hint="eastAsia"/>
          <w:sz w:val="32"/>
          <w:szCs w:val="32"/>
        </w:rPr>
        <w:t>人员投入</w:t>
      </w:r>
      <w:r w:rsidR="000D1911">
        <w:rPr>
          <w:rFonts w:ascii="仿宋" w:eastAsia="仿宋" w:hAnsi="仿宋" w:cs="华文仿宋" w:hint="eastAsia"/>
          <w:sz w:val="32"/>
          <w:szCs w:val="32"/>
        </w:rPr>
        <w:t>由1</w:t>
      </w:r>
      <w:r w:rsidR="000D1911">
        <w:rPr>
          <w:rFonts w:ascii="仿宋" w:eastAsia="仿宋" w:hAnsi="仿宋" w:cs="华文仿宋"/>
          <w:sz w:val="32"/>
          <w:szCs w:val="32"/>
        </w:rPr>
        <w:t>5</w:t>
      </w:r>
      <w:r w:rsidR="000D1911">
        <w:rPr>
          <w:rFonts w:ascii="仿宋" w:eastAsia="仿宋" w:hAnsi="仿宋" w:cs="华文仿宋" w:hint="eastAsia"/>
          <w:sz w:val="32"/>
          <w:szCs w:val="32"/>
        </w:rPr>
        <w:t>人</w:t>
      </w:r>
      <w:ins w:id="32" w:author="sunyh" w:date="2021-01-06T09:05:00Z">
        <w:r w:rsidR="00643036">
          <w:rPr>
            <w:rFonts w:ascii="仿宋" w:eastAsia="仿宋" w:hAnsi="仿宋" w:cs="华文仿宋" w:hint="eastAsia"/>
            <w:sz w:val="32"/>
            <w:szCs w:val="32"/>
          </w:rPr>
          <w:t>逐步</w:t>
        </w:r>
      </w:ins>
      <w:r w:rsidR="000D1911">
        <w:rPr>
          <w:rFonts w:ascii="仿宋" w:eastAsia="仿宋" w:hAnsi="仿宋" w:cs="华文仿宋" w:hint="eastAsia"/>
          <w:sz w:val="32"/>
          <w:szCs w:val="32"/>
        </w:rPr>
        <w:t>降至1</w:t>
      </w:r>
      <w:r w:rsidR="000D1911">
        <w:rPr>
          <w:rFonts w:ascii="仿宋" w:eastAsia="仿宋" w:hAnsi="仿宋" w:cs="华文仿宋"/>
          <w:sz w:val="32"/>
          <w:szCs w:val="32"/>
        </w:rPr>
        <w:t>0</w:t>
      </w:r>
      <w:r w:rsidR="000D1911">
        <w:rPr>
          <w:rFonts w:ascii="仿宋" w:eastAsia="仿宋" w:hAnsi="仿宋" w:cs="华文仿宋" w:hint="eastAsia"/>
          <w:sz w:val="32"/>
          <w:szCs w:val="32"/>
        </w:rPr>
        <w:t>人</w:t>
      </w:r>
      <w:r w:rsidR="00A92B02">
        <w:rPr>
          <w:rFonts w:ascii="仿宋" w:eastAsia="仿宋" w:hAnsi="仿宋" w:cs="华文仿宋" w:hint="eastAsia"/>
          <w:sz w:val="32"/>
          <w:szCs w:val="32"/>
        </w:rPr>
        <w:t>，</w:t>
      </w:r>
      <w:r w:rsidR="000171E5" w:rsidRPr="00613E3E">
        <w:rPr>
          <w:rFonts w:ascii="仿宋" w:eastAsia="仿宋" w:hAnsi="仿宋" w:cs="华文仿宋" w:hint="eastAsia"/>
          <w:sz w:val="32"/>
          <w:szCs w:val="32"/>
        </w:rPr>
        <w:t>测试周期</w:t>
      </w:r>
      <w:ins w:id="33" w:author="sunyh" w:date="2021-01-06T09:05:00Z">
        <w:r w:rsidR="00643036">
          <w:rPr>
            <w:rFonts w:ascii="仿宋" w:eastAsia="仿宋" w:hAnsi="仿宋" w:cs="华文仿宋" w:hint="eastAsia"/>
            <w:sz w:val="32"/>
            <w:szCs w:val="32"/>
          </w:rPr>
          <w:t>逐步压缩</w:t>
        </w:r>
      </w:ins>
      <w:del w:id="34" w:author="sunyh" w:date="2021-01-06T09:05:00Z">
        <w:r w:rsidR="00A92B02" w:rsidDel="00643036">
          <w:rPr>
            <w:rFonts w:ascii="仿宋" w:eastAsia="仿宋" w:hAnsi="仿宋" w:cs="华文仿宋" w:hint="eastAsia"/>
            <w:sz w:val="32"/>
            <w:szCs w:val="32"/>
          </w:rPr>
          <w:delText>降</w:delText>
        </w:r>
      </w:del>
      <w:r w:rsidR="00C35708">
        <w:rPr>
          <w:rFonts w:ascii="仿宋" w:eastAsia="仿宋" w:hAnsi="仿宋" w:cs="华文仿宋" w:hint="eastAsia"/>
          <w:sz w:val="32"/>
          <w:szCs w:val="32"/>
        </w:rPr>
        <w:t>至</w:t>
      </w:r>
      <w:r w:rsidR="00A05B7C">
        <w:rPr>
          <w:rFonts w:ascii="仿宋" w:eastAsia="仿宋" w:hAnsi="仿宋" w:cs="华文仿宋"/>
          <w:sz w:val="32"/>
          <w:szCs w:val="32"/>
        </w:rPr>
        <w:t>5</w:t>
      </w:r>
      <w:r w:rsidR="0040313C">
        <w:rPr>
          <w:rFonts w:ascii="仿宋" w:eastAsia="仿宋" w:hAnsi="仿宋" w:cs="华文仿宋" w:hint="eastAsia"/>
          <w:sz w:val="32"/>
          <w:szCs w:val="32"/>
        </w:rPr>
        <w:t>个工作日</w:t>
      </w:r>
      <w:r w:rsidR="000171E5" w:rsidRPr="00613E3E">
        <w:rPr>
          <w:rFonts w:ascii="仿宋" w:eastAsia="仿宋" w:hAnsi="仿宋" w:cs="华文仿宋" w:hint="eastAsia"/>
          <w:sz w:val="32"/>
          <w:szCs w:val="32"/>
        </w:rPr>
        <w:t>。</w:t>
      </w:r>
      <w:r w:rsidR="00EA5DAD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五是</w:t>
      </w:r>
      <w:r w:rsidR="00EA5DAD">
        <w:rPr>
          <w:rFonts w:ascii="仿宋" w:eastAsia="仿宋" w:hAnsi="仿宋" w:cs="华文仿宋" w:hint="eastAsia"/>
          <w:sz w:val="32"/>
          <w:szCs w:val="32"/>
        </w:rPr>
        <w:t>形成项目</w:t>
      </w:r>
      <w:r w:rsidR="008D18FE">
        <w:rPr>
          <w:rFonts w:ascii="仿宋" w:eastAsia="仿宋" w:hAnsi="仿宋" w:cs="华文仿宋" w:hint="eastAsia"/>
          <w:sz w:val="32"/>
          <w:szCs w:val="32"/>
        </w:rPr>
        <w:t>内部</w:t>
      </w:r>
      <w:r w:rsidR="00EA5DAD">
        <w:rPr>
          <w:rFonts w:ascii="仿宋" w:eastAsia="仿宋" w:hAnsi="仿宋" w:cs="华文仿宋" w:hint="eastAsia"/>
          <w:sz w:val="32"/>
          <w:szCs w:val="32"/>
        </w:rPr>
        <w:t>分享机制</w:t>
      </w:r>
      <w:ins w:id="35" w:author="sunyh" w:date="2021-01-06T09:01:00Z">
        <w:r w:rsidR="00E2490D">
          <w:rPr>
            <w:rFonts w:ascii="仿宋" w:eastAsia="仿宋" w:hAnsi="仿宋" w:cs="华文仿宋" w:hint="eastAsia"/>
            <w:sz w:val="32"/>
            <w:szCs w:val="32"/>
          </w:rPr>
          <w:t>（唐、需求、技术）</w:t>
        </w:r>
      </w:ins>
      <w:r w:rsidR="00EA5DAD">
        <w:rPr>
          <w:rFonts w:ascii="仿宋" w:eastAsia="仿宋" w:hAnsi="仿宋" w:cs="华文仿宋" w:hint="eastAsia"/>
          <w:sz w:val="32"/>
          <w:szCs w:val="32"/>
        </w:rPr>
        <w:t>。以季度为轮次，</w:t>
      </w:r>
      <w:r w:rsidR="001E0F98">
        <w:rPr>
          <w:rFonts w:ascii="仿宋" w:eastAsia="仿宋" w:hAnsi="仿宋" w:cs="华文仿宋" w:hint="eastAsia"/>
          <w:sz w:val="32"/>
          <w:szCs w:val="32"/>
        </w:rPr>
        <w:t>建立技术、需求、</w:t>
      </w:r>
      <w:r w:rsidR="00EA5DAD" w:rsidRPr="003B623B">
        <w:rPr>
          <w:rFonts w:ascii="仿宋" w:eastAsia="仿宋" w:hAnsi="仿宋" w:cs="华文仿宋" w:hint="eastAsia"/>
          <w:sz w:val="32"/>
          <w:szCs w:val="32"/>
        </w:rPr>
        <w:t>项目间</w:t>
      </w:r>
      <w:r w:rsidR="00EA5DAD">
        <w:rPr>
          <w:rFonts w:ascii="仿宋" w:eastAsia="仿宋" w:hAnsi="仿宋" w:cs="华文仿宋" w:hint="eastAsia"/>
          <w:sz w:val="32"/>
          <w:szCs w:val="32"/>
        </w:rPr>
        <w:t>日常交流</w:t>
      </w:r>
      <w:r w:rsidR="00EA5DAD" w:rsidRPr="003B623B">
        <w:rPr>
          <w:rFonts w:ascii="仿宋" w:eastAsia="仿宋" w:hAnsi="仿宋" w:cs="华文仿宋" w:hint="eastAsia"/>
          <w:sz w:val="32"/>
          <w:szCs w:val="32"/>
        </w:rPr>
        <w:t>分享机制</w:t>
      </w:r>
      <w:r w:rsidR="006B6E58">
        <w:rPr>
          <w:rFonts w:ascii="仿宋" w:eastAsia="仿宋" w:hAnsi="仿宋" w:cs="华文仿宋" w:hint="eastAsia"/>
          <w:sz w:val="32"/>
          <w:szCs w:val="32"/>
        </w:rPr>
        <w:t>，每人每季度分享1至2次，扩大</w:t>
      </w:r>
      <w:r w:rsidR="006B6E58">
        <w:rPr>
          <w:rFonts w:ascii="仿宋" w:eastAsia="仿宋" w:hAnsi="仿宋" w:cs="华文仿宋" w:hint="eastAsia"/>
          <w:sz w:val="32"/>
          <w:szCs w:val="32"/>
        </w:rPr>
        <w:lastRenderedPageBreak/>
        <w:t>分享范围至外包公司主要负责人，推动完善需求</w:t>
      </w:r>
      <w:del w:id="36" w:author="sunyh" w:date="2021-01-06T08:51:00Z">
        <w:r w:rsidR="006B6E58" w:rsidDel="00E2490D">
          <w:rPr>
            <w:rFonts w:ascii="仿宋" w:eastAsia="仿宋" w:hAnsi="仿宋" w:cs="华文仿宋" w:hint="eastAsia"/>
            <w:sz w:val="32"/>
            <w:szCs w:val="32"/>
          </w:rPr>
          <w:delText>、</w:delText>
        </w:r>
      </w:del>
      <w:ins w:id="37" w:author="sunyh" w:date="2021-01-06T08:51:00Z">
        <w:r w:rsidR="00E2490D">
          <w:rPr>
            <w:rFonts w:ascii="仿宋" w:eastAsia="仿宋" w:hAnsi="仿宋" w:cs="华文仿宋" w:hint="eastAsia"/>
            <w:sz w:val="32"/>
            <w:szCs w:val="32"/>
          </w:rPr>
          <w:t>和</w:t>
        </w:r>
      </w:ins>
      <w:r w:rsidR="006B6E58">
        <w:rPr>
          <w:rFonts w:ascii="仿宋" w:eastAsia="仿宋" w:hAnsi="仿宋" w:cs="华文仿宋" w:hint="eastAsia"/>
          <w:sz w:val="32"/>
          <w:szCs w:val="32"/>
        </w:rPr>
        <w:t>技术</w:t>
      </w:r>
      <w:r w:rsidR="005A59F3">
        <w:rPr>
          <w:rFonts w:ascii="仿宋" w:eastAsia="仿宋" w:hAnsi="仿宋" w:cs="华文仿宋" w:hint="eastAsia"/>
          <w:sz w:val="32"/>
          <w:szCs w:val="32"/>
        </w:rPr>
        <w:t>条线</w:t>
      </w:r>
      <w:ins w:id="38" w:author="sunyh" w:date="2021-01-06T08:51:00Z">
        <w:r w:rsidR="00E2490D">
          <w:rPr>
            <w:rFonts w:ascii="仿宋" w:eastAsia="仿宋" w:hAnsi="仿宋" w:cs="华文仿宋" w:hint="eastAsia"/>
            <w:sz w:val="32"/>
            <w:szCs w:val="32"/>
          </w:rPr>
          <w:t>各组</w:t>
        </w:r>
      </w:ins>
      <w:r w:rsidR="006B6E58">
        <w:rPr>
          <w:rFonts w:ascii="仿宋" w:eastAsia="仿宋" w:hAnsi="仿宋" w:cs="华文仿宋" w:hint="eastAsia"/>
          <w:sz w:val="32"/>
          <w:szCs w:val="32"/>
        </w:rPr>
        <w:t>内</w:t>
      </w:r>
      <w:ins w:id="39" w:author="sunyh" w:date="2021-01-06T08:51:00Z">
        <w:r w:rsidR="00E2490D">
          <w:rPr>
            <w:rFonts w:ascii="仿宋" w:eastAsia="仿宋" w:hAnsi="仿宋" w:cs="华文仿宋" w:hint="eastAsia"/>
            <w:sz w:val="32"/>
            <w:szCs w:val="32"/>
          </w:rPr>
          <w:t>部</w:t>
        </w:r>
      </w:ins>
      <w:r w:rsidR="006B6E58">
        <w:rPr>
          <w:rFonts w:ascii="仿宋" w:eastAsia="仿宋" w:hAnsi="仿宋" w:cs="华文仿宋" w:hint="eastAsia"/>
          <w:sz w:val="32"/>
          <w:szCs w:val="32"/>
        </w:rPr>
        <w:t>分享机制。</w:t>
      </w:r>
    </w:p>
    <w:p w14:paraId="10C2076D" w14:textId="2A34A172" w:rsidR="00694E66" w:rsidRPr="007A13A3" w:rsidRDefault="001A73C3" w:rsidP="00272B71">
      <w:pPr>
        <w:pStyle w:val="1"/>
        <w:numPr>
          <w:ilvl w:val="0"/>
          <w:numId w:val="7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改善</w:t>
      </w:r>
      <w:r w:rsidR="00DD18C6" w:rsidRPr="007A13A3">
        <w:rPr>
          <w:rFonts w:ascii="黑体" w:eastAsia="黑体" w:hAnsi="黑体" w:hint="eastAsia"/>
          <w:sz w:val="32"/>
          <w:szCs w:val="32"/>
        </w:rPr>
        <w:t>小项目</w:t>
      </w:r>
      <w:r w:rsidR="00245EA5">
        <w:rPr>
          <w:rFonts w:ascii="黑体" w:eastAsia="黑体" w:hAnsi="黑体" w:hint="eastAsia"/>
          <w:sz w:val="32"/>
          <w:szCs w:val="32"/>
        </w:rPr>
        <w:t>立项准备</w:t>
      </w:r>
      <w:ins w:id="40" w:author="sunyh" w:date="2021-01-06T09:02:00Z">
        <w:r w:rsidR="00B93A0F">
          <w:rPr>
            <w:rFonts w:ascii="黑体" w:eastAsia="黑体" w:hAnsi="黑体" w:hint="eastAsia"/>
            <w:sz w:val="32"/>
            <w:szCs w:val="32"/>
          </w:rPr>
          <w:t>（</w:t>
        </w:r>
        <w:r w:rsidR="00B93A0F">
          <w:rPr>
            <w:rFonts w:ascii="仿宋" w:eastAsia="仿宋" w:hAnsi="仿宋" w:cs="华文仿宋" w:hint="eastAsia"/>
            <w:sz w:val="32"/>
            <w:szCs w:val="32"/>
          </w:rPr>
          <w:t>唐、赵、</w:t>
        </w:r>
        <w:proofErr w:type="gramStart"/>
        <w:r w:rsidR="00B93A0F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B93A0F">
          <w:rPr>
            <w:rFonts w:ascii="黑体" w:eastAsia="黑体" w:hAnsi="黑体" w:hint="eastAsia"/>
            <w:sz w:val="32"/>
            <w:szCs w:val="32"/>
          </w:rPr>
          <w:t>）</w:t>
        </w:r>
      </w:ins>
    </w:p>
    <w:p w14:paraId="07D5CAB3" w14:textId="31D3A49C" w:rsidR="00F84D2D" w:rsidRPr="00165269" w:rsidRDefault="00694E66" w:rsidP="00272B71">
      <w:pPr>
        <w:pStyle w:val="1"/>
        <w:spacing w:line="560" w:lineRule="exact"/>
        <w:ind w:firstLine="643"/>
        <w:rPr>
          <w:rFonts w:ascii="仿宋" w:eastAsia="仿宋" w:hAnsi="仿宋" w:cs="华文仿宋"/>
          <w:sz w:val="32"/>
          <w:szCs w:val="32"/>
        </w:rPr>
      </w:pPr>
      <w:r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一是</w:t>
      </w:r>
      <w:r w:rsidR="00883D1E">
        <w:rPr>
          <w:rFonts w:ascii="仿宋" w:eastAsia="仿宋" w:hAnsi="仿宋" w:cs="华文仿宋" w:hint="eastAsia"/>
          <w:sz w:val="32"/>
          <w:szCs w:val="32"/>
        </w:rPr>
        <w:t>完善</w:t>
      </w:r>
      <w:r w:rsidR="00192E9F" w:rsidRPr="00165269">
        <w:rPr>
          <w:rFonts w:ascii="仿宋" w:eastAsia="仿宋" w:hAnsi="仿宋" w:cs="华文仿宋" w:hint="eastAsia"/>
          <w:sz w:val="32"/>
          <w:szCs w:val="32"/>
        </w:rPr>
        <w:t>小项目</w:t>
      </w:r>
      <w:r w:rsidR="007F37BF">
        <w:rPr>
          <w:rFonts w:ascii="仿宋" w:eastAsia="仿宋" w:hAnsi="仿宋" w:cs="华文仿宋" w:hint="eastAsia"/>
          <w:sz w:val="32"/>
          <w:szCs w:val="32"/>
        </w:rPr>
        <w:t>技术业务</w:t>
      </w:r>
      <w:r w:rsidR="00ED3541" w:rsidRPr="00165269">
        <w:rPr>
          <w:rFonts w:ascii="仿宋" w:eastAsia="仿宋" w:hAnsi="仿宋" w:cs="华文仿宋" w:hint="eastAsia"/>
          <w:sz w:val="32"/>
          <w:szCs w:val="32"/>
        </w:rPr>
        <w:t>交底</w:t>
      </w:r>
      <w:r w:rsidR="00A45981">
        <w:rPr>
          <w:rFonts w:ascii="仿宋" w:eastAsia="仿宋" w:hAnsi="仿宋" w:cs="华文仿宋" w:hint="eastAsia"/>
          <w:sz w:val="32"/>
          <w:szCs w:val="32"/>
        </w:rPr>
        <w:t>。</w:t>
      </w:r>
      <w:r w:rsidR="00F51F05">
        <w:rPr>
          <w:rFonts w:ascii="仿宋" w:eastAsia="仿宋" w:hAnsi="仿宋" w:cs="华文仿宋" w:hint="eastAsia"/>
          <w:sz w:val="32"/>
          <w:szCs w:val="32"/>
        </w:rPr>
        <w:t>增强对</w:t>
      </w:r>
      <w:r w:rsidRPr="00165269">
        <w:rPr>
          <w:rFonts w:ascii="仿宋" w:eastAsia="仿宋" w:hAnsi="仿宋" w:cs="华文仿宋" w:hint="eastAsia"/>
          <w:sz w:val="32"/>
          <w:szCs w:val="32"/>
        </w:rPr>
        <w:t>生产数据规模、</w:t>
      </w:r>
      <w:r w:rsidR="003A5D22" w:rsidRPr="00165269">
        <w:rPr>
          <w:rFonts w:ascii="仿宋" w:eastAsia="仿宋" w:hAnsi="仿宋" w:cs="华文仿宋" w:hint="eastAsia"/>
          <w:sz w:val="32"/>
          <w:szCs w:val="32"/>
        </w:rPr>
        <w:t>初始化</w:t>
      </w:r>
      <w:r w:rsidR="005207A8">
        <w:rPr>
          <w:rFonts w:ascii="仿宋" w:eastAsia="仿宋" w:hAnsi="仿宋" w:cs="华文仿宋" w:hint="eastAsia"/>
          <w:sz w:val="32"/>
          <w:szCs w:val="32"/>
        </w:rPr>
        <w:t>需求、新业务功能</w:t>
      </w:r>
      <w:r w:rsidR="005207A8" w:rsidRPr="00165269">
        <w:rPr>
          <w:rFonts w:ascii="仿宋" w:eastAsia="仿宋" w:hAnsi="仿宋" w:cs="华文仿宋" w:hint="eastAsia"/>
          <w:sz w:val="32"/>
          <w:szCs w:val="32"/>
        </w:rPr>
        <w:t>流程</w:t>
      </w:r>
      <w:r w:rsidR="00F51F05">
        <w:rPr>
          <w:rFonts w:ascii="仿宋" w:eastAsia="仿宋" w:hAnsi="仿宋" w:cs="华文仿宋" w:hint="eastAsia"/>
          <w:sz w:val="32"/>
          <w:szCs w:val="32"/>
        </w:rPr>
        <w:t>的交底</w:t>
      </w:r>
      <w:r w:rsidR="00245EA5">
        <w:rPr>
          <w:rFonts w:ascii="仿宋" w:eastAsia="仿宋" w:hAnsi="仿宋" w:cs="华文仿宋" w:hint="eastAsia"/>
          <w:sz w:val="32"/>
          <w:szCs w:val="32"/>
        </w:rPr>
        <w:t>，</w:t>
      </w:r>
      <w:r w:rsidR="00245EA5" w:rsidRPr="00165269">
        <w:rPr>
          <w:rFonts w:ascii="仿宋" w:eastAsia="仿宋" w:hAnsi="仿宋" w:cs="华文仿宋" w:hint="eastAsia"/>
          <w:sz w:val="32"/>
          <w:szCs w:val="32"/>
        </w:rPr>
        <w:t>提供小项目测试场景</w:t>
      </w:r>
      <w:r w:rsidR="00245EA5">
        <w:rPr>
          <w:rFonts w:ascii="仿宋" w:eastAsia="仿宋" w:hAnsi="仿宋" w:cs="华文仿宋" w:hint="eastAsia"/>
          <w:sz w:val="32"/>
          <w:szCs w:val="32"/>
        </w:rPr>
        <w:t>及测试用例</w:t>
      </w:r>
      <w:r w:rsidR="00245EA5" w:rsidRPr="00165269">
        <w:rPr>
          <w:rFonts w:ascii="仿宋" w:eastAsia="仿宋" w:hAnsi="仿宋" w:cs="华文仿宋" w:hint="eastAsia"/>
          <w:sz w:val="32"/>
          <w:szCs w:val="32"/>
        </w:rPr>
        <w:t>量级</w:t>
      </w:r>
      <w:r w:rsidR="00B35025">
        <w:rPr>
          <w:rFonts w:ascii="仿宋" w:eastAsia="仿宋" w:hAnsi="仿宋" w:cs="华文仿宋" w:hint="eastAsia"/>
          <w:sz w:val="32"/>
          <w:szCs w:val="32"/>
        </w:rPr>
        <w:t>，</w:t>
      </w:r>
      <w:r w:rsidR="00A45981">
        <w:rPr>
          <w:rFonts w:ascii="仿宋" w:eastAsia="仿宋" w:hAnsi="仿宋" w:cs="华文仿宋" w:hint="eastAsia"/>
          <w:sz w:val="32"/>
          <w:szCs w:val="32"/>
        </w:rPr>
        <w:t>细化技术</w:t>
      </w:r>
      <w:r w:rsidR="00192E9F" w:rsidRPr="00165269">
        <w:rPr>
          <w:rFonts w:ascii="仿宋" w:eastAsia="仿宋" w:hAnsi="仿宋" w:cs="华文仿宋" w:hint="eastAsia"/>
          <w:sz w:val="32"/>
          <w:szCs w:val="32"/>
        </w:rPr>
        <w:t>设计交底</w:t>
      </w:r>
      <w:r w:rsidR="00B35025">
        <w:rPr>
          <w:rFonts w:ascii="仿宋" w:eastAsia="仿宋" w:hAnsi="仿宋" w:cs="华文仿宋" w:hint="eastAsia"/>
          <w:sz w:val="32"/>
          <w:szCs w:val="32"/>
        </w:rPr>
        <w:t>，</w:t>
      </w:r>
      <w:r w:rsidR="00D735EB">
        <w:rPr>
          <w:rFonts w:ascii="仿宋" w:eastAsia="仿宋" w:hAnsi="仿宋" w:cs="华文仿宋" w:hint="eastAsia"/>
          <w:sz w:val="32"/>
          <w:szCs w:val="32"/>
        </w:rPr>
        <w:t>细化</w:t>
      </w:r>
      <w:r w:rsidR="00192E9F" w:rsidRPr="00165269">
        <w:rPr>
          <w:rFonts w:ascii="仿宋" w:eastAsia="仿宋" w:hAnsi="仿宋" w:cs="华文仿宋" w:hint="eastAsia"/>
          <w:sz w:val="32"/>
          <w:szCs w:val="32"/>
        </w:rPr>
        <w:t>核心交易流程</w:t>
      </w:r>
      <w:r w:rsidR="002F5382">
        <w:rPr>
          <w:rFonts w:ascii="仿宋" w:eastAsia="仿宋" w:hAnsi="仿宋" w:cs="华文仿宋" w:hint="eastAsia"/>
          <w:sz w:val="32"/>
          <w:szCs w:val="32"/>
        </w:rPr>
        <w:t>技术</w:t>
      </w:r>
      <w:r w:rsidR="00D735EB">
        <w:rPr>
          <w:rFonts w:ascii="仿宋" w:eastAsia="仿宋" w:hAnsi="仿宋" w:cs="华文仿宋" w:hint="eastAsia"/>
          <w:sz w:val="32"/>
          <w:szCs w:val="32"/>
        </w:rPr>
        <w:t>详细</w:t>
      </w:r>
      <w:r w:rsidR="003057C0">
        <w:rPr>
          <w:rFonts w:ascii="仿宋" w:eastAsia="仿宋" w:hAnsi="仿宋" w:cs="华文仿宋" w:hint="eastAsia"/>
          <w:sz w:val="32"/>
          <w:szCs w:val="32"/>
        </w:rPr>
        <w:t>改动</w:t>
      </w:r>
      <w:r w:rsidR="00D735EB">
        <w:rPr>
          <w:rFonts w:ascii="仿宋" w:eastAsia="仿宋" w:hAnsi="仿宋" w:cs="华文仿宋" w:hint="eastAsia"/>
          <w:sz w:val="32"/>
          <w:szCs w:val="32"/>
        </w:rPr>
        <w:t>范围</w:t>
      </w:r>
      <w:r w:rsidR="006717C4">
        <w:rPr>
          <w:rFonts w:ascii="仿宋" w:eastAsia="仿宋" w:hAnsi="仿宋" w:cs="华文仿宋" w:hint="eastAsia"/>
          <w:sz w:val="32"/>
          <w:szCs w:val="32"/>
        </w:rPr>
        <w:t>。</w:t>
      </w:r>
      <w:r w:rsidR="007F37BF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二</w:t>
      </w:r>
      <w:r w:rsidR="00BF1D3F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是</w:t>
      </w:r>
      <w:r w:rsidR="003A15E1" w:rsidRPr="00803A9C">
        <w:rPr>
          <w:rFonts w:ascii="仿宋" w:eastAsia="仿宋" w:hAnsi="仿宋" w:cs="华文仿宋" w:hint="eastAsia"/>
          <w:sz w:val="32"/>
          <w:szCs w:val="32"/>
        </w:rPr>
        <w:t>提升小项目环境准备效率</w:t>
      </w:r>
      <w:r w:rsidR="003A15E1">
        <w:rPr>
          <w:rFonts w:ascii="仿宋" w:eastAsia="仿宋" w:hAnsi="仿宋" w:cs="华文仿宋" w:hint="eastAsia"/>
          <w:sz w:val="32"/>
          <w:szCs w:val="32"/>
        </w:rPr>
        <w:t>。</w:t>
      </w:r>
      <w:r w:rsidR="00BF1D3F" w:rsidRPr="00803A9C">
        <w:rPr>
          <w:rFonts w:ascii="仿宋" w:eastAsia="仿宋" w:hAnsi="仿宋" w:cs="华文仿宋"/>
          <w:sz w:val="32"/>
          <w:szCs w:val="32"/>
        </w:rPr>
        <w:t>提高开发环境搭建的自动化程度</w:t>
      </w:r>
      <w:r w:rsidR="003A15E1">
        <w:rPr>
          <w:rFonts w:ascii="仿宋" w:eastAsia="仿宋" w:hAnsi="仿宋" w:cs="华文仿宋" w:hint="eastAsia"/>
          <w:sz w:val="32"/>
          <w:szCs w:val="32"/>
        </w:rPr>
        <w:t>，</w:t>
      </w:r>
      <w:r w:rsidR="00BF1D3F" w:rsidRPr="00803A9C">
        <w:rPr>
          <w:rFonts w:ascii="仿宋" w:eastAsia="仿宋" w:hAnsi="仿宋" w:cs="华文仿宋"/>
          <w:sz w:val="32"/>
          <w:szCs w:val="32"/>
        </w:rPr>
        <w:t>将一套环境从搭建到正常使用的时间，</w:t>
      </w:r>
      <w:ins w:id="41" w:author="sunyh" w:date="2021-01-06T09:05:00Z">
        <w:r w:rsidR="00643036">
          <w:rPr>
            <w:rFonts w:ascii="仿宋" w:eastAsia="仿宋" w:hAnsi="仿宋" w:cs="华文仿宋" w:hint="eastAsia"/>
            <w:sz w:val="32"/>
            <w:szCs w:val="32"/>
          </w:rPr>
          <w:t>逐步</w:t>
        </w:r>
      </w:ins>
      <w:r w:rsidR="00BF1D3F" w:rsidRPr="00803A9C">
        <w:rPr>
          <w:rFonts w:ascii="仿宋" w:eastAsia="仿宋" w:hAnsi="仿宋" w:cs="华文仿宋"/>
          <w:sz w:val="32"/>
          <w:szCs w:val="32"/>
        </w:rPr>
        <w:t>压缩到</w:t>
      </w:r>
      <w:del w:id="42" w:author="sunyh" w:date="2021-01-06T08:52:00Z">
        <w:r w:rsidR="00BF1D3F" w:rsidRPr="00803A9C" w:rsidDel="00E2490D">
          <w:rPr>
            <w:rFonts w:ascii="仿宋" w:eastAsia="仿宋" w:hAnsi="仿宋" w:cs="华文仿宋"/>
            <w:sz w:val="32"/>
            <w:szCs w:val="32"/>
          </w:rPr>
          <w:delText>2小时</w:delText>
        </w:r>
        <w:r w:rsidR="00BF1D3F" w:rsidRPr="00803A9C" w:rsidDel="00E2490D">
          <w:rPr>
            <w:rFonts w:ascii="仿宋" w:eastAsia="仿宋" w:hAnsi="仿宋" w:cs="华文仿宋" w:hint="eastAsia"/>
            <w:sz w:val="32"/>
            <w:szCs w:val="32"/>
          </w:rPr>
          <w:delText>左右</w:delText>
        </w:r>
      </w:del>
      <w:ins w:id="43" w:author="sunyh" w:date="2021-01-06T08:52:00Z">
        <w:r w:rsidR="00E2490D">
          <w:rPr>
            <w:rFonts w:ascii="仿宋" w:eastAsia="仿宋" w:hAnsi="仿宋" w:cs="华文仿宋" w:hint="eastAsia"/>
            <w:sz w:val="32"/>
            <w:szCs w:val="32"/>
          </w:rPr>
          <w:t>1</w:t>
        </w:r>
        <w:r w:rsidR="00E2490D">
          <w:rPr>
            <w:rFonts w:ascii="仿宋" w:eastAsia="仿宋" w:hAnsi="仿宋" w:cs="华文仿宋"/>
            <w:sz w:val="32"/>
            <w:szCs w:val="32"/>
          </w:rPr>
          <w:t>20</w:t>
        </w:r>
        <w:r w:rsidR="00E2490D">
          <w:rPr>
            <w:rFonts w:ascii="仿宋" w:eastAsia="仿宋" w:hAnsi="仿宋" w:cs="华文仿宋" w:hint="eastAsia"/>
            <w:sz w:val="32"/>
            <w:szCs w:val="32"/>
          </w:rPr>
          <w:t>分钟内</w:t>
        </w:r>
      </w:ins>
      <w:r w:rsidR="00BF1D3F" w:rsidRPr="00803A9C">
        <w:rPr>
          <w:rFonts w:ascii="仿宋" w:eastAsia="仿宋" w:hAnsi="仿宋" w:cs="华文仿宋" w:hint="eastAsia"/>
          <w:sz w:val="32"/>
          <w:szCs w:val="32"/>
        </w:rPr>
        <w:t>。</w:t>
      </w:r>
      <w:r w:rsidR="007F37BF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三</w:t>
      </w:r>
      <w:r w:rsidR="00245EA5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是</w:t>
      </w:r>
      <w:r w:rsidR="001120A1">
        <w:rPr>
          <w:rFonts w:ascii="仿宋" w:eastAsia="仿宋" w:hAnsi="仿宋" w:cs="华文仿宋" w:hint="eastAsia"/>
          <w:sz w:val="32"/>
          <w:szCs w:val="32"/>
        </w:rPr>
        <w:t>精细化项目事项分解</w:t>
      </w:r>
      <w:r w:rsidR="00587963">
        <w:rPr>
          <w:rFonts w:ascii="仿宋" w:eastAsia="仿宋" w:hAnsi="仿宋" w:cs="华文仿宋" w:hint="eastAsia"/>
          <w:sz w:val="32"/>
          <w:szCs w:val="32"/>
        </w:rPr>
        <w:t>。</w:t>
      </w:r>
      <w:r w:rsidR="00A739FF">
        <w:rPr>
          <w:rFonts w:ascii="仿宋" w:eastAsia="仿宋" w:hAnsi="仿宋" w:cs="华文仿宋" w:hint="eastAsia"/>
          <w:sz w:val="32"/>
          <w:szCs w:val="32"/>
        </w:rPr>
        <w:t>小项目负责人在</w:t>
      </w:r>
      <w:r w:rsidR="001120A1">
        <w:rPr>
          <w:rFonts w:ascii="仿宋" w:eastAsia="仿宋" w:hAnsi="仿宋" w:cs="华文仿宋" w:hint="eastAsia"/>
          <w:sz w:val="32"/>
          <w:szCs w:val="32"/>
        </w:rPr>
        <w:t>项目启动时明确关键节点</w:t>
      </w:r>
      <w:r w:rsidR="001120A1" w:rsidRPr="00165269">
        <w:rPr>
          <w:rFonts w:ascii="仿宋" w:eastAsia="仿宋" w:hAnsi="仿宋" w:cs="华文仿宋" w:hint="eastAsia"/>
          <w:sz w:val="32"/>
          <w:szCs w:val="32"/>
        </w:rPr>
        <w:t>。</w:t>
      </w:r>
      <w:r w:rsidR="007F37BF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四</w:t>
      </w:r>
      <w:r w:rsidR="006717C4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是</w:t>
      </w:r>
      <w:r w:rsidR="00B449ED">
        <w:rPr>
          <w:rFonts w:ascii="仿宋" w:eastAsia="仿宋" w:hAnsi="仿宋" w:cs="华文仿宋" w:hint="eastAsia"/>
          <w:sz w:val="32"/>
          <w:szCs w:val="32"/>
        </w:rPr>
        <w:t>提升项目交底</w:t>
      </w:r>
      <w:r w:rsidR="00245EA5">
        <w:rPr>
          <w:rFonts w:ascii="仿宋" w:eastAsia="仿宋" w:hAnsi="仿宋" w:cs="华文仿宋" w:hint="eastAsia"/>
          <w:sz w:val="32"/>
          <w:szCs w:val="32"/>
        </w:rPr>
        <w:t>效率及</w:t>
      </w:r>
      <w:r w:rsidR="00B449ED">
        <w:rPr>
          <w:rFonts w:ascii="仿宋" w:eastAsia="仿宋" w:hAnsi="仿宋" w:cs="华文仿宋" w:hint="eastAsia"/>
          <w:sz w:val="32"/>
          <w:szCs w:val="32"/>
        </w:rPr>
        <w:t>效果</w:t>
      </w:r>
      <w:del w:id="44" w:author="sunyh" w:date="2021-01-06T09:02:00Z">
        <w:r w:rsidR="00B449ED" w:rsidDel="00B93A0F">
          <w:rPr>
            <w:rFonts w:ascii="仿宋" w:eastAsia="仿宋" w:hAnsi="仿宋" w:cs="华文仿宋" w:hint="eastAsia"/>
            <w:sz w:val="32"/>
            <w:szCs w:val="32"/>
          </w:rPr>
          <w:delText>，</w:delText>
        </w:r>
      </w:del>
      <w:ins w:id="45" w:author="sunyh" w:date="2021-01-06T09:02:00Z">
        <w:r w:rsidR="00B93A0F">
          <w:rPr>
            <w:rFonts w:ascii="仿宋" w:eastAsia="仿宋" w:hAnsi="仿宋" w:cs="华文仿宋" w:hint="eastAsia"/>
            <w:sz w:val="32"/>
            <w:szCs w:val="32"/>
          </w:rPr>
          <w:t>。</w:t>
        </w:r>
      </w:ins>
      <w:r w:rsidR="00A6132B">
        <w:rPr>
          <w:rFonts w:ascii="仿宋" w:eastAsia="仿宋" w:hAnsi="仿宋" w:cs="华文仿宋" w:hint="eastAsia"/>
          <w:sz w:val="32"/>
          <w:szCs w:val="32"/>
        </w:rPr>
        <w:t>从明确项目负责人起，</w:t>
      </w:r>
      <w:r w:rsidR="00245EA5">
        <w:rPr>
          <w:rFonts w:ascii="仿宋" w:eastAsia="仿宋" w:hAnsi="仿宋" w:cs="华文仿宋" w:hint="eastAsia"/>
          <w:sz w:val="32"/>
          <w:szCs w:val="32"/>
        </w:rPr>
        <w:t>项目准备</w:t>
      </w:r>
      <w:r w:rsidR="001120A1">
        <w:rPr>
          <w:rFonts w:ascii="仿宋" w:eastAsia="仿宋" w:hAnsi="仿宋" w:cs="华文仿宋" w:hint="eastAsia"/>
          <w:sz w:val="32"/>
          <w:szCs w:val="32"/>
        </w:rPr>
        <w:t>期</w:t>
      </w:r>
      <w:r w:rsidR="00245EA5">
        <w:rPr>
          <w:rFonts w:ascii="仿宋" w:eastAsia="仿宋" w:hAnsi="仿宋" w:cs="华文仿宋" w:hint="eastAsia"/>
          <w:sz w:val="32"/>
          <w:szCs w:val="32"/>
        </w:rPr>
        <w:t>不超过</w:t>
      </w:r>
      <w:r w:rsidR="00072516">
        <w:rPr>
          <w:rFonts w:ascii="仿宋" w:eastAsia="仿宋" w:hAnsi="仿宋" w:cs="华文仿宋" w:hint="eastAsia"/>
          <w:sz w:val="32"/>
          <w:szCs w:val="32"/>
        </w:rPr>
        <w:t>2</w:t>
      </w:r>
      <w:r w:rsidR="00245EA5">
        <w:rPr>
          <w:rFonts w:ascii="仿宋" w:eastAsia="仿宋" w:hAnsi="仿宋" w:cs="华文仿宋" w:hint="eastAsia"/>
          <w:sz w:val="32"/>
          <w:szCs w:val="32"/>
        </w:rPr>
        <w:t>天，</w:t>
      </w:r>
      <w:r w:rsidR="001A73C3">
        <w:rPr>
          <w:rFonts w:ascii="仿宋" w:eastAsia="仿宋" w:hAnsi="仿宋" w:cs="华文仿宋" w:hint="eastAsia"/>
          <w:sz w:val="32"/>
          <w:szCs w:val="32"/>
        </w:rPr>
        <w:t>小</w:t>
      </w:r>
      <w:r w:rsidR="00B449ED">
        <w:rPr>
          <w:rFonts w:ascii="仿宋" w:eastAsia="仿宋" w:hAnsi="仿宋" w:cs="华文仿宋" w:hint="eastAsia"/>
          <w:sz w:val="32"/>
          <w:szCs w:val="32"/>
        </w:rPr>
        <w:t>项目</w:t>
      </w:r>
      <w:ins w:id="46" w:author="sunyh" w:date="2021-01-06T09:06:00Z">
        <w:r w:rsidR="00643036">
          <w:rPr>
            <w:rFonts w:ascii="仿宋" w:eastAsia="仿宋" w:hAnsi="仿宋" w:cs="华文仿宋" w:hint="eastAsia"/>
            <w:sz w:val="32"/>
            <w:szCs w:val="32"/>
          </w:rPr>
          <w:t>整体</w:t>
        </w:r>
      </w:ins>
      <w:r w:rsidR="00B5164F">
        <w:rPr>
          <w:rFonts w:ascii="仿宋" w:eastAsia="仿宋" w:hAnsi="仿宋" w:cs="华文仿宋" w:hint="eastAsia"/>
          <w:sz w:val="32"/>
          <w:szCs w:val="32"/>
        </w:rPr>
        <w:t>按时</w:t>
      </w:r>
      <w:proofErr w:type="gramStart"/>
      <w:r w:rsidR="00B5164F">
        <w:rPr>
          <w:rFonts w:ascii="仿宋" w:eastAsia="仿宋" w:hAnsi="仿宋" w:cs="华文仿宋" w:hint="eastAsia"/>
          <w:sz w:val="32"/>
          <w:szCs w:val="32"/>
        </w:rPr>
        <w:t>结项</w:t>
      </w:r>
      <w:r w:rsidR="00B449ED">
        <w:rPr>
          <w:rFonts w:ascii="仿宋" w:eastAsia="仿宋" w:hAnsi="仿宋" w:cs="华文仿宋" w:hint="eastAsia"/>
          <w:sz w:val="32"/>
          <w:szCs w:val="32"/>
        </w:rPr>
        <w:t>率</w:t>
      </w:r>
      <w:proofErr w:type="gramEnd"/>
      <w:r w:rsidR="00A6132B">
        <w:rPr>
          <w:rFonts w:ascii="仿宋" w:eastAsia="仿宋" w:hAnsi="仿宋" w:cs="华文仿宋" w:hint="eastAsia"/>
          <w:sz w:val="32"/>
          <w:szCs w:val="32"/>
        </w:rPr>
        <w:t>不低于</w:t>
      </w:r>
      <w:del w:id="47" w:author="sunyh" w:date="2021-01-06T09:06:00Z">
        <w:r w:rsidR="001120A1" w:rsidDel="00643036">
          <w:rPr>
            <w:rFonts w:ascii="仿宋" w:eastAsia="仿宋" w:hAnsi="仿宋" w:cs="华文仿宋"/>
            <w:sz w:val="32"/>
            <w:szCs w:val="32"/>
          </w:rPr>
          <w:delText>70</w:delText>
        </w:r>
      </w:del>
      <w:ins w:id="48" w:author="sunyh" w:date="2021-01-06T09:06:00Z">
        <w:r w:rsidR="00643036">
          <w:rPr>
            <w:rFonts w:ascii="仿宋" w:eastAsia="仿宋" w:hAnsi="仿宋" w:cs="华文仿宋"/>
            <w:sz w:val="32"/>
            <w:szCs w:val="32"/>
          </w:rPr>
          <w:t>60</w:t>
        </w:r>
      </w:ins>
      <w:r w:rsidR="00B449ED">
        <w:rPr>
          <w:rFonts w:ascii="仿宋" w:eastAsia="仿宋" w:hAnsi="仿宋" w:cs="华文仿宋"/>
          <w:sz w:val="32"/>
          <w:szCs w:val="32"/>
        </w:rPr>
        <w:t>%</w:t>
      </w:r>
      <w:r w:rsidR="00B5164F">
        <w:rPr>
          <w:rFonts w:ascii="仿宋" w:eastAsia="仿宋" w:hAnsi="仿宋" w:cs="华文仿宋" w:hint="eastAsia"/>
          <w:sz w:val="32"/>
          <w:szCs w:val="32"/>
        </w:rPr>
        <w:t>。</w:t>
      </w:r>
    </w:p>
    <w:p w14:paraId="7722CDFA" w14:textId="778F2295" w:rsidR="003A5D22" w:rsidRPr="007A13A3" w:rsidRDefault="005129A0" w:rsidP="00C604DA">
      <w:pPr>
        <w:pStyle w:val="1"/>
        <w:numPr>
          <w:ilvl w:val="0"/>
          <w:numId w:val="7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 w:rsidRPr="007A13A3">
        <w:rPr>
          <w:rFonts w:ascii="黑体" w:eastAsia="黑体" w:hAnsi="黑体" w:hint="eastAsia"/>
          <w:sz w:val="32"/>
          <w:szCs w:val="32"/>
        </w:rPr>
        <w:t>完善小</w:t>
      </w:r>
      <w:proofErr w:type="gramStart"/>
      <w:r w:rsidRPr="007A13A3">
        <w:rPr>
          <w:rFonts w:ascii="黑体" w:eastAsia="黑体" w:hAnsi="黑体" w:hint="eastAsia"/>
          <w:sz w:val="32"/>
          <w:szCs w:val="32"/>
        </w:rPr>
        <w:t>项目</w:t>
      </w:r>
      <w:r w:rsidR="00736B13">
        <w:rPr>
          <w:rFonts w:ascii="黑体" w:eastAsia="黑体" w:hAnsi="黑体" w:hint="eastAsia"/>
          <w:sz w:val="32"/>
          <w:szCs w:val="32"/>
        </w:rPr>
        <w:t>结项</w:t>
      </w:r>
      <w:r w:rsidRPr="007A13A3">
        <w:rPr>
          <w:rFonts w:ascii="黑体" w:eastAsia="黑体" w:hAnsi="黑体" w:hint="eastAsia"/>
          <w:sz w:val="32"/>
          <w:szCs w:val="32"/>
        </w:rPr>
        <w:t>规范</w:t>
      </w:r>
      <w:proofErr w:type="gramEnd"/>
      <w:ins w:id="49" w:author="sunyh" w:date="2021-01-06T09:02:00Z">
        <w:r w:rsidR="00B93A0F">
          <w:rPr>
            <w:rFonts w:ascii="黑体" w:eastAsia="黑体" w:hAnsi="黑体" w:hint="eastAsia"/>
            <w:sz w:val="32"/>
            <w:szCs w:val="32"/>
          </w:rPr>
          <w:t>（</w:t>
        </w:r>
        <w:r w:rsidR="00B93A0F">
          <w:rPr>
            <w:rFonts w:ascii="仿宋" w:eastAsia="仿宋" w:hAnsi="仿宋" w:cs="华文仿宋" w:hint="eastAsia"/>
            <w:sz w:val="32"/>
            <w:szCs w:val="32"/>
          </w:rPr>
          <w:t>唐、赵、</w:t>
        </w:r>
        <w:proofErr w:type="gramStart"/>
        <w:r w:rsidR="00B93A0F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B93A0F">
          <w:rPr>
            <w:rFonts w:ascii="黑体" w:eastAsia="黑体" w:hAnsi="黑体" w:hint="eastAsia"/>
            <w:sz w:val="32"/>
            <w:szCs w:val="32"/>
          </w:rPr>
          <w:t>）</w:t>
        </w:r>
      </w:ins>
    </w:p>
    <w:p w14:paraId="7F8B7385" w14:textId="007BB20C" w:rsidR="005129A0" w:rsidRPr="0040313C" w:rsidRDefault="002A6744" w:rsidP="009C0141">
      <w:pPr>
        <w:pStyle w:val="1"/>
        <w:spacing w:line="560" w:lineRule="exact"/>
        <w:ind w:firstLine="643"/>
        <w:rPr>
          <w:rFonts w:ascii="仿宋" w:eastAsia="仿宋" w:hAnsi="仿宋" w:cs="华文仿宋"/>
          <w:sz w:val="32"/>
          <w:szCs w:val="32"/>
        </w:rPr>
      </w:pPr>
      <w:r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一是</w:t>
      </w:r>
      <w:r w:rsidR="00A945E8">
        <w:rPr>
          <w:rFonts w:ascii="仿宋" w:eastAsia="仿宋" w:hAnsi="仿宋" w:cs="华文仿宋" w:hint="eastAsia"/>
          <w:sz w:val="32"/>
          <w:szCs w:val="32"/>
        </w:rPr>
        <w:t>完善</w:t>
      </w:r>
      <w:r w:rsidR="007B31FC">
        <w:rPr>
          <w:rFonts w:ascii="仿宋" w:eastAsia="仿宋" w:hAnsi="仿宋" w:cs="华文仿宋" w:hint="eastAsia"/>
          <w:sz w:val="32"/>
          <w:szCs w:val="32"/>
        </w:rPr>
        <w:t>业务</w:t>
      </w:r>
      <w:proofErr w:type="gramStart"/>
      <w:r w:rsidR="007B31FC">
        <w:rPr>
          <w:rFonts w:ascii="仿宋" w:eastAsia="仿宋" w:hAnsi="仿宋" w:cs="华文仿宋" w:hint="eastAsia"/>
          <w:sz w:val="32"/>
          <w:szCs w:val="32"/>
        </w:rPr>
        <w:t>技术结项审核</w:t>
      </w:r>
      <w:proofErr w:type="gramEnd"/>
      <w:r w:rsidR="00974650">
        <w:rPr>
          <w:rFonts w:ascii="仿宋" w:eastAsia="仿宋" w:hAnsi="仿宋" w:cs="华文仿宋" w:hint="eastAsia"/>
          <w:sz w:val="32"/>
          <w:szCs w:val="32"/>
        </w:rPr>
        <w:t>事项</w:t>
      </w:r>
      <w:r w:rsidR="007B31FC">
        <w:rPr>
          <w:rFonts w:ascii="仿宋" w:eastAsia="仿宋" w:hAnsi="仿宋" w:cs="华文仿宋" w:hint="eastAsia"/>
          <w:sz w:val="32"/>
          <w:szCs w:val="32"/>
        </w:rPr>
        <w:t>。</w:t>
      </w:r>
      <w:proofErr w:type="gramStart"/>
      <w:r w:rsidR="00974650">
        <w:rPr>
          <w:rFonts w:ascii="仿宋" w:eastAsia="仿宋" w:hAnsi="仿宋" w:cs="华文仿宋" w:hint="eastAsia"/>
          <w:sz w:val="32"/>
          <w:szCs w:val="32"/>
        </w:rPr>
        <w:t>项目结项时</w:t>
      </w:r>
      <w:proofErr w:type="gramEnd"/>
      <w:r w:rsidR="00BB2C15">
        <w:rPr>
          <w:rFonts w:ascii="仿宋" w:eastAsia="仿宋" w:hAnsi="仿宋" w:cs="华文仿宋" w:hint="eastAsia"/>
          <w:sz w:val="32"/>
          <w:szCs w:val="32"/>
        </w:rPr>
        <w:t>，项目负责人</w:t>
      </w:r>
      <w:r w:rsidR="002F0C74">
        <w:rPr>
          <w:rFonts w:ascii="仿宋" w:eastAsia="仿宋" w:hAnsi="仿宋" w:cs="华文仿宋" w:hint="eastAsia"/>
          <w:sz w:val="32"/>
          <w:szCs w:val="32"/>
        </w:rPr>
        <w:t>做好</w:t>
      </w:r>
      <w:r w:rsidR="00974650">
        <w:rPr>
          <w:rFonts w:ascii="仿宋" w:eastAsia="仿宋" w:hAnsi="仿宋" w:cs="华文仿宋" w:hint="eastAsia"/>
          <w:sz w:val="32"/>
          <w:szCs w:val="32"/>
        </w:rPr>
        <w:t>业务、技术审核记录</w:t>
      </w:r>
      <w:r w:rsidR="00433400">
        <w:rPr>
          <w:rFonts w:ascii="仿宋" w:eastAsia="仿宋" w:hAnsi="仿宋" w:cs="华文仿宋" w:hint="eastAsia"/>
          <w:sz w:val="32"/>
          <w:szCs w:val="32"/>
        </w:rPr>
        <w:t>、</w:t>
      </w:r>
      <w:r w:rsidR="0091172A">
        <w:rPr>
          <w:rFonts w:ascii="仿宋" w:eastAsia="仿宋" w:hAnsi="仿宋" w:cs="华文仿宋" w:hint="eastAsia"/>
          <w:sz w:val="32"/>
          <w:szCs w:val="32"/>
        </w:rPr>
        <w:t>业务验收、遗留问题、优化需求</w:t>
      </w:r>
      <w:r w:rsidR="00BA6960">
        <w:rPr>
          <w:rFonts w:ascii="仿宋" w:eastAsia="仿宋" w:hAnsi="仿宋" w:cs="华文仿宋" w:hint="eastAsia"/>
          <w:sz w:val="32"/>
          <w:szCs w:val="32"/>
        </w:rPr>
        <w:t>、</w:t>
      </w:r>
      <w:r w:rsidR="00974650">
        <w:rPr>
          <w:rFonts w:ascii="仿宋" w:eastAsia="仿宋" w:hAnsi="仿宋" w:cs="华文仿宋" w:hint="eastAsia"/>
          <w:sz w:val="32"/>
          <w:szCs w:val="32"/>
        </w:rPr>
        <w:t>各方意见</w:t>
      </w:r>
      <w:r w:rsidR="002F0C74">
        <w:rPr>
          <w:rFonts w:ascii="仿宋" w:eastAsia="仿宋" w:hAnsi="仿宋" w:cs="华文仿宋" w:hint="eastAsia"/>
          <w:sz w:val="32"/>
          <w:szCs w:val="32"/>
        </w:rPr>
        <w:t>的反馈及沟通</w:t>
      </w:r>
      <w:r w:rsidR="0091172A">
        <w:rPr>
          <w:rFonts w:ascii="仿宋" w:eastAsia="仿宋" w:hAnsi="仿宋" w:cs="华文仿宋" w:hint="eastAsia"/>
          <w:sz w:val="32"/>
          <w:szCs w:val="32"/>
        </w:rPr>
        <w:t>，</w:t>
      </w:r>
      <w:r w:rsidR="00681DE3">
        <w:rPr>
          <w:rFonts w:ascii="仿宋" w:eastAsia="仿宋" w:hAnsi="仿宋" w:cs="华文仿宋" w:hint="eastAsia"/>
          <w:sz w:val="32"/>
          <w:szCs w:val="32"/>
        </w:rPr>
        <w:t>在</w:t>
      </w:r>
      <w:r w:rsidR="0091172A">
        <w:rPr>
          <w:rFonts w:ascii="仿宋" w:eastAsia="仿宋" w:hAnsi="仿宋" w:cs="华文仿宋" w:hint="eastAsia"/>
          <w:sz w:val="32"/>
          <w:szCs w:val="32"/>
        </w:rPr>
        <w:t>C</w:t>
      </w:r>
      <w:r w:rsidR="0091172A">
        <w:rPr>
          <w:rFonts w:ascii="仿宋" w:eastAsia="仿宋" w:hAnsi="仿宋" w:cs="华文仿宋"/>
          <w:sz w:val="32"/>
          <w:szCs w:val="32"/>
        </w:rPr>
        <w:t>onfluence</w:t>
      </w:r>
      <w:r w:rsidR="0091172A">
        <w:rPr>
          <w:rFonts w:ascii="仿宋" w:eastAsia="仿宋" w:hAnsi="仿宋" w:cs="华文仿宋" w:hint="eastAsia"/>
          <w:sz w:val="32"/>
          <w:szCs w:val="32"/>
        </w:rPr>
        <w:t>记录跟踪</w:t>
      </w:r>
      <w:r w:rsidR="00974650">
        <w:rPr>
          <w:rFonts w:ascii="仿宋" w:eastAsia="仿宋" w:hAnsi="仿宋" w:cs="华文仿宋" w:hint="eastAsia"/>
          <w:sz w:val="32"/>
          <w:szCs w:val="32"/>
        </w:rPr>
        <w:t>。</w:t>
      </w:r>
      <w:r w:rsidR="00820255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二是</w:t>
      </w:r>
      <w:r w:rsidR="00820255">
        <w:rPr>
          <w:rFonts w:ascii="仿宋" w:eastAsia="仿宋" w:hAnsi="仿宋" w:cs="华文仿宋" w:hint="eastAsia"/>
          <w:sz w:val="32"/>
          <w:szCs w:val="32"/>
        </w:rPr>
        <w:t>完善小项目管理事项清单</w:t>
      </w:r>
      <w:r w:rsidR="005079D4">
        <w:rPr>
          <w:rFonts w:ascii="仿宋" w:eastAsia="仿宋" w:hAnsi="仿宋" w:cs="华文仿宋" w:hint="eastAsia"/>
          <w:sz w:val="32"/>
          <w:szCs w:val="32"/>
        </w:rPr>
        <w:t>。</w:t>
      </w:r>
      <w:r w:rsidR="00054A84">
        <w:rPr>
          <w:rFonts w:ascii="仿宋" w:eastAsia="仿宋" w:hAnsi="仿宋" w:cs="华文仿宋" w:hint="eastAsia"/>
          <w:sz w:val="32"/>
          <w:szCs w:val="32"/>
        </w:rPr>
        <w:t>项目负责人</w:t>
      </w:r>
      <w:r w:rsidR="0031645B">
        <w:rPr>
          <w:rFonts w:ascii="仿宋" w:eastAsia="仿宋" w:hAnsi="仿宋" w:cs="华文仿宋" w:hint="eastAsia"/>
          <w:sz w:val="32"/>
          <w:szCs w:val="32"/>
        </w:rPr>
        <w:t>在</w:t>
      </w:r>
      <w:r w:rsidR="003735E6">
        <w:rPr>
          <w:rFonts w:ascii="仿宋" w:eastAsia="仿宋" w:hAnsi="仿宋" w:cs="华文仿宋" w:hint="eastAsia"/>
          <w:sz w:val="32"/>
          <w:szCs w:val="32"/>
        </w:rPr>
        <w:t>C</w:t>
      </w:r>
      <w:r w:rsidR="003735E6">
        <w:rPr>
          <w:rFonts w:ascii="仿宋" w:eastAsia="仿宋" w:hAnsi="仿宋" w:cs="华文仿宋"/>
          <w:sz w:val="32"/>
          <w:szCs w:val="32"/>
        </w:rPr>
        <w:t>onfluence</w:t>
      </w:r>
      <w:r w:rsidR="00054A84">
        <w:rPr>
          <w:rFonts w:ascii="仿宋" w:eastAsia="仿宋" w:hAnsi="仿宋" w:cs="华文仿宋" w:hint="eastAsia"/>
          <w:sz w:val="32"/>
          <w:szCs w:val="32"/>
        </w:rPr>
        <w:t>记录跟踪</w:t>
      </w:r>
      <w:r w:rsidR="00820255" w:rsidRPr="003B623B">
        <w:rPr>
          <w:rFonts w:ascii="仿宋" w:eastAsia="仿宋" w:hAnsi="仿宋" w:cs="华文仿宋" w:hint="eastAsia"/>
          <w:sz w:val="32"/>
          <w:szCs w:val="32"/>
        </w:rPr>
        <w:t>项目工作记录、交付</w:t>
      </w:r>
      <w:r w:rsidR="00693B14">
        <w:rPr>
          <w:rFonts w:ascii="仿宋" w:eastAsia="仿宋" w:hAnsi="仿宋" w:cs="华文仿宋" w:hint="eastAsia"/>
          <w:sz w:val="32"/>
          <w:szCs w:val="32"/>
        </w:rPr>
        <w:t>清单</w:t>
      </w:r>
      <w:r w:rsidR="00820255" w:rsidRPr="003B623B">
        <w:rPr>
          <w:rFonts w:ascii="仿宋" w:eastAsia="仿宋" w:hAnsi="仿宋" w:cs="华文仿宋" w:hint="eastAsia"/>
          <w:sz w:val="32"/>
          <w:szCs w:val="32"/>
        </w:rPr>
        <w:t>、项目总结</w:t>
      </w:r>
      <w:r w:rsidR="00FF687E">
        <w:rPr>
          <w:rFonts w:ascii="仿宋" w:eastAsia="仿宋" w:hAnsi="仿宋" w:cs="华文仿宋" w:hint="eastAsia"/>
          <w:sz w:val="32"/>
          <w:szCs w:val="32"/>
        </w:rPr>
        <w:t>（</w:t>
      </w:r>
      <w:proofErr w:type="gramStart"/>
      <w:r w:rsidR="00FF687E">
        <w:rPr>
          <w:rFonts w:ascii="仿宋" w:eastAsia="仿宋" w:hAnsi="仿宋" w:cs="华文仿宋" w:hint="eastAsia"/>
          <w:sz w:val="32"/>
          <w:szCs w:val="32"/>
        </w:rPr>
        <w:t>含环境</w:t>
      </w:r>
      <w:proofErr w:type="gramEnd"/>
      <w:r w:rsidR="00FF687E">
        <w:rPr>
          <w:rFonts w:ascii="仿宋" w:eastAsia="仿宋" w:hAnsi="仿宋" w:cs="华文仿宋" w:hint="eastAsia"/>
          <w:sz w:val="32"/>
          <w:szCs w:val="32"/>
        </w:rPr>
        <w:t>准备时间</w:t>
      </w:r>
      <w:r w:rsidR="0091172A">
        <w:rPr>
          <w:rFonts w:ascii="仿宋" w:eastAsia="仿宋" w:hAnsi="仿宋" w:cs="华文仿宋" w:hint="eastAsia"/>
          <w:sz w:val="32"/>
          <w:szCs w:val="32"/>
        </w:rPr>
        <w:t>、是否</w:t>
      </w:r>
      <w:proofErr w:type="gramStart"/>
      <w:r w:rsidR="0091172A">
        <w:rPr>
          <w:rFonts w:ascii="仿宋" w:eastAsia="仿宋" w:hAnsi="仿宋" w:cs="华文仿宋" w:hint="eastAsia"/>
          <w:sz w:val="32"/>
          <w:szCs w:val="32"/>
        </w:rPr>
        <w:t>按时结项等</w:t>
      </w:r>
      <w:proofErr w:type="gramEnd"/>
      <w:r w:rsidR="00FF687E">
        <w:rPr>
          <w:rFonts w:ascii="仿宋" w:eastAsia="仿宋" w:hAnsi="仿宋" w:cs="华文仿宋" w:hint="eastAsia"/>
          <w:sz w:val="32"/>
          <w:szCs w:val="32"/>
        </w:rPr>
        <w:t>）</w:t>
      </w:r>
      <w:r w:rsidR="00820255" w:rsidRPr="003B623B">
        <w:rPr>
          <w:rFonts w:ascii="仿宋" w:eastAsia="仿宋" w:hAnsi="仿宋" w:cs="华文仿宋" w:hint="eastAsia"/>
          <w:sz w:val="32"/>
          <w:szCs w:val="32"/>
        </w:rPr>
        <w:t>、典型及重点问题方案</w:t>
      </w:r>
      <w:r w:rsidR="00820255">
        <w:rPr>
          <w:rFonts w:ascii="仿宋" w:eastAsia="仿宋" w:hAnsi="仿宋" w:cs="华文仿宋" w:hint="eastAsia"/>
          <w:sz w:val="32"/>
          <w:szCs w:val="32"/>
        </w:rPr>
        <w:t>分享</w:t>
      </w:r>
      <w:r w:rsidR="00820255" w:rsidRPr="003B623B">
        <w:rPr>
          <w:rFonts w:ascii="仿宋" w:eastAsia="仿宋" w:hAnsi="仿宋" w:cs="华文仿宋" w:hint="eastAsia"/>
          <w:sz w:val="32"/>
          <w:szCs w:val="32"/>
        </w:rPr>
        <w:t>、重要经验和教训等</w:t>
      </w:r>
      <w:r w:rsidR="00820255">
        <w:rPr>
          <w:rFonts w:ascii="仿宋" w:eastAsia="仿宋" w:hAnsi="仿宋" w:cs="华文仿宋" w:hint="eastAsia"/>
          <w:sz w:val="32"/>
          <w:szCs w:val="32"/>
        </w:rPr>
        <w:t>。</w:t>
      </w:r>
      <w:r w:rsidR="00F27BE9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三</w:t>
      </w:r>
      <w:r w:rsidR="00F50A68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是</w:t>
      </w:r>
      <w:r w:rsidR="00B303FF">
        <w:rPr>
          <w:rFonts w:ascii="仿宋" w:eastAsia="仿宋" w:hAnsi="仿宋" w:cs="华文仿宋" w:hint="eastAsia"/>
          <w:sz w:val="32"/>
          <w:szCs w:val="32"/>
        </w:rPr>
        <w:t>提升</w:t>
      </w:r>
      <w:r w:rsidR="00BA6A6A" w:rsidRPr="00E95EE5">
        <w:rPr>
          <w:rFonts w:ascii="仿宋" w:eastAsia="仿宋" w:hAnsi="仿宋" w:cs="华文仿宋" w:hint="eastAsia"/>
          <w:sz w:val="32"/>
          <w:szCs w:val="32"/>
        </w:rPr>
        <w:t>项目</w:t>
      </w:r>
      <w:proofErr w:type="gramStart"/>
      <w:r w:rsidR="0080331B">
        <w:rPr>
          <w:rFonts w:ascii="仿宋" w:eastAsia="仿宋" w:hAnsi="仿宋" w:cs="华文仿宋" w:hint="eastAsia"/>
          <w:sz w:val="32"/>
          <w:szCs w:val="32"/>
        </w:rPr>
        <w:t>结项</w:t>
      </w:r>
      <w:r w:rsidR="00FA55BD">
        <w:rPr>
          <w:rFonts w:ascii="仿宋" w:eastAsia="仿宋" w:hAnsi="仿宋" w:cs="华文仿宋" w:hint="eastAsia"/>
          <w:sz w:val="32"/>
          <w:szCs w:val="32"/>
        </w:rPr>
        <w:t>及时</w:t>
      </w:r>
      <w:proofErr w:type="gramEnd"/>
      <w:r w:rsidR="00FA55BD">
        <w:rPr>
          <w:rFonts w:ascii="仿宋" w:eastAsia="仿宋" w:hAnsi="仿宋" w:cs="华文仿宋" w:hint="eastAsia"/>
          <w:sz w:val="32"/>
          <w:szCs w:val="32"/>
        </w:rPr>
        <w:t>性</w:t>
      </w:r>
      <w:r w:rsidR="00BA6A6A" w:rsidRPr="00E95EE5">
        <w:rPr>
          <w:rFonts w:ascii="仿宋" w:eastAsia="仿宋" w:hAnsi="仿宋" w:cs="华文仿宋" w:hint="eastAsia"/>
          <w:sz w:val="32"/>
          <w:szCs w:val="32"/>
        </w:rPr>
        <w:t>，</w:t>
      </w:r>
      <w:r w:rsidR="0091172A">
        <w:rPr>
          <w:rFonts w:ascii="仿宋" w:eastAsia="仿宋" w:hAnsi="仿宋" w:cs="华文仿宋" w:hint="eastAsia"/>
          <w:sz w:val="32"/>
          <w:szCs w:val="32"/>
        </w:rPr>
        <w:t>按时</w:t>
      </w:r>
      <w:proofErr w:type="gramStart"/>
      <w:r w:rsidR="0091172A">
        <w:rPr>
          <w:rFonts w:ascii="仿宋" w:eastAsia="仿宋" w:hAnsi="仿宋" w:cs="华文仿宋" w:hint="eastAsia"/>
          <w:sz w:val="32"/>
          <w:szCs w:val="32"/>
        </w:rPr>
        <w:t>结项率</w:t>
      </w:r>
      <w:proofErr w:type="gramEnd"/>
      <w:r w:rsidR="0091172A">
        <w:rPr>
          <w:rFonts w:ascii="仿宋" w:eastAsia="仿宋" w:hAnsi="仿宋" w:cs="华文仿宋" w:hint="eastAsia"/>
          <w:sz w:val="32"/>
          <w:szCs w:val="32"/>
        </w:rPr>
        <w:t>不低于</w:t>
      </w:r>
      <w:del w:id="50" w:author="sunyh" w:date="2021-01-06T09:06:00Z">
        <w:r w:rsidR="0091172A" w:rsidDel="00643036">
          <w:rPr>
            <w:rFonts w:ascii="仿宋" w:eastAsia="仿宋" w:hAnsi="仿宋" w:cs="华文仿宋" w:hint="eastAsia"/>
            <w:sz w:val="32"/>
            <w:szCs w:val="32"/>
          </w:rPr>
          <w:delText>7</w:delText>
        </w:r>
        <w:r w:rsidR="0091172A" w:rsidDel="00643036">
          <w:rPr>
            <w:rFonts w:ascii="仿宋" w:eastAsia="仿宋" w:hAnsi="仿宋" w:cs="华文仿宋"/>
            <w:sz w:val="32"/>
            <w:szCs w:val="32"/>
          </w:rPr>
          <w:delText>0</w:delText>
        </w:r>
      </w:del>
      <w:ins w:id="51" w:author="sunyh" w:date="2021-01-06T09:06:00Z">
        <w:r w:rsidR="00643036">
          <w:rPr>
            <w:rFonts w:ascii="仿宋" w:eastAsia="仿宋" w:hAnsi="仿宋" w:cs="华文仿宋"/>
            <w:sz w:val="32"/>
            <w:szCs w:val="32"/>
          </w:rPr>
          <w:t>60</w:t>
        </w:r>
      </w:ins>
      <w:r w:rsidR="0091172A">
        <w:rPr>
          <w:rFonts w:ascii="仿宋" w:eastAsia="仿宋" w:hAnsi="仿宋" w:cs="华文仿宋" w:hint="eastAsia"/>
          <w:sz w:val="32"/>
          <w:szCs w:val="32"/>
        </w:rPr>
        <w:t>%。</w:t>
      </w:r>
    </w:p>
    <w:p w14:paraId="61ED50C8" w14:textId="607ADC50" w:rsidR="004F4D95" w:rsidRPr="007A13A3" w:rsidRDefault="008E2AAE" w:rsidP="00C604DA">
      <w:pPr>
        <w:pStyle w:val="1"/>
        <w:numPr>
          <w:ilvl w:val="0"/>
          <w:numId w:val="7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 w:rsidRPr="007A13A3">
        <w:rPr>
          <w:rFonts w:ascii="黑体" w:eastAsia="黑体" w:hAnsi="黑体" w:hint="eastAsia"/>
          <w:sz w:val="32"/>
          <w:szCs w:val="32"/>
        </w:rPr>
        <w:t>提升集中测试及验收测试有效性</w:t>
      </w:r>
    </w:p>
    <w:p w14:paraId="7FF5B14D" w14:textId="2645FF20" w:rsidR="00167DCE" w:rsidRPr="00803A9C" w:rsidRDefault="00854A61" w:rsidP="00E95EE5">
      <w:pPr>
        <w:pStyle w:val="1"/>
        <w:spacing w:line="560" w:lineRule="exact"/>
        <w:ind w:firstLine="643"/>
        <w:rPr>
          <w:rFonts w:ascii="仿宋" w:eastAsia="仿宋" w:hAnsi="仿宋" w:cs="华文仿宋"/>
          <w:sz w:val="32"/>
          <w:szCs w:val="32"/>
        </w:rPr>
      </w:pPr>
      <w:r w:rsidRPr="000F0223">
        <w:rPr>
          <w:rFonts w:ascii="仿宋" w:eastAsia="仿宋" w:hAnsi="仿宋" w:cs="华文仿宋" w:hint="eastAsia"/>
          <w:b/>
          <w:bCs/>
          <w:sz w:val="32"/>
          <w:szCs w:val="32"/>
        </w:rPr>
        <w:t>一是</w:t>
      </w:r>
      <w:r w:rsidR="00ED3EA7" w:rsidRPr="003F0101">
        <w:rPr>
          <w:rFonts w:ascii="仿宋" w:eastAsia="仿宋" w:hAnsi="仿宋" w:cs="华文仿宋" w:hint="eastAsia"/>
          <w:sz w:val="32"/>
          <w:szCs w:val="32"/>
        </w:rPr>
        <w:t>提升</w:t>
      </w:r>
      <w:r w:rsidR="00ED3EA7" w:rsidRPr="00ED3EA7">
        <w:rPr>
          <w:rFonts w:ascii="仿宋" w:eastAsia="仿宋" w:hAnsi="仿宋" w:cs="华文仿宋" w:hint="eastAsia"/>
          <w:sz w:val="32"/>
          <w:szCs w:val="32"/>
        </w:rPr>
        <w:t>自动化测试场景覆盖范围</w:t>
      </w:r>
      <w:ins w:id="52" w:author="sunyh" w:date="2021-01-06T09:03:00Z">
        <w:r w:rsidR="00B93A0F">
          <w:rPr>
            <w:rFonts w:ascii="仿宋" w:eastAsia="仿宋" w:hAnsi="仿宋" w:cs="华文仿宋" w:hint="eastAsia"/>
            <w:sz w:val="32"/>
            <w:szCs w:val="32"/>
          </w:rPr>
          <w:t>（唐、赵、</w:t>
        </w:r>
        <w:proofErr w:type="gramStart"/>
        <w:r w:rsidR="00B93A0F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B93A0F">
          <w:rPr>
            <w:rFonts w:ascii="仿宋" w:eastAsia="仿宋" w:hAnsi="仿宋" w:cs="华文仿宋" w:hint="eastAsia"/>
            <w:sz w:val="32"/>
            <w:szCs w:val="32"/>
          </w:rPr>
          <w:t>、需求）</w:t>
        </w:r>
      </w:ins>
      <w:r w:rsidR="00E45675">
        <w:rPr>
          <w:rFonts w:ascii="仿宋" w:eastAsia="仿宋" w:hAnsi="仿宋" w:cs="华文仿宋" w:hint="eastAsia"/>
          <w:sz w:val="32"/>
          <w:szCs w:val="32"/>
        </w:rPr>
        <w:t>。</w:t>
      </w:r>
      <w:r w:rsidRPr="00ED3EA7">
        <w:rPr>
          <w:rFonts w:ascii="仿宋" w:eastAsia="仿宋" w:hAnsi="仿宋" w:cs="华文仿宋" w:hint="eastAsia"/>
          <w:sz w:val="32"/>
          <w:szCs w:val="32"/>
        </w:rPr>
        <w:t>完</w:t>
      </w:r>
      <w:r w:rsidRPr="00E95EE5">
        <w:rPr>
          <w:rFonts w:ascii="仿宋" w:eastAsia="仿宋" w:hAnsi="仿宋" w:cs="华文仿宋" w:hint="eastAsia"/>
          <w:sz w:val="32"/>
          <w:szCs w:val="32"/>
        </w:rPr>
        <w:t>成</w:t>
      </w:r>
      <w:r w:rsidR="00426C03" w:rsidRPr="00E95EE5">
        <w:rPr>
          <w:rFonts w:ascii="仿宋" w:eastAsia="仿宋" w:hAnsi="仿宋" w:cs="华文仿宋" w:hint="eastAsia"/>
          <w:sz w:val="32"/>
          <w:szCs w:val="32"/>
        </w:rPr>
        <w:t>现券、质押式回购、衍生品</w:t>
      </w:r>
      <w:r w:rsidR="00426C03" w:rsidRPr="00E95EE5">
        <w:rPr>
          <w:rFonts w:ascii="仿宋" w:eastAsia="仿宋" w:hAnsi="仿宋" w:cs="华文仿宋"/>
          <w:sz w:val="32"/>
          <w:szCs w:val="32"/>
        </w:rPr>
        <w:t>X-Swap及利率</w:t>
      </w:r>
      <w:proofErr w:type="gramStart"/>
      <w:r w:rsidR="00426C03" w:rsidRPr="00E95EE5">
        <w:rPr>
          <w:rFonts w:ascii="仿宋" w:eastAsia="仿宋" w:hAnsi="仿宋" w:cs="华文仿宋"/>
          <w:sz w:val="32"/>
          <w:szCs w:val="32"/>
        </w:rPr>
        <w:t>互换</w:t>
      </w:r>
      <w:r w:rsidRPr="00E95EE5">
        <w:rPr>
          <w:rFonts w:ascii="仿宋" w:eastAsia="仿宋" w:hAnsi="仿宋" w:cs="华文仿宋" w:hint="eastAsia"/>
          <w:sz w:val="32"/>
          <w:szCs w:val="32"/>
        </w:rPr>
        <w:t>市</w:t>
      </w:r>
      <w:proofErr w:type="gramEnd"/>
      <w:r w:rsidRPr="00E95EE5">
        <w:rPr>
          <w:rFonts w:ascii="仿宋" w:eastAsia="仿宋" w:hAnsi="仿宋" w:cs="华文仿宋" w:hint="eastAsia"/>
          <w:sz w:val="32"/>
          <w:szCs w:val="32"/>
        </w:rPr>
        <w:t>场</w:t>
      </w:r>
      <w:r w:rsidR="00DE520F">
        <w:rPr>
          <w:rFonts w:ascii="仿宋" w:eastAsia="仿宋" w:hAnsi="仿宋" w:cs="华文仿宋" w:hint="eastAsia"/>
          <w:sz w:val="32"/>
          <w:szCs w:val="32"/>
        </w:rPr>
        <w:t>主流程</w:t>
      </w:r>
      <w:r w:rsidR="00054A84">
        <w:rPr>
          <w:rFonts w:ascii="仿宋" w:eastAsia="仿宋" w:hAnsi="仿宋" w:cs="华文仿宋" w:hint="eastAsia"/>
          <w:sz w:val="32"/>
          <w:szCs w:val="32"/>
        </w:rPr>
        <w:t>功能</w:t>
      </w:r>
      <w:r w:rsidRPr="00E95EE5">
        <w:rPr>
          <w:rFonts w:ascii="仿宋" w:eastAsia="仿宋" w:hAnsi="仿宋" w:cs="华文仿宋" w:hint="eastAsia"/>
          <w:sz w:val="32"/>
          <w:szCs w:val="32"/>
        </w:rPr>
        <w:t>自动化测试脚本编写</w:t>
      </w:r>
      <w:r w:rsidR="00793930">
        <w:rPr>
          <w:rFonts w:ascii="仿宋" w:eastAsia="仿宋" w:hAnsi="仿宋" w:cs="华文仿宋" w:hint="eastAsia"/>
          <w:sz w:val="32"/>
          <w:szCs w:val="32"/>
        </w:rPr>
        <w:t>。</w:t>
      </w:r>
      <w:r w:rsidR="002E73C2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二是</w:t>
      </w:r>
      <w:r w:rsidR="002E73C2" w:rsidRPr="00803A9C">
        <w:rPr>
          <w:rFonts w:ascii="仿宋" w:eastAsia="仿宋" w:hAnsi="仿宋" w:cs="华文仿宋" w:hint="eastAsia"/>
          <w:sz w:val="32"/>
          <w:szCs w:val="32"/>
        </w:rPr>
        <w:t>优化验收用例设计</w:t>
      </w:r>
      <w:r w:rsidR="00793930">
        <w:rPr>
          <w:rFonts w:ascii="仿宋" w:eastAsia="仿宋" w:hAnsi="仿宋" w:cs="华文仿宋" w:hint="eastAsia"/>
          <w:sz w:val="32"/>
          <w:szCs w:val="32"/>
        </w:rPr>
        <w:t>安排</w:t>
      </w:r>
      <w:ins w:id="53" w:author="sunyh" w:date="2021-01-06T09:03:00Z">
        <w:r w:rsidR="00B93A0F">
          <w:rPr>
            <w:rFonts w:ascii="仿宋" w:eastAsia="仿宋" w:hAnsi="仿宋" w:cs="华文仿宋" w:hint="eastAsia"/>
            <w:sz w:val="32"/>
            <w:szCs w:val="32"/>
          </w:rPr>
          <w:lastRenderedPageBreak/>
          <w:t>（唐、赵、</w:t>
        </w:r>
        <w:proofErr w:type="gramStart"/>
        <w:r w:rsidR="00B93A0F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B93A0F">
          <w:rPr>
            <w:rFonts w:ascii="仿宋" w:eastAsia="仿宋" w:hAnsi="仿宋" w:cs="华文仿宋" w:hint="eastAsia"/>
            <w:sz w:val="32"/>
            <w:szCs w:val="32"/>
          </w:rPr>
          <w:t>、需求）</w:t>
        </w:r>
      </w:ins>
      <w:r w:rsidR="00E45675">
        <w:rPr>
          <w:rFonts w:ascii="仿宋" w:eastAsia="仿宋" w:hAnsi="仿宋" w:cs="华文仿宋" w:hint="eastAsia"/>
          <w:sz w:val="32"/>
          <w:szCs w:val="32"/>
        </w:rPr>
        <w:t>。</w:t>
      </w:r>
      <w:r w:rsidR="00EA5883">
        <w:rPr>
          <w:rFonts w:ascii="仿宋" w:eastAsia="仿宋" w:hAnsi="仿宋" w:cs="华文仿宋" w:hint="eastAsia"/>
          <w:sz w:val="32"/>
          <w:szCs w:val="32"/>
        </w:rPr>
        <w:t>保障验收用例的完整性，</w:t>
      </w:r>
      <w:r w:rsidR="00C16BC6">
        <w:rPr>
          <w:rFonts w:ascii="仿宋" w:eastAsia="仿宋" w:hAnsi="仿宋" w:cs="华文仿宋" w:hint="eastAsia"/>
          <w:sz w:val="32"/>
          <w:szCs w:val="32"/>
        </w:rPr>
        <w:t>小项目建设阶段集中2</w:t>
      </w:r>
      <w:r w:rsidR="00DE520F">
        <w:rPr>
          <w:rFonts w:ascii="仿宋" w:eastAsia="仿宋" w:hAnsi="仿宋" w:cs="华文仿宋" w:hint="eastAsia"/>
          <w:sz w:val="32"/>
          <w:szCs w:val="32"/>
        </w:rPr>
        <w:t>至</w:t>
      </w:r>
      <w:r w:rsidR="00C16BC6">
        <w:rPr>
          <w:rFonts w:ascii="仿宋" w:eastAsia="仿宋" w:hAnsi="仿宋" w:cs="华文仿宋"/>
          <w:sz w:val="32"/>
          <w:szCs w:val="32"/>
        </w:rPr>
        <w:t>3</w:t>
      </w:r>
      <w:r w:rsidR="00C16BC6">
        <w:rPr>
          <w:rFonts w:ascii="仿宋" w:eastAsia="仿宋" w:hAnsi="仿宋" w:cs="华文仿宋" w:hint="eastAsia"/>
          <w:sz w:val="32"/>
          <w:szCs w:val="32"/>
        </w:rPr>
        <w:t>个小项目</w:t>
      </w:r>
      <w:r w:rsidR="00793930">
        <w:rPr>
          <w:rFonts w:ascii="仿宋" w:eastAsia="仿宋" w:hAnsi="仿宋" w:cs="华文仿宋" w:hint="eastAsia"/>
          <w:sz w:val="32"/>
          <w:szCs w:val="32"/>
        </w:rPr>
        <w:t>进行用例编写</w:t>
      </w:r>
      <w:r w:rsidR="00C16BC6">
        <w:rPr>
          <w:rFonts w:ascii="仿宋" w:eastAsia="仿宋" w:hAnsi="仿宋" w:cs="华文仿宋" w:hint="eastAsia"/>
          <w:sz w:val="32"/>
          <w:szCs w:val="32"/>
        </w:rPr>
        <w:t>，在集成</w:t>
      </w:r>
      <w:r w:rsidR="00EA5883">
        <w:rPr>
          <w:rFonts w:ascii="仿宋" w:eastAsia="仿宋" w:hAnsi="仿宋" w:cs="华文仿宋" w:hint="eastAsia"/>
          <w:sz w:val="32"/>
          <w:szCs w:val="32"/>
        </w:rPr>
        <w:t>阶段</w:t>
      </w:r>
      <w:r w:rsidR="00960CC6">
        <w:rPr>
          <w:rFonts w:ascii="仿宋" w:eastAsia="仿宋" w:hAnsi="仿宋" w:cs="华文仿宋" w:hint="eastAsia"/>
          <w:sz w:val="32"/>
          <w:szCs w:val="32"/>
        </w:rPr>
        <w:t>结束前</w:t>
      </w:r>
      <w:r w:rsidR="00C16BC6">
        <w:rPr>
          <w:rFonts w:ascii="仿宋" w:eastAsia="仿宋" w:hAnsi="仿宋" w:cs="华文仿宋" w:hint="eastAsia"/>
          <w:sz w:val="32"/>
          <w:szCs w:val="32"/>
        </w:rPr>
        <w:t>完成</w:t>
      </w:r>
      <w:r w:rsidR="00960CC6">
        <w:rPr>
          <w:rFonts w:ascii="仿宋" w:eastAsia="仿宋" w:hAnsi="仿宋" w:cs="华文仿宋" w:hint="eastAsia"/>
          <w:sz w:val="32"/>
          <w:szCs w:val="32"/>
        </w:rPr>
        <w:t>验收测试用例评审</w:t>
      </w:r>
      <w:r w:rsidR="000F22CA">
        <w:rPr>
          <w:rFonts w:ascii="仿宋" w:eastAsia="仿宋" w:hAnsi="仿宋" w:cs="华文仿宋" w:hint="eastAsia"/>
          <w:sz w:val="32"/>
          <w:szCs w:val="32"/>
        </w:rPr>
        <w:t>。</w:t>
      </w:r>
      <w:r w:rsidR="00F02AF7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三是</w:t>
      </w:r>
      <w:r w:rsidR="00F84085">
        <w:rPr>
          <w:rFonts w:ascii="仿宋" w:eastAsia="仿宋" w:hAnsi="仿宋" w:cs="华文仿宋" w:hint="eastAsia"/>
          <w:sz w:val="32"/>
          <w:szCs w:val="32"/>
        </w:rPr>
        <w:t>提升数据比对自动化程度</w:t>
      </w:r>
      <w:ins w:id="54" w:author="sunyh" w:date="2021-01-06T09:03:00Z">
        <w:r w:rsidR="00B93A0F">
          <w:rPr>
            <w:rFonts w:ascii="仿宋" w:eastAsia="仿宋" w:hAnsi="仿宋" w:cs="华文仿宋" w:hint="eastAsia"/>
            <w:sz w:val="32"/>
            <w:szCs w:val="32"/>
          </w:rPr>
          <w:t>（唐、赵、</w:t>
        </w:r>
        <w:proofErr w:type="gramStart"/>
        <w:r w:rsidR="00B93A0F">
          <w:rPr>
            <w:rFonts w:ascii="仿宋" w:eastAsia="仿宋" w:hAnsi="仿宋" w:cs="华文仿宋" w:hint="eastAsia"/>
            <w:sz w:val="32"/>
            <w:szCs w:val="32"/>
          </w:rPr>
          <w:t>冉</w:t>
        </w:r>
        <w:proofErr w:type="gramEnd"/>
        <w:r w:rsidR="00B93A0F">
          <w:rPr>
            <w:rFonts w:ascii="仿宋" w:eastAsia="仿宋" w:hAnsi="仿宋" w:cs="华文仿宋" w:hint="eastAsia"/>
            <w:sz w:val="32"/>
            <w:szCs w:val="32"/>
          </w:rPr>
          <w:t>、李）</w:t>
        </w:r>
      </w:ins>
      <w:r w:rsidR="006553C3">
        <w:rPr>
          <w:rFonts w:ascii="仿宋" w:eastAsia="仿宋" w:hAnsi="仿宋" w:cs="华文仿宋" w:hint="eastAsia"/>
          <w:sz w:val="32"/>
          <w:szCs w:val="32"/>
        </w:rPr>
        <w:t>。扩大</w:t>
      </w:r>
      <w:r w:rsidR="000F22CA">
        <w:rPr>
          <w:rFonts w:ascii="仿宋" w:eastAsia="仿宋" w:hAnsi="仿宋" w:cs="华文仿宋" w:hint="eastAsia"/>
          <w:sz w:val="32"/>
          <w:szCs w:val="32"/>
        </w:rPr>
        <w:t>批量</w:t>
      </w:r>
      <w:r w:rsidR="00EA5883">
        <w:rPr>
          <w:rFonts w:ascii="仿宋" w:eastAsia="仿宋" w:hAnsi="仿宋" w:cs="华文仿宋" w:hint="eastAsia"/>
          <w:sz w:val="32"/>
          <w:szCs w:val="32"/>
        </w:rPr>
        <w:t>比对</w:t>
      </w:r>
      <w:r w:rsidR="00D0459C">
        <w:rPr>
          <w:rFonts w:ascii="仿宋" w:eastAsia="仿宋" w:hAnsi="仿宋" w:cs="华文仿宋" w:hint="eastAsia"/>
          <w:sz w:val="32"/>
          <w:szCs w:val="32"/>
        </w:rPr>
        <w:t>执行</w:t>
      </w:r>
      <w:r w:rsidR="006553C3">
        <w:rPr>
          <w:rFonts w:ascii="仿宋" w:eastAsia="仿宋" w:hAnsi="仿宋" w:cs="华文仿宋" w:hint="eastAsia"/>
          <w:sz w:val="32"/>
          <w:szCs w:val="32"/>
        </w:rPr>
        <w:t>范围,</w:t>
      </w:r>
      <w:r w:rsidR="00776B39">
        <w:rPr>
          <w:rFonts w:ascii="仿宋" w:eastAsia="仿宋" w:hAnsi="仿宋" w:cs="华文仿宋" w:hint="eastAsia"/>
          <w:sz w:val="32"/>
          <w:szCs w:val="32"/>
        </w:rPr>
        <w:t>增强比对结果的可读性，提高数据比对效率</w:t>
      </w:r>
      <w:r w:rsidR="00F02AF7" w:rsidRPr="00803A9C">
        <w:rPr>
          <w:rFonts w:ascii="仿宋" w:eastAsia="仿宋" w:hAnsi="仿宋" w:cs="华文仿宋" w:hint="eastAsia"/>
          <w:sz w:val="32"/>
          <w:szCs w:val="32"/>
        </w:rPr>
        <w:t>。</w:t>
      </w:r>
      <w:r w:rsidR="00F02AF7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四</w:t>
      </w:r>
      <w:r w:rsidR="008E2AAE" w:rsidRPr="00C66AA7">
        <w:rPr>
          <w:rFonts w:ascii="仿宋" w:eastAsia="仿宋" w:hAnsi="仿宋" w:cs="华文仿宋" w:hint="eastAsia"/>
          <w:b/>
          <w:bCs/>
          <w:sz w:val="32"/>
          <w:szCs w:val="32"/>
        </w:rPr>
        <w:t>是</w:t>
      </w:r>
      <w:r w:rsidR="00ED15E6">
        <w:rPr>
          <w:rFonts w:ascii="仿宋" w:eastAsia="仿宋" w:hAnsi="仿宋" w:cs="华文仿宋" w:hint="eastAsia"/>
          <w:sz w:val="32"/>
          <w:szCs w:val="32"/>
        </w:rPr>
        <w:t>提升</w:t>
      </w:r>
      <w:r w:rsidR="008E2AAE" w:rsidRPr="00803A9C">
        <w:rPr>
          <w:rFonts w:ascii="仿宋" w:eastAsia="仿宋" w:hAnsi="仿宋" w:cs="华文仿宋" w:hint="eastAsia"/>
          <w:sz w:val="32"/>
          <w:szCs w:val="32"/>
        </w:rPr>
        <w:t>测试人员业务</w:t>
      </w:r>
      <w:r w:rsidR="00ED15E6">
        <w:rPr>
          <w:rFonts w:ascii="仿宋" w:eastAsia="仿宋" w:hAnsi="仿宋" w:cs="华文仿宋" w:hint="eastAsia"/>
          <w:sz w:val="32"/>
          <w:szCs w:val="32"/>
        </w:rPr>
        <w:t>熟练</w:t>
      </w:r>
      <w:r w:rsidR="008D5375">
        <w:rPr>
          <w:rFonts w:ascii="仿宋" w:eastAsia="仿宋" w:hAnsi="仿宋" w:cs="华文仿宋" w:hint="eastAsia"/>
          <w:sz w:val="32"/>
          <w:szCs w:val="32"/>
        </w:rPr>
        <w:t>度</w:t>
      </w:r>
      <w:ins w:id="55" w:author="sunyh" w:date="2021-01-06T09:03:00Z">
        <w:r w:rsidR="00B93A0F">
          <w:rPr>
            <w:rFonts w:ascii="仿宋" w:eastAsia="仿宋" w:hAnsi="仿宋" w:cs="华文仿宋" w:hint="eastAsia"/>
            <w:sz w:val="32"/>
            <w:szCs w:val="32"/>
          </w:rPr>
          <w:t>（需求）</w:t>
        </w:r>
      </w:ins>
      <w:r w:rsidR="008E2AAE" w:rsidRPr="00803A9C">
        <w:rPr>
          <w:rFonts w:ascii="仿宋" w:eastAsia="仿宋" w:hAnsi="仿宋" w:cs="华文仿宋" w:hint="eastAsia"/>
          <w:sz w:val="32"/>
          <w:szCs w:val="32"/>
        </w:rPr>
        <w:t>，组织</w:t>
      </w:r>
      <w:r w:rsidR="002E73C2" w:rsidRPr="00803A9C">
        <w:rPr>
          <w:rFonts w:ascii="仿宋" w:eastAsia="仿宋" w:hAnsi="仿宋" w:cs="华文仿宋" w:hint="eastAsia"/>
          <w:sz w:val="32"/>
          <w:szCs w:val="32"/>
        </w:rPr>
        <w:t>测试</w:t>
      </w:r>
      <w:r w:rsidR="008E2AAE" w:rsidRPr="00803A9C">
        <w:rPr>
          <w:rFonts w:ascii="仿宋" w:eastAsia="仿宋" w:hAnsi="仿宋" w:cs="华文仿宋" w:hint="eastAsia"/>
          <w:sz w:val="32"/>
          <w:szCs w:val="32"/>
        </w:rPr>
        <w:t>人员</w:t>
      </w:r>
      <w:r w:rsidR="0011285F">
        <w:rPr>
          <w:rFonts w:ascii="仿宋" w:eastAsia="仿宋" w:hAnsi="仿宋" w:cs="华文仿宋" w:hint="eastAsia"/>
          <w:sz w:val="32"/>
          <w:szCs w:val="32"/>
        </w:rPr>
        <w:t>培训、</w:t>
      </w:r>
      <w:r w:rsidR="008E2AAE" w:rsidRPr="00803A9C">
        <w:rPr>
          <w:rFonts w:ascii="仿宋" w:eastAsia="仿宋" w:hAnsi="仿宋" w:cs="华文仿宋" w:hint="eastAsia"/>
          <w:sz w:val="32"/>
          <w:szCs w:val="32"/>
        </w:rPr>
        <w:t>业务分享</w:t>
      </w:r>
      <w:r w:rsidR="00ED15E6">
        <w:rPr>
          <w:rFonts w:ascii="仿宋" w:eastAsia="仿宋" w:hAnsi="仿宋" w:cs="华文仿宋" w:hint="eastAsia"/>
          <w:sz w:val="32"/>
          <w:szCs w:val="32"/>
        </w:rPr>
        <w:t>、</w:t>
      </w:r>
      <w:r w:rsidR="00C11DCB">
        <w:rPr>
          <w:rFonts w:ascii="仿宋" w:eastAsia="仿宋" w:hAnsi="仿宋" w:cs="华文仿宋" w:hint="eastAsia"/>
          <w:sz w:val="32"/>
          <w:szCs w:val="32"/>
        </w:rPr>
        <w:t>轮岗</w:t>
      </w:r>
      <w:r w:rsidR="008D5375">
        <w:rPr>
          <w:rFonts w:ascii="仿宋" w:eastAsia="仿宋" w:hAnsi="仿宋" w:cs="华文仿宋" w:hint="eastAsia"/>
          <w:sz w:val="32"/>
          <w:szCs w:val="32"/>
        </w:rPr>
        <w:t>等</w:t>
      </w:r>
      <w:r w:rsidR="00C11DCB">
        <w:rPr>
          <w:rFonts w:ascii="仿宋" w:eastAsia="仿宋" w:hAnsi="仿宋" w:cs="华文仿宋" w:hint="eastAsia"/>
          <w:sz w:val="32"/>
          <w:szCs w:val="32"/>
        </w:rPr>
        <w:t>。</w:t>
      </w:r>
      <w:r w:rsidR="000F22CA" w:rsidRPr="000F0223">
        <w:rPr>
          <w:rFonts w:ascii="仿宋" w:eastAsia="仿宋" w:hAnsi="仿宋" w:cs="华文仿宋" w:hint="eastAsia"/>
          <w:b/>
          <w:bCs/>
          <w:sz w:val="32"/>
          <w:szCs w:val="32"/>
        </w:rPr>
        <w:t>五是</w:t>
      </w:r>
      <w:r w:rsidR="000F22CA">
        <w:rPr>
          <w:rFonts w:ascii="仿宋" w:eastAsia="仿宋" w:hAnsi="仿宋" w:cs="华文仿宋" w:hint="eastAsia"/>
          <w:sz w:val="32"/>
          <w:szCs w:val="32"/>
        </w:rPr>
        <w:t>提高测试</w:t>
      </w:r>
      <w:r w:rsidR="00451B41">
        <w:rPr>
          <w:rFonts w:ascii="仿宋" w:eastAsia="仿宋" w:hAnsi="仿宋" w:cs="华文仿宋" w:hint="eastAsia"/>
          <w:sz w:val="32"/>
          <w:szCs w:val="32"/>
        </w:rPr>
        <w:t>资源</w:t>
      </w:r>
      <w:r w:rsidR="007A6977">
        <w:rPr>
          <w:rFonts w:ascii="仿宋" w:eastAsia="仿宋" w:hAnsi="仿宋" w:cs="华文仿宋" w:hint="eastAsia"/>
          <w:sz w:val="32"/>
          <w:szCs w:val="32"/>
        </w:rPr>
        <w:t>整体</w:t>
      </w:r>
      <w:r w:rsidR="00451B41">
        <w:rPr>
          <w:rFonts w:ascii="仿宋" w:eastAsia="仿宋" w:hAnsi="仿宋" w:cs="华文仿宋" w:hint="eastAsia"/>
          <w:sz w:val="32"/>
          <w:szCs w:val="32"/>
        </w:rPr>
        <w:t>使用效率</w:t>
      </w:r>
      <w:r w:rsidR="000F22CA">
        <w:rPr>
          <w:rFonts w:ascii="仿宋" w:eastAsia="仿宋" w:hAnsi="仿宋" w:cs="华文仿宋" w:hint="eastAsia"/>
          <w:sz w:val="32"/>
          <w:szCs w:val="32"/>
        </w:rPr>
        <w:t>，</w:t>
      </w:r>
      <w:ins w:id="56" w:author="sunyh" w:date="2021-01-06T08:56:00Z">
        <w:r w:rsidR="00E2490D">
          <w:rPr>
            <w:rFonts w:ascii="仿宋" w:eastAsia="仿宋" w:hAnsi="仿宋" w:cs="华文仿宋" w:hint="eastAsia"/>
            <w:sz w:val="32"/>
            <w:szCs w:val="32"/>
          </w:rPr>
          <w:t>在保证测试质量的前提下，</w:t>
        </w:r>
      </w:ins>
      <w:r w:rsidR="007D3DA0">
        <w:rPr>
          <w:rFonts w:ascii="仿宋" w:eastAsia="仿宋" w:hAnsi="仿宋" w:cs="华文仿宋" w:hint="eastAsia"/>
          <w:sz w:val="32"/>
          <w:szCs w:val="32"/>
        </w:rPr>
        <w:t>自动化测试覆盖2</w:t>
      </w:r>
      <w:r w:rsidR="007D3DA0">
        <w:rPr>
          <w:rFonts w:ascii="仿宋" w:eastAsia="仿宋" w:hAnsi="仿宋" w:cs="华文仿宋"/>
          <w:sz w:val="32"/>
          <w:szCs w:val="32"/>
        </w:rPr>
        <w:t>0</w:t>
      </w:r>
      <w:r w:rsidR="007D3DA0">
        <w:rPr>
          <w:rFonts w:ascii="仿宋" w:eastAsia="仿宋" w:hAnsi="仿宋" w:cs="华文仿宋" w:hint="eastAsia"/>
          <w:sz w:val="32"/>
          <w:szCs w:val="32"/>
        </w:rPr>
        <w:t>%集中测试场景</w:t>
      </w:r>
      <w:r w:rsidR="00793930">
        <w:rPr>
          <w:rFonts w:ascii="仿宋" w:eastAsia="仿宋" w:hAnsi="仿宋" w:cs="华文仿宋" w:hint="eastAsia"/>
          <w:sz w:val="32"/>
          <w:szCs w:val="32"/>
        </w:rPr>
        <w:t>，</w:t>
      </w:r>
      <w:r w:rsidR="007D3DA0">
        <w:rPr>
          <w:rFonts w:ascii="仿宋" w:eastAsia="仿宋" w:hAnsi="仿宋" w:cs="华文仿宋" w:hint="eastAsia"/>
          <w:sz w:val="32"/>
          <w:szCs w:val="32"/>
        </w:rPr>
        <w:t>集中测试</w:t>
      </w:r>
      <w:r w:rsidR="00793930">
        <w:rPr>
          <w:rFonts w:ascii="仿宋" w:eastAsia="仿宋" w:hAnsi="仿宋" w:cs="华文仿宋" w:hint="eastAsia"/>
          <w:sz w:val="32"/>
          <w:szCs w:val="32"/>
        </w:rPr>
        <w:t>业务</w:t>
      </w:r>
      <w:r w:rsidR="007D3DA0">
        <w:rPr>
          <w:rFonts w:ascii="仿宋" w:eastAsia="仿宋" w:hAnsi="仿宋" w:cs="华文仿宋" w:hint="eastAsia"/>
          <w:sz w:val="32"/>
          <w:szCs w:val="32"/>
        </w:rPr>
        <w:t>人员</w:t>
      </w:r>
      <w:r w:rsidR="00793930">
        <w:rPr>
          <w:rFonts w:ascii="仿宋" w:eastAsia="仿宋" w:hAnsi="仿宋" w:cs="华文仿宋" w:hint="eastAsia"/>
          <w:sz w:val="32"/>
          <w:szCs w:val="32"/>
        </w:rPr>
        <w:t>从</w:t>
      </w:r>
      <w:r w:rsidR="00793930">
        <w:rPr>
          <w:rFonts w:ascii="仿宋" w:eastAsia="仿宋" w:hAnsi="仿宋" w:cs="华文仿宋"/>
          <w:sz w:val="32"/>
          <w:szCs w:val="32"/>
        </w:rPr>
        <w:t>11</w:t>
      </w:r>
      <w:r w:rsidR="007D3DA0">
        <w:rPr>
          <w:rFonts w:ascii="仿宋" w:eastAsia="仿宋" w:hAnsi="仿宋" w:cs="华文仿宋" w:hint="eastAsia"/>
          <w:sz w:val="32"/>
          <w:szCs w:val="32"/>
        </w:rPr>
        <w:t>人</w:t>
      </w:r>
      <w:ins w:id="57" w:author="sunyh" w:date="2021-01-06T09:07:00Z">
        <w:r w:rsidR="00571126">
          <w:rPr>
            <w:rFonts w:ascii="仿宋" w:eastAsia="仿宋" w:hAnsi="仿宋" w:cs="华文仿宋" w:hint="eastAsia"/>
            <w:sz w:val="32"/>
            <w:szCs w:val="32"/>
          </w:rPr>
          <w:t>逐步</w:t>
        </w:r>
      </w:ins>
      <w:r w:rsidR="00793930">
        <w:rPr>
          <w:rFonts w:ascii="仿宋" w:eastAsia="仿宋" w:hAnsi="仿宋" w:cs="华文仿宋" w:hint="eastAsia"/>
          <w:sz w:val="32"/>
          <w:szCs w:val="32"/>
        </w:rPr>
        <w:t>降至</w:t>
      </w:r>
      <w:r w:rsidR="00793930">
        <w:rPr>
          <w:rFonts w:ascii="仿宋" w:eastAsia="仿宋" w:hAnsi="仿宋" w:cs="华文仿宋"/>
          <w:sz w:val="32"/>
          <w:szCs w:val="32"/>
        </w:rPr>
        <w:t>7</w:t>
      </w:r>
      <w:r w:rsidR="00793930">
        <w:rPr>
          <w:rFonts w:ascii="仿宋" w:eastAsia="仿宋" w:hAnsi="仿宋" w:cs="华文仿宋" w:hint="eastAsia"/>
          <w:sz w:val="32"/>
          <w:szCs w:val="32"/>
        </w:rPr>
        <w:t>人</w:t>
      </w:r>
      <w:r w:rsidR="007D3DA0">
        <w:rPr>
          <w:rFonts w:ascii="仿宋" w:eastAsia="仿宋" w:hAnsi="仿宋" w:cs="华文仿宋" w:hint="eastAsia"/>
          <w:sz w:val="32"/>
          <w:szCs w:val="32"/>
        </w:rPr>
        <w:t>，</w:t>
      </w:r>
      <w:r w:rsidR="00C16BC6">
        <w:rPr>
          <w:rFonts w:ascii="仿宋" w:eastAsia="仿宋" w:hAnsi="仿宋" w:cs="华文仿宋" w:hint="eastAsia"/>
          <w:sz w:val="32"/>
          <w:szCs w:val="32"/>
        </w:rPr>
        <w:t>验收测试</w:t>
      </w:r>
      <w:r w:rsidR="00B85FAA">
        <w:rPr>
          <w:rFonts w:ascii="仿宋" w:eastAsia="仿宋" w:hAnsi="仿宋" w:cs="华文仿宋" w:hint="eastAsia"/>
          <w:sz w:val="32"/>
          <w:szCs w:val="32"/>
        </w:rPr>
        <w:t>人员</w:t>
      </w:r>
      <w:r w:rsidR="007D3DA0">
        <w:rPr>
          <w:rFonts w:ascii="仿宋" w:eastAsia="仿宋" w:hAnsi="仿宋" w:cs="华文仿宋" w:hint="eastAsia"/>
          <w:sz w:val="32"/>
          <w:szCs w:val="32"/>
        </w:rPr>
        <w:t>从</w:t>
      </w:r>
      <w:r w:rsidR="00C16BC6">
        <w:rPr>
          <w:rFonts w:ascii="仿宋" w:eastAsia="仿宋" w:hAnsi="仿宋" w:cs="华文仿宋" w:hint="eastAsia"/>
          <w:sz w:val="32"/>
          <w:szCs w:val="32"/>
        </w:rPr>
        <w:t>1</w:t>
      </w:r>
      <w:r w:rsidR="00C16BC6">
        <w:rPr>
          <w:rFonts w:ascii="仿宋" w:eastAsia="仿宋" w:hAnsi="仿宋" w:cs="华文仿宋"/>
          <w:sz w:val="32"/>
          <w:szCs w:val="32"/>
        </w:rPr>
        <w:t>5</w:t>
      </w:r>
      <w:r w:rsidR="00C16BC6">
        <w:rPr>
          <w:rFonts w:ascii="仿宋" w:eastAsia="仿宋" w:hAnsi="仿宋" w:cs="华文仿宋" w:hint="eastAsia"/>
          <w:sz w:val="32"/>
          <w:szCs w:val="32"/>
        </w:rPr>
        <w:t>人</w:t>
      </w:r>
      <w:ins w:id="58" w:author="sunyh" w:date="2021-01-06T09:07:00Z">
        <w:r w:rsidR="00571126">
          <w:rPr>
            <w:rFonts w:ascii="仿宋" w:eastAsia="仿宋" w:hAnsi="仿宋" w:cs="华文仿宋" w:hint="eastAsia"/>
            <w:sz w:val="32"/>
            <w:szCs w:val="32"/>
          </w:rPr>
          <w:t>逐步</w:t>
        </w:r>
      </w:ins>
      <w:r w:rsidR="007D3DA0">
        <w:rPr>
          <w:rFonts w:ascii="仿宋" w:eastAsia="仿宋" w:hAnsi="仿宋" w:cs="华文仿宋" w:hint="eastAsia"/>
          <w:sz w:val="32"/>
          <w:szCs w:val="32"/>
        </w:rPr>
        <w:t>降至</w:t>
      </w:r>
      <w:r w:rsidR="00C16BC6">
        <w:rPr>
          <w:rFonts w:ascii="仿宋" w:eastAsia="仿宋" w:hAnsi="仿宋" w:cs="华文仿宋"/>
          <w:sz w:val="32"/>
          <w:szCs w:val="32"/>
        </w:rPr>
        <w:t>10</w:t>
      </w:r>
      <w:r w:rsidR="00C16BC6">
        <w:rPr>
          <w:rFonts w:ascii="仿宋" w:eastAsia="仿宋" w:hAnsi="仿宋" w:cs="华文仿宋" w:hint="eastAsia"/>
          <w:sz w:val="32"/>
          <w:szCs w:val="32"/>
        </w:rPr>
        <w:t>人</w:t>
      </w:r>
      <w:r w:rsidR="007D3DA0">
        <w:rPr>
          <w:rFonts w:ascii="仿宋" w:eastAsia="仿宋" w:hAnsi="仿宋" w:cs="华文仿宋" w:hint="eastAsia"/>
          <w:sz w:val="32"/>
          <w:szCs w:val="32"/>
        </w:rPr>
        <w:t>，数据比对</w:t>
      </w:r>
      <w:r w:rsidR="003C256D">
        <w:rPr>
          <w:rFonts w:ascii="仿宋" w:eastAsia="仿宋" w:hAnsi="仿宋" w:cs="华文仿宋" w:hint="eastAsia"/>
          <w:sz w:val="32"/>
          <w:szCs w:val="32"/>
        </w:rPr>
        <w:t>人员</w:t>
      </w:r>
      <w:r w:rsidR="007D3DA0">
        <w:rPr>
          <w:rFonts w:ascii="仿宋" w:eastAsia="仿宋" w:hAnsi="仿宋" w:cs="华文仿宋" w:hint="eastAsia"/>
          <w:sz w:val="32"/>
          <w:szCs w:val="32"/>
        </w:rPr>
        <w:t>从5人</w:t>
      </w:r>
      <w:ins w:id="59" w:author="sunyh" w:date="2021-01-06T09:07:00Z">
        <w:r w:rsidR="00571126">
          <w:rPr>
            <w:rFonts w:ascii="仿宋" w:eastAsia="仿宋" w:hAnsi="仿宋" w:cs="华文仿宋" w:hint="eastAsia"/>
            <w:sz w:val="32"/>
            <w:szCs w:val="32"/>
          </w:rPr>
          <w:t>逐步</w:t>
        </w:r>
      </w:ins>
      <w:r w:rsidR="007D3DA0">
        <w:rPr>
          <w:rFonts w:ascii="仿宋" w:eastAsia="仿宋" w:hAnsi="仿宋" w:cs="华文仿宋" w:hint="eastAsia"/>
          <w:sz w:val="32"/>
          <w:szCs w:val="32"/>
        </w:rPr>
        <w:t>降至</w:t>
      </w:r>
      <w:r w:rsidR="00C16BC6">
        <w:rPr>
          <w:rFonts w:ascii="仿宋" w:eastAsia="仿宋" w:hAnsi="仿宋" w:cs="华文仿宋"/>
          <w:sz w:val="32"/>
          <w:szCs w:val="32"/>
        </w:rPr>
        <w:t>3</w:t>
      </w:r>
      <w:r w:rsidR="00C16BC6">
        <w:rPr>
          <w:rFonts w:ascii="仿宋" w:eastAsia="仿宋" w:hAnsi="仿宋" w:cs="华文仿宋" w:hint="eastAsia"/>
          <w:sz w:val="32"/>
          <w:szCs w:val="32"/>
        </w:rPr>
        <w:t>人。</w:t>
      </w:r>
    </w:p>
    <w:sectPr w:rsidR="00167DCE" w:rsidRPr="0080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4D29C" w14:textId="77777777" w:rsidR="00830E52" w:rsidRPr="007A13A3" w:rsidRDefault="00830E52" w:rsidP="00694E66">
      <w:r w:rsidRPr="007A13A3">
        <w:separator/>
      </w:r>
    </w:p>
  </w:endnote>
  <w:endnote w:type="continuationSeparator" w:id="0">
    <w:p w14:paraId="1219F135" w14:textId="77777777" w:rsidR="00830E52" w:rsidRPr="007A13A3" w:rsidRDefault="00830E52" w:rsidP="00694E66">
      <w:r w:rsidRPr="007A13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260B9" w14:textId="77777777" w:rsidR="00830E52" w:rsidRPr="007A13A3" w:rsidRDefault="00830E52" w:rsidP="00694E66">
      <w:r w:rsidRPr="007A13A3">
        <w:separator/>
      </w:r>
    </w:p>
  </w:footnote>
  <w:footnote w:type="continuationSeparator" w:id="0">
    <w:p w14:paraId="46B5E781" w14:textId="77777777" w:rsidR="00830E52" w:rsidRPr="007A13A3" w:rsidRDefault="00830E52" w:rsidP="00694E66">
      <w:r w:rsidRPr="007A13A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65A9"/>
    <w:multiLevelType w:val="hybridMultilevel"/>
    <w:tmpl w:val="A3F0A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E18B1"/>
    <w:multiLevelType w:val="hybridMultilevel"/>
    <w:tmpl w:val="5D72518A"/>
    <w:lvl w:ilvl="0" w:tplc="187A4728">
      <w:start w:val="1"/>
      <w:numFmt w:val="bullet"/>
      <w:lvlText w:val="-"/>
      <w:lvlJc w:val="left"/>
      <w:pPr>
        <w:ind w:left="360" w:hanging="360"/>
      </w:pPr>
      <w:rPr>
        <w:rFonts w:ascii="Times New Roman" w:eastAsia="华文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51D43"/>
    <w:multiLevelType w:val="hybridMultilevel"/>
    <w:tmpl w:val="92AEAEE0"/>
    <w:lvl w:ilvl="0" w:tplc="27BA7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17537"/>
    <w:multiLevelType w:val="hybridMultilevel"/>
    <w:tmpl w:val="D52A6874"/>
    <w:lvl w:ilvl="0" w:tplc="2708B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B3E6D"/>
    <w:multiLevelType w:val="hybridMultilevel"/>
    <w:tmpl w:val="2398DC16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762009BB"/>
    <w:multiLevelType w:val="hybridMultilevel"/>
    <w:tmpl w:val="C62ACFDC"/>
    <w:lvl w:ilvl="0" w:tplc="CB3C3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00B3A"/>
    <w:multiLevelType w:val="hybridMultilevel"/>
    <w:tmpl w:val="656C362C"/>
    <w:lvl w:ilvl="0" w:tplc="CB9C94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唐军敏">
    <w15:presenceInfo w15:providerId="None" w15:userId="唐军敏"/>
  </w15:person>
  <w15:person w15:author="sunyh">
    <w15:presenceInfo w15:providerId="None" w15:userId="suny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42"/>
    <w:rsid w:val="00001C4C"/>
    <w:rsid w:val="00013B4B"/>
    <w:rsid w:val="0001698C"/>
    <w:rsid w:val="000171E5"/>
    <w:rsid w:val="00026E57"/>
    <w:rsid w:val="000306AF"/>
    <w:rsid w:val="00054A84"/>
    <w:rsid w:val="000564E7"/>
    <w:rsid w:val="00061601"/>
    <w:rsid w:val="00062114"/>
    <w:rsid w:val="000673E9"/>
    <w:rsid w:val="00067715"/>
    <w:rsid w:val="00072516"/>
    <w:rsid w:val="00081B5B"/>
    <w:rsid w:val="00090ACB"/>
    <w:rsid w:val="0009669D"/>
    <w:rsid w:val="000A2B11"/>
    <w:rsid w:val="000A46E4"/>
    <w:rsid w:val="000D1911"/>
    <w:rsid w:val="000D3428"/>
    <w:rsid w:val="000F0223"/>
    <w:rsid w:val="000F22CA"/>
    <w:rsid w:val="001025F3"/>
    <w:rsid w:val="00107AFC"/>
    <w:rsid w:val="00107DD4"/>
    <w:rsid w:val="001120A1"/>
    <w:rsid w:val="0011285F"/>
    <w:rsid w:val="00165269"/>
    <w:rsid w:val="00167DCE"/>
    <w:rsid w:val="0017454D"/>
    <w:rsid w:val="001774DF"/>
    <w:rsid w:val="00186565"/>
    <w:rsid w:val="00192E9F"/>
    <w:rsid w:val="001A73C3"/>
    <w:rsid w:val="001B04DB"/>
    <w:rsid w:val="001B4776"/>
    <w:rsid w:val="001B6766"/>
    <w:rsid w:val="001C3C4A"/>
    <w:rsid w:val="001D1770"/>
    <w:rsid w:val="001D2296"/>
    <w:rsid w:val="001E0F98"/>
    <w:rsid w:val="001E26FB"/>
    <w:rsid w:val="001F5164"/>
    <w:rsid w:val="00207D16"/>
    <w:rsid w:val="00225DF9"/>
    <w:rsid w:val="002260BF"/>
    <w:rsid w:val="0022732D"/>
    <w:rsid w:val="0022776A"/>
    <w:rsid w:val="00232F8B"/>
    <w:rsid w:val="00234576"/>
    <w:rsid w:val="0024426B"/>
    <w:rsid w:val="00245EA5"/>
    <w:rsid w:val="0025012F"/>
    <w:rsid w:val="002575AF"/>
    <w:rsid w:val="00263A3E"/>
    <w:rsid w:val="00272B71"/>
    <w:rsid w:val="0027709C"/>
    <w:rsid w:val="00281CA7"/>
    <w:rsid w:val="00283338"/>
    <w:rsid w:val="002867B3"/>
    <w:rsid w:val="002A0030"/>
    <w:rsid w:val="002A6744"/>
    <w:rsid w:val="002A7E63"/>
    <w:rsid w:val="002B5451"/>
    <w:rsid w:val="002B7007"/>
    <w:rsid w:val="002C53C9"/>
    <w:rsid w:val="002D01BA"/>
    <w:rsid w:val="002D1F45"/>
    <w:rsid w:val="002E1476"/>
    <w:rsid w:val="002E6F0F"/>
    <w:rsid w:val="002E73C2"/>
    <w:rsid w:val="002F0C74"/>
    <w:rsid w:val="002F5382"/>
    <w:rsid w:val="0030258A"/>
    <w:rsid w:val="003057C0"/>
    <w:rsid w:val="003114AD"/>
    <w:rsid w:val="0031645B"/>
    <w:rsid w:val="003173F3"/>
    <w:rsid w:val="00334D85"/>
    <w:rsid w:val="00344C27"/>
    <w:rsid w:val="00352F51"/>
    <w:rsid w:val="003627C3"/>
    <w:rsid w:val="003676D3"/>
    <w:rsid w:val="003712C8"/>
    <w:rsid w:val="003735E6"/>
    <w:rsid w:val="0039028A"/>
    <w:rsid w:val="003A0FC1"/>
    <w:rsid w:val="003A15E1"/>
    <w:rsid w:val="003A4D8D"/>
    <w:rsid w:val="003A5D22"/>
    <w:rsid w:val="003B623B"/>
    <w:rsid w:val="003C256D"/>
    <w:rsid w:val="003D53E9"/>
    <w:rsid w:val="003D5841"/>
    <w:rsid w:val="003E30A0"/>
    <w:rsid w:val="003F0101"/>
    <w:rsid w:val="0040313C"/>
    <w:rsid w:val="00404F4F"/>
    <w:rsid w:val="00420428"/>
    <w:rsid w:val="00422568"/>
    <w:rsid w:val="00425B77"/>
    <w:rsid w:val="00426C03"/>
    <w:rsid w:val="00432826"/>
    <w:rsid w:val="00433400"/>
    <w:rsid w:val="00434F46"/>
    <w:rsid w:val="00440339"/>
    <w:rsid w:val="00443672"/>
    <w:rsid w:val="004478DF"/>
    <w:rsid w:val="00451B41"/>
    <w:rsid w:val="00453AD5"/>
    <w:rsid w:val="004543C6"/>
    <w:rsid w:val="004565F3"/>
    <w:rsid w:val="0048593F"/>
    <w:rsid w:val="00485D48"/>
    <w:rsid w:val="004A2510"/>
    <w:rsid w:val="004C6DAC"/>
    <w:rsid w:val="004F4D95"/>
    <w:rsid w:val="004F6776"/>
    <w:rsid w:val="004F7A76"/>
    <w:rsid w:val="005079D4"/>
    <w:rsid w:val="00511F4C"/>
    <w:rsid w:val="005129A0"/>
    <w:rsid w:val="00515152"/>
    <w:rsid w:val="005207A8"/>
    <w:rsid w:val="00525C3B"/>
    <w:rsid w:val="00531AD9"/>
    <w:rsid w:val="0054022A"/>
    <w:rsid w:val="00542DE6"/>
    <w:rsid w:val="00544C76"/>
    <w:rsid w:val="005527E8"/>
    <w:rsid w:val="00552DC0"/>
    <w:rsid w:val="00560989"/>
    <w:rsid w:val="005625F3"/>
    <w:rsid w:val="00571126"/>
    <w:rsid w:val="005758B4"/>
    <w:rsid w:val="00587963"/>
    <w:rsid w:val="00597872"/>
    <w:rsid w:val="005A1896"/>
    <w:rsid w:val="005A59F3"/>
    <w:rsid w:val="005A6589"/>
    <w:rsid w:val="005C07F1"/>
    <w:rsid w:val="005E2D93"/>
    <w:rsid w:val="005F439E"/>
    <w:rsid w:val="006052AB"/>
    <w:rsid w:val="00613E3E"/>
    <w:rsid w:val="0062459B"/>
    <w:rsid w:val="00643036"/>
    <w:rsid w:val="00654A3B"/>
    <w:rsid w:val="006553C3"/>
    <w:rsid w:val="00655AAA"/>
    <w:rsid w:val="00663783"/>
    <w:rsid w:val="00667D93"/>
    <w:rsid w:val="006717C4"/>
    <w:rsid w:val="006722A8"/>
    <w:rsid w:val="00677984"/>
    <w:rsid w:val="00681DE3"/>
    <w:rsid w:val="00693B14"/>
    <w:rsid w:val="00694E66"/>
    <w:rsid w:val="006B6E58"/>
    <w:rsid w:val="006C2353"/>
    <w:rsid w:val="006C436C"/>
    <w:rsid w:val="006E582D"/>
    <w:rsid w:val="006E5B9F"/>
    <w:rsid w:val="006F42B6"/>
    <w:rsid w:val="006F6404"/>
    <w:rsid w:val="00702D56"/>
    <w:rsid w:val="00706DDB"/>
    <w:rsid w:val="007156CB"/>
    <w:rsid w:val="00736B13"/>
    <w:rsid w:val="00753DFC"/>
    <w:rsid w:val="00757C52"/>
    <w:rsid w:val="00776B39"/>
    <w:rsid w:val="007929C0"/>
    <w:rsid w:val="00793930"/>
    <w:rsid w:val="007A13A3"/>
    <w:rsid w:val="007A360A"/>
    <w:rsid w:val="007A6977"/>
    <w:rsid w:val="007B31FC"/>
    <w:rsid w:val="007B467F"/>
    <w:rsid w:val="007D34C6"/>
    <w:rsid w:val="007D3DA0"/>
    <w:rsid w:val="007E614F"/>
    <w:rsid w:val="007E75C6"/>
    <w:rsid w:val="007F37BF"/>
    <w:rsid w:val="0080331B"/>
    <w:rsid w:val="00803A9C"/>
    <w:rsid w:val="00805DC5"/>
    <w:rsid w:val="008077F4"/>
    <w:rsid w:val="008079E2"/>
    <w:rsid w:val="00820255"/>
    <w:rsid w:val="00830BD5"/>
    <w:rsid w:val="00830E52"/>
    <w:rsid w:val="008401CF"/>
    <w:rsid w:val="00854A61"/>
    <w:rsid w:val="00856767"/>
    <w:rsid w:val="00857A45"/>
    <w:rsid w:val="0088123B"/>
    <w:rsid w:val="00883D1E"/>
    <w:rsid w:val="00884C72"/>
    <w:rsid w:val="008869A5"/>
    <w:rsid w:val="008B7F69"/>
    <w:rsid w:val="008C0ACC"/>
    <w:rsid w:val="008D18FE"/>
    <w:rsid w:val="008D38CC"/>
    <w:rsid w:val="008D530F"/>
    <w:rsid w:val="008D5375"/>
    <w:rsid w:val="008E2AAE"/>
    <w:rsid w:val="009033AC"/>
    <w:rsid w:val="0091172A"/>
    <w:rsid w:val="00912F7C"/>
    <w:rsid w:val="009149ED"/>
    <w:rsid w:val="0092217F"/>
    <w:rsid w:val="00960CC6"/>
    <w:rsid w:val="00974650"/>
    <w:rsid w:val="009A3138"/>
    <w:rsid w:val="009A6C91"/>
    <w:rsid w:val="009C0141"/>
    <w:rsid w:val="009C1BFA"/>
    <w:rsid w:val="009C64C5"/>
    <w:rsid w:val="009D3B28"/>
    <w:rsid w:val="009D76D1"/>
    <w:rsid w:val="009E4E07"/>
    <w:rsid w:val="009E6D68"/>
    <w:rsid w:val="009F5229"/>
    <w:rsid w:val="00A038F4"/>
    <w:rsid w:val="00A05B7C"/>
    <w:rsid w:val="00A14C67"/>
    <w:rsid w:val="00A2407E"/>
    <w:rsid w:val="00A3010D"/>
    <w:rsid w:val="00A35CB7"/>
    <w:rsid w:val="00A45340"/>
    <w:rsid w:val="00A45981"/>
    <w:rsid w:val="00A474BA"/>
    <w:rsid w:val="00A52DCA"/>
    <w:rsid w:val="00A6132B"/>
    <w:rsid w:val="00A64CBC"/>
    <w:rsid w:val="00A739FF"/>
    <w:rsid w:val="00A80CB5"/>
    <w:rsid w:val="00A92B02"/>
    <w:rsid w:val="00A944CD"/>
    <w:rsid w:val="00A945E8"/>
    <w:rsid w:val="00AA6B91"/>
    <w:rsid w:val="00AA6F87"/>
    <w:rsid w:val="00AB2060"/>
    <w:rsid w:val="00AB2D8D"/>
    <w:rsid w:val="00AC5683"/>
    <w:rsid w:val="00AC5984"/>
    <w:rsid w:val="00AC7530"/>
    <w:rsid w:val="00AD682B"/>
    <w:rsid w:val="00AE2C52"/>
    <w:rsid w:val="00AF5581"/>
    <w:rsid w:val="00AF6B34"/>
    <w:rsid w:val="00B263EA"/>
    <w:rsid w:val="00B303FF"/>
    <w:rsid w:val="00B35025"/>
    <w:rsid w:val="00B42620"/>
    <w:rsid w:val="00B449ED"/>
    <w:rsid w:val="00B5164F"/>
    <w:rsid w:val="00B703F7"/>
    <w:rsid w:val="00B76951"/>
    <w:rsid w:val="00B83EF7"/>
    <w:rsid w:val="00B84846"/>
    <w:rsid w:val="00B85FAA"/>
    <w:rsid w:val="00B93A0F"/>
    <w:rsid w:val="00B9536A"/>
    <w:rsid w:val="00B95766"/>
    <w:rsid w:val="00BA0B80"/>
    <w:rsid w:val="00BA3771"/>
    <w:rsid w:val="00BA6960"/>
    <w:rsid w:val="00BA6A6A"/>
    <w:rsid w:val="00BB2C15"/>
    <w:rsid w:val="00BB3FD5"/>
    <w:rsid w:val="00BD5129"/>
    <w:rsid w:val="00BE13B1"/>
    <w:rsid w:val="00BE50ED"/>
    <w:rsid w:val="00BF11DF"/>
    <w:rsid w:val="00BF1D3F"/>
    <w:rsid w:val="00C02924"/>
    <w:rsid w:val="00C11DCB"/>
    <w:rsid w:val="00C16BC6"/>
    <w:rsid w:val="00C20283"/>
    <w:rsid w:val="00C26359"/>
    <w:rsid w:val="00C35708"/>
    <w:rsid w:val="00C36571"/>
    <w:rsid w:val="00C52052"/>
    <w:rsid w:val="00C55584"/>
    <w:rsid w:val="00C604DA"/>
    <w:rsid w:val="00C631AA"/>
    <w:rsid w:val="00C6606A"/>
    <w:rsid w:val="00C66AA7"/>
    <w:rsid w:val="00C70464"/>
    <w:rsid w:val="00C867E5"/>
    <w:rsid w:val="00C94FCA"/>
    <w:rsid w:val="00CC26E6"/>
    <w:rsid w:val="00CC4A08"/>
    <w:rsid w:val="00CC5183"/>
    <w:rsid w:val="00CE6E00"/>
    <w:rsid w:val="00CF33D8"/>
    <w:rsid w:val="00D03138"/>
    <w:rsid w:val="00D031FB"/>
    <w:rsid w:val="00D0459C"/>
    <w:rsid w:val="00D123EB"/>
    <w:rsid w:val="00D25725"/>
    <w:rsid w:val="00D452DE"/>
    <w:rsid w:val="00D55FC7"/>
    <w:rsid w:val="00D735EB"/>
    <w:rsid w:val="00D87C03"/>
    <w:rsid w:val="00D95A0F"/>
    <w:rsid w:val="00D974A1"/>
    <w:rsid w:val="00DB343C"/>
    <w:rsid w:val="00DB7741"/>
    <w:rsid w:val="00DC210D"/>
    <w:rsid w:val="00DC5573"/>
    <w:rsid w:val="00DD18C6"/>
    <w:rsid w:val="00DD2BDF"/>
    <w:rsid w:val="00DE520F"/>
    <w:rsid w:val="00E13E42"/>
    <w:rsid w:val="00E2490D"/>
    <w:rsid w:val="00E45675"/>
    <w:rsid w:val="00E7029A"/>
    <w:rsid w:val="00E74B87"/>
    <w:rsid w:val="00E900C7"/>
    <w:rsid w:val="00E95EE5"/>
    <w:rsid w:val="00EA0596"/>
    <w:rsid w:val="00EA5883"/>
    <w:rsid w:val="00EA5DAD"/>
    <w:rsid w:val="00EB14D9"/>
    <w:rsid w:val="00EB5005"/>
    <w:rsid w:val="00EC22EC"/>
    <w:rsid w:val="00EC31A6"/>
    <w:rsid w:val="00ED15E6"/>
    <w:rsid w:val="00ED3541"/>
    <w:rsid w:val="00ED3EA7"/>
    <w:rsid w:val="00EE5DFA"/>
    <w:rsid w:val="00EE657A"/>
    <w:rsid w:val="00EF22DB"/>
    <w:rsid w:val="00EF2539"/>
    <w:rsid w:val="00EF2720"/>
    <w:rsid w:val="00F02AF7"/>
    <w:rsid w:val="00F243E3"/>
    <w:rsid w:val="00F27BE9"/>
    <w:rsid w:val="00F50A68"/>
    <w:rsid w:val="00F51F05"/>
    <w:rsid w:val="00F56B25"/>
    <w:rsid w:val="00F66416"/>
    <w:rsid w:val="00F71420"/>
    <w:rsid w:val="00F7418A"/>
    <w:rsid w:val="00F84085"/>
    <w:rsid w:val="00F84D2D"/>
    <w:rsid w:val="00F90EC8"/>
    <w:rsid w:val="00FA55BD"/>
    <w:rsid w:val="00FC05E9"/>
    <w:rsid w:val="00FD0573"/>
    <w:rsid w:val="00FD39F3"/>
    <w:rsid w:val="00FD42EF"/>
    <w:rsid w:val="00FD674D"/>
    <w:rsid w:val="00FE5322"/>
    <w:rsid w:val="00FF0DA0"/>
    <w:rsid w:val="00FF668F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A882"/>
  <w15:chartTrackingRefBased/>
  <w15:docId w15:val="{CA0B35B6-9D94-423D-B689-D1F5243E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E6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4E6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4E66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694E66"/>
    <w:pPr>
      <w:ind w:firstLineChars="200" w:firstLine="420"/>
    </w:pPr>
  </w:style>
  <w:style w:type="paragraph" w:styleId="a9">
    <w:name w:val="List Paragraph"/>
    <w:basedOn w:val="a"/>
    <w:uiPriority w:val="34"/>
    <w:qFormat/>
    <w:rsid w:val="008E2AAE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173F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173F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173F3"/>
  </w:style>
  <w:style w:type="paragraph" w:styleId="ad">
    <w:name w:val="annotation subject"/>
    <w:basedOn w:val="ab"/>
    <w:next w:val="ab"/>
    <w:link w:val="ae"/>
    <w:uiPriority w:val="99"/>
    <w:semiHidden/>
    <w:unhideWhenUsed/>
    <w:rsid w:val="003173F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173F3"/>
    <w:rPr>
      <w:b/>
      <w:bCs/>
    </w:rPr>
  </w:style>
  <w:style w:type="paragraph" w:styleId="af">
    <w:name w:val="Revision"/>
    <w:hidden/>
    <w:uiPriority w:val="99"/>
    <w:semiHidden/>
    <w:rsid w:val="0031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61D00-73AC-48A4-B3D0-AB78C40E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唐军敏</dc:creator>
  <cp:keywords/>
  <dc:description/>
  <cp:lastModifiedBy>唐军敏</cp:lastModifiedBy>
  <cp:revision>290</cp:revision>
  <dcterms:created xsi:type="dcterms:W3CDTF">2020-12-29T09:42:00Z</dcterms:created>
  <dcterms:modified xsi:type="dcterms:W3CDTF">2021-01-07T08:09:00Z</dcterms:modified>
</cp:coreProperties>
</file>