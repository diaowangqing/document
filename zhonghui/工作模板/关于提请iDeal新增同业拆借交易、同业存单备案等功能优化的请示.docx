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CD074" w14:textId="77777777" w:rsidR="003B59C4" w:rsidRDefault="00D77CF3" w:rsidP="00D77CF3">
      <w:pPr>
        <w:jc w:val="center"/>
        <w:rPr>
          <w:rFonts w:ascii="宋体" w:eastAsia="宋体" w:hAnsi="宋体"/>
          <w:sz w:val="36"/>
          <w:szCs w:val="36"/>
        </w:rPr>
      </w:pPr>
      <w:r w:rsidRPr="00D77CF3">
        <w:rPr>
          <w:rFonts w:ascii="宋体" w:eastAsia="宋体" w:hAnsi="宋体" w:hint="eastAsia"/>
          <w:sz w:val="36"/>
          <w:szCs w:val="36"/>
        </w:rPr>
        <w:t>关于提请iDeal新增同业拆借交易、同业存单备案等功能优化的请示</w:t>
      </w:r>
    </w:p>
    <w:p w14:paraId="6F15BF17" w14:textId="77777777" w:rsidR="00D77CF3" w:rsidRDefault="00D77CF3" w:rsidP="00D77CF3">
      <w:pPr>
        <w:spacing w:line="560" w:lineRule="exact"/>
        <w:jc w:val="left"/>
        <w:rPr>
          <w:rFonts w:ascii="宋体" w:eastAsia="宋体" w:hAnsi="宋体"/>
          <w:sz w:val="36"/>
          <w:szCs w:val="36"/>
        </w:rPr>
      </w:pPr>
    </w:p>
    <w:p w14:paraId="3050C41A" w14:textId="77777777" w:rsidR="00D77CF3" w:rsidRDefault="00D77CF3" w:rsidP="00D77CF3">
      <w:pPr>
        <w:spacing w:line="560" w:lineRule="exact"/>
        <w:jc w:val="left"/>
        <w:rPr>
          <w:rFonts w:ascii="仿宋_GB2312" w:eastAsia="仿宋_GB2312" w:hAnsi="宋体"/>
          <w:sz w:val="32"/>
          <w:szCs w:val="32"/>
        </w:rPr>
      </w:pPr>
      <w:r>
        <w:rPr>
          <w:rFonts w:ascii="仿宋_GB2312" w:eastAsia="仿宋_GB2312" w:hAnsi="宋体" w:hint="eastAsia"/>
          <w:sz w:val="32"/>
          <w:szCs w:val="32"/>
        </w:rPr>
        <w:t>中心领导：</w:t>
      </w:r>
    </w:p>
    <w:p w14:paraId="257FDEE8" w14:textId="77777777" w:rsidR="00D77CF3" w:rsidRDefault="00D77CF3" w:rsidP="00D77CF3">
      <w:pPr>
        <w:spacing w:line="560" w:lineRule="exact"/>
        <w:ind w:firstLineChars="200" w:firstLine="640"/>
        <w:jc w:val="left"/>
        <w:rPr>
          <w:rFonts w:ascii="仿宋_GB2312" w:eastAsia="仿宋_GB2312" w:hAnsi="宋体"/>
          <w:sz w:val="32"/>
          <w:szCs w:val="32"/>
        </w:rPr>
      </w:pPr>
      <w:bookmarkStart w:id="0" w:name="_Hlk57624753"/>
      <w:r>
        <w:rPr>
          <w:rFonts w:ascii="仿宋_GB2312" w:eastAsia="仿宋_GB2312" w:hAnsi="宋体" w:hint="eastAsia"/>
          <w:sz w:val="32"/>
          <w:szCs w:val="32"/>
        </w:rPr>
        <w:t>为进一步丰富iDeal的应用场景，为银行间市场成员的交易、业务操作提供更便利的服务，</w:t>
      </w:r>
      <w:bookmarkEnd w:id="0"/>
      <w:r>
        <w:rPr>
          <w:rFonts w:ascii="仿宋_GB2312" w:eastAsia="仿宋_GB2312" w:hAnsi="宋体" w:hint="eastAsia"/>
          <w:sz w:val="32"/>
          <w:szCs w:val="32"/>
        </w:rPr>
        <w:t>现提请</w:t>
      </w:r>
      <w:bookmarkStart w:id="1" w:name="_Hlk57624767"/>
      <w:r>
        <w:rPr>
          <w:rFonts w:ascii="仿宋_GB2312" w:eastAsia="仿宋_GB2312" w:hAnsi="宋体" w:hint="eastAsia"/>
          <w:sz w:val="32"/>
          <w:szCs w:val="32"/>
        </w:rPr>
        <w:t>iDeal增加同业拆借交易、同业存单备案等功能</w:t>
      </w:r>
      <w:bookmarkEnd w:id="1"/>
      <w:del w:id="2" w:author="李晓卿" w:date="2020-11-30T10:29:00Z">
        <w:r w:rsidDel="00CD2540">
          <w:rPr>
            <w:rFonts w:ascii="仿宋_GB2312" w:eastAsia="仿宋_GB2312" w:hAnsi="宋体" w:hint="eastAsia"/>
            <w:sz w:val="32"/>
            <w:szCs w:val="32"/>
          </w:rPr>
          <w:delText>，</w:delText>
        </w:r>
      </w:del>
      <w:del w:id="3" w:author="李晓卿" w:date="2020-11-26T09:16:00Z">
        <w:r w:rsidDel="00C814D5">
          <w:rPr>
            <w:rFonts w:ascii="仿宋_GB2312" w:eastAsia="仿宋_GB2312" w:hAnsi="宋体" w:hint="eastAsia"/>
            <w:sz w:val="32"/>
            <w:szCs w:val="32"/>
          </w:rPr>
          <w:delText>增加移动端交易场景、</w:delText>
        </w:r>
      </w:del>
      <w:del w:id="4" w:author="李晓卿" w:date="2020-11-30T10:29:00Z">
        <w:r w:rsidDel="00CD2540">
          <w:rPr>
            <w:rFonts w:ascii="仿宋_GB2312" w:eastAsia="仿宋_GB2312" w:hAnsi="宋体" w:hint="eastAsia"/>
            <w:sz w:val="32"/>
            <w:szCs w:val="32"/>
          </w:rPr>
          <w:delText>优化利率互换交易及经纪报价功能</w:delText>
        </w:r>
      </w:del>
      <w:r>
        <w:rPr>
          <w:rFonts w:ascii="仿宋_GB2312" w:eastAsia="仿宋_GB2312" w:hAnsi="宋体" w:hint="eastAsia"/>
          <w:sz w:val="32"/>
          <w:szCs w:val="32"/>
        </w:rPr>
        <w:t>。具体内容请示如下：</w:t>
      </w:r>
    </w:p>
    <w:p w14:paraId="35972C5E" w14:textId="77777777" w:rsidR="00D77CF3" w:rsidRPr="00D77CF3" w:rsidRDefault="00D77CF3" w:rsidP="00D77CF3">
      <w:pPr>
        <w:spacing w:line="560" w:lineRule="exact"/>
        <w:ind w:firstLineChars="200" w:firstLine="640"/>
        <w:jc w:val="left"/>
        <w:rPr>
          <w:rFonts w:ascii="黑体" w:eastAsia="黑体" w:hAnsi="黑体"/>
          <w:sz w:val="32"/>
          <w:szCs w:val="32"/>
        </w:rPr>
      </w:pPr>
      <w:r w:rsidRPr="00D77CF3">
        <w:rPr>
          <w:rFonts w:ascii="黑体" w:eastAsia="黑体" w:hAnsi="黑体" w:hint="eastAsia"/>
          <w:sz w:val="32"/>
          <w:szCs w:val="32"/>
        </w:rPr>
        <w:t>一、主要功能及优化</w:t>
      </w:r>
    </w:p>
    <w:p w14:paraId="038DF3EF" w14:textId="77777777" w:rsidR="00D77CF3" w:rsidRDefault="00D77CF3" w:rsidP="00D77CF3">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（一）支持同业拆借交易</w:t>
      </w:r>
    </w:p>
    <w:p w14:paraId="77D3CCDF" w14:textId="77777777" w:rsidR="00D77CF3" w:rsidRDefault="00D77CF3" w:rsidP="00D77CF3">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1</w:t>
      </w:r>
      <w:r>
        <w:rPr>
          <w:rFonts w:ascii="仿宋_GB2312" w:eastAsia="仿宋_GB2312" w:hAnsi="宋体"/>
          <w:sz w:val="32"/>
          <w:szCs w:val="32"/>
        </w:rPr>
        <w:t>.</w:t>
      </w:r>
      <w:r>
        <w:rPr>
          <w:rFonts w:ascii="仿宋_GB2312" w:eastAsia="仿宋_GB2312" w:hAnsi="宋体" w:hint="eastAsia"/>
          <w:sz w:val="32"/>
          <w:szCs w:val="32"/>
        </w:rPr>
        <w:t>用户可通过i</w:t>
      </w:r>
      <w:r>
        <w:rPr>
          <w:rFonts w:ascii="仿宋_GB2312" w:eastAsia="仿宋_GB2312" w:hAnsi="宋体"/>
          <w:sz w:val="32"/>
          <w:szCs w:val="32"/>
        </w:rPr>
        <w:t>D</w:t>
      </w:r>
      <w:r>
        <w:rPr>
          <w:rFonts w:ascii="仿宋_GB2312" w:eastAsia="仿宋_GB2312" w:hAnsi="宋体" w:hint="eastAsia"/>
          <w:sz w:val="32"/>
          <w:szCs w:val="32"/>
        </w:rPr>
        <w:t>e</w:t>
      </w:r>
      <w:r>
        <w:rPr>
          <w:rFonts w:ascii="仿宋_GB2312" w:eastAsia="仿宋_GB2312" w:hAnsi="宋体"/>
          <w:sz w:val="32"/>
          <w:szCs w:val="32"/>
        </w:rPr>
        <w:t>al</w:t>
      </w:r>
      <w:r>
        <w:rPr>
          <w:rFonts w:ascii="仿宋_GB2312" w:eastAsia="仿宋_GB2312" w:hAnsi="宋体" w:hint="eastAsia"/>
          <w:sz w:val="32"/>
          <w:szCs w:val="32"/>
        </w:rPr>
        <w:t>发送同业拆借格式化报价，经对手方确认后，上传至交易系统，生成对话报价，双方通过交易系统确认后达成交易。</w:t>
      </w:r>
    </w:p>
    <w:p w14:paraId="136777EF" w14:textId="27F23E5D" w:rsidR="00D77CF3" w:rsidRDefault="00D77CF3" w:rsidP="00D77CF3">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2</w:t>
      </w:r>
      <w:r>
        <w:rPr>
          <w:rFonts w:ascii="仿宋_GB2312" w:eastAsia="仿宋_GB2312" w:hAnsi="宋体"/>
          <w:sz w:val="32"/>
          <w:szCs w:val="32"/>
        </w:rPr>
        <w:t>.</w:t>
      </w:r>
      <w:r>
        <w:rPr>
          <w:rFonts w:ascii="仿宋_GB2312" w:eastAsia="仿宋_GB2312" w:hAnsi="宋体" w:hint="eastAsia"/>
          <w:sz w:val="32"/>
          <w:szCs w:val="32"/>
        </w:rPr>
        <w:t>iDeal提供交易统计功能，可通过场务端查看</w:t>
      </w:r>
      <w:ins w:id="5" w:author="赵 攀" w:date="2020-11-30T14:24:00Z">
        <w:r w:rsidR="005E1BC2">
          <w:rPr>
            <w:rFonts w:ascii="仿宋_GB2312" w:eastAsia="仿宋_GB2312" w:hAnsi="宋体" w:hint="eastAsia"/>
            <w:sz w:val="32"/>
            <w:szCs w:val="32"/>
          </w:rPr>
          <w:t>i</w:t>
        </w:r>
        <w:r w:rsidR="005E1BC2">
          <w:rPr>
            <w:rFonts w:ascii="仿宋_GB2312" w:eastAsia="仿宋_GB2312" w:hAnsi="宋体"/>
            <w:sz w:val="32"/>
            <w:szCs w:val="32"/>
          </w:rPr>
          <w:t>D</w:t>
        </w:r>
        <w:r w:rsidR="005E1BC2">
          <w:rPr>
            <w:rFonts w:ascii="仿宋_GB2312" w:eastAsia="仿宋_GB2312" w:hAnsi="宋体" w:hint="eastAsia"/>
            <w:sz w:val="32"/>
            <w:szCs w:val="32"/>
          </w:rPr>
          <w:t>eal</w:t>
        </w:r>
      </w:ins>
      <w:del w:id="6" w:author="赵 攀" w:date="2020-11-30T14:24:00Z">
        <w:r w:rsidDel="005E1BC2">
          <w:rPr>
            <w:rFonts w:ascii="仿宋_GB2312" w:eastAsia="仿宋_GB2312" w:hAnsi="宋体" w:hint="eastAsia"/>
            <w:sz w:val="32"/>
            <w:szCs w:val="32"/>
          </w:rPr>
          <w:delText>ideal</w:delText>
        </w:r>
      </w:del>
      <w:r>
        <w:rPr>
          <w:rFonts w:ascii="仿宋_GB2312" w:eastAsia="仿宋_GB2312" w:hAnsi="宋体" w:hint="eastAsia"/>
          <w:sz w:val="32"/>
          <w:szCs w:val="32"/>
        </w:rPr>
        <w:t>的拆借成交汇总信息。</w:t>
      </w:r>
    </w:p>
    <w:p w14:paraId="0370B51D" w14:textId="77777777" w:rsidR="00D77CF3" w:rsidRDefault="00D77CF3" w:rsidP="00D77CF3">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3</w:t>
      </w:r>
      <w:r>
        <w:rPr>
          <w:rFonts w:ascii="仿宋_GB2312" w:eastAsia="仿宋_GB2312" w:hAnsi="宋体"/>
          <w:sz w:val="32"/>
          <w:szCs w:val="32"/>
        </w:rPr>
        <w:t>.</w:t>
      </w:r>
      <w:r>
        <w:rPr>
          <w:rFonts w:ascii="仿宋_GB2312" w:eastAsia="仿宋_GB2312" w:hAnsi="宋体" w:hint="eastAsia"/>
          <w:sz w:val="32"/>
          <w:szCs w:val="32"/>
        </w:rPr>
        <w:t>用户可通过新平台点击小鲸鱼图标调起iDeal聊天窗口。</w:t>
      </w:r>
    </w:p>
    <w:p w14:paraId="15E0D03C" w14:textId="77777777" w:rsidR="00D77CF3" w:rsidRDefault="00D77CF3" w:rsidP="00D77CF3">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（二）支持同业存单、大额存单备案</w:t>
      </w:r>
    </w:p>
    <w:p w14:paraId="6CA15833" w14:textId="66C3DAE2" w:rsidR="00D77CF3" w:rsidRDefault="00D77CF3" w:rsidP="00D77CF3">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1</w:t>
      </w:r>
      <w:r>
        <w:rPr>
          <w:rFonts w:ascii="仿宋_GB2312" w:eastAsia="仿宋_GB2312" w:hAnsi="宋体"/>
          <w:sz w:val="32"/>
          <w:szCs w:val="32"/>
        </w:rPr>
        <w:t>.</w:t>
      </w:r>
      <w:r>
        <w:rPr>
          <w:rFonts w:ascii="仿宋_GB2312" w:eastAsia="仿宋_GB2312" w:hAnsi="宋体" w:hint="eastAsia"/>
          <w:sz w:val="32"/>
          <w:szCs w:val="32"/>
        </w:rPr>
        <w:t>同业存单及大额存单发行人可通过iDeal上传备案信息及格式化的财务数据，支持表格上传，人民银行分支行可通过i</w:t>
      </w:r>
      <w:ins w:id="7" w:author="赵 攀" w:date="2020-11-30T14:24:00Z">
        <w:r w:rsidR="005E1BC2">
          <w:rPr>
            <w:rFonts w:ascii="仿宋_GB2312" w:eastAsia="仿宋_GB2312" w:hAnsi="宋体"/>
            <w:sz w:val="32"/>
            <w:szCs w:val="32"/>
          </w:rPr>
          <w:t>D</w:t>
        </w:r>
      </w:ins>
      <w:del w:id="8" w:author="赵 攀" w:date="2020-11-30T14:24:00Z">
        <w:r w:rsidDel="005E1BC2">
          <w:rPr>
            <w:rFonts w:ascii="仿宋_GB2312" w:eastAsia="仿宋_GB2312" w:hAnsi="宋体" w:hint="eastAsia"/>
            <w:sz w:val="32"/>
            <w:szCs w:val="32"/>
          </w:rPr>
          <w:delText>d</w:delText>
        </w:r>
      </w:del>
      <w:r>
        <w:rPr>
          <w:rFonts w:ascii="仿宋_GB2312" w:eastAsia="仿宋_GB2312" w:hAnsi="宋体" w:hint="eastAsia"/>
          <w:sz w:val="32"/>
          <w:szCs w:val="32"/>
        </w:rPr>
        <w:t>eal上传额度信息等。</w:t>
      </w:r>
    </w:p>
    <w:p w14:paraId="04C18488" w14:textId="77777777" w:rsidR="00D77CF3" w:rsidRDefault="00D77CF3" w:rsidP="00D77CF3">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2.交易中心自律机制人员可通过iDeal审核备案信息。</w:t>
      </w:r>
    </w:p>
    <w:p w14:paraId="0F060D62" w14:textId="77777777" w:rsidR="00D77CF3" w:rsidRDefault="00D77CF3" w:rsidP="00D77CF3">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3</w:t>
      </w:r>
      <w:r>
        <w:rPr>
          <w:rFonts w:ascii="仿宋_GB2312" w:eastAsia="仿宋_GB2312" w:hAnsi="宋体"/>
          <w:sz w:val="32"/>
          <w:szCs w:val="32"/>
        </w:rPr>
        <w:t>.</w:t>
      </w:r>
      <w:r>
        <w:rPr>
          <w:rFonts w:ascii="仿宋_GB2312" w:eastAsia="仿宋_GB2312" w:hAnsi="宋体" w:hint="eastAsia"/>
          <w:sz w:val="32"/>
          <w:szCs w:val="32"/>
        </w:rPr>
        <w:t>交易中心信息部操作人员可通过iDea</w:t>
      </w:r>
      <w:r>
        <w:rPr>
          <w:rFonts w:ascii="仿宋_GB2312" w:eastAsia="仿宋_GB2312" w:hAnsi="宋体"/>
          <w:sz w:val="32"/>
          <w:szCs w:val="32"/>
        </w:rPr>
        <w:t>l</w:t>
      </w:r>
      <w:r>
        <w:rPr>
          <w:rFonts w:ascii="仿宋_GB2312" w:eastAsia="仿宋_GB2312" w:hAnsi="宋体" w:hint="eastAsia"/>
          <w:sz w:val="32"/>
          <w:szCs w:val="32"/>
        </w:rPr>
        <w:t>查看备案信</w:t>
      </w:r>
      <w:r>
        <w:rPr>
          <w:rFonts w:ascii="仿宋_GB2312" w:eastAsia="仿宋_GB2312" w:hAnsi="宋体" w:hint="eastAsia"/>
          <w:sz w:val="32"/>
          <w:szCs w:val="32"/>
        </w:rPr>
        <w:lastRenderedPageBreak/>
        <w:t>息。</w:t>
      </w:r>
    </w:p>
    <w:p w14:paraId="763C1003" w14:textId="77777777" w:rsidR="00D77CF3" w:rsidDel="00C814D5" w:rsidRDefault="00D77CF3" w:rsidP="00D77CF3">
      <w:pPr>
        <w:spacing w:line="560" w:lineRule="exact"/>
        <w:ind w:firstLineChars="200" w:firstLine="640"/>
        <w:jc w:val="left"/>
        <w:rPr>
          <w:del w:id="9" w:author="李晓卿" w:date="2020-11-26T09:16:00Z"/>
          <w:rFonts w:ascii="仿宋_GB2312" w:eastAsia="仿宋_GB2312" w:hAnsi="宋体"/>
          <w:sz w:val="32"/>
          <w:szCs w:val="32"/>
        </w:rPr>
      </w:pPr>
      <w:del w:id="10" w:author="李晓卿" w:date="2020-11-26T09:16:00Z">
        <w:r w:rsidDel="00C814D5">
          <w:rPr>
            <w:rFonts w:ascii="仿宋_GB2312" w:eastAsia="仿宋_GB2312" w:hAnsi="宋体" w:hint="eastAsia"/>
            <w:sz w:val="32"/>
            <w:szCs w:val="32"/>
          </w:rPr>
          <w:delText>（三）移动端支持格式化交易</w:delText>
        </w:r>
      </w:del>
    </w:p>
    <w:p w14:paraId="793F31C1" w14:textId="77777777" w:rsidR="00D77CF3" w:rsidDel="00C814D5" w:rsidRDefault="00D77CF3" w:rsidP="00D77CF3">
      <w:pPr>
        <w:spacing w:line="560" w:lineRule="exact"/>
        <w:ind w:firstLineChars="200" w:firstLine="640"/>
        <w:jc w:val="left"/>
        <w:rPr>
          <w:del w:id="11" w:author="李晓卿" w:date="2020-11-26T09:16:00Z"/>
          <w:rFonts w:ascii="仿宋_GB2312" w:eastAsia="仿宋_GB2312" w:hAnsi="宋体"/>
          <w:sz w:val="32"/>
          <w:szCs w:val="32"/>
        </w:rPr>
      </w:pPr>
      <w:del w:id="12" w:author="李晓卿" w:date="2020-11-26T09:16:00Z">
        <w:r w:rsidDel="00C814D5">
          <w:rPr>
            <w:rFonts w:ascii="仿宋_GB2312" w:eastAsia="仿宋_GB2312" w:hAnsi="宋体" w:hint="eastAsia"/>
            <w:sz w:val="32"/>
            <w:szCs w:val="32"/>
          </w:rPr>
          <w:delText>1</w:delText>
        </w:r>
        <w:r w:rsidDel="00C814D5">
          <w:rPr>
            <w:rFonts w:ascii="仿宋_GB2312" w:eastAsia="仿宋_GB2312" w:hAnsi="宋体"/>
            <w:sz w:val="32"/>
            <w:szCs w:val="32"/>
          </w:rPr>
          <w:delText>.</w:delText>
        </w:r>
        <w:r w:rsidDel="00C814D5">
          <w:rPr>
            <w:rFonts w:ascii="仿宋_GB2312" w:eastAsia="仿宋_GB2312" w:hAnsi="宋体" w:hint="eastAsia"/>
            <w:sz w:val="32"/>
            <w:szCs w:val="32"/>
          </w:rPr>
          <w:delText>移动端支持现券买卖、质押式回购、利率互换、利率期权、同业拆借等各市场格式化报价相关流程，用户可通过移动端发送或确认格式化报价。</w:delText>
        </w:r>
      </w:del>
    </w:p>
    <w:p w14:paraId="0864C442" w14:textId="77777777" w:rsidR="00D77CF3" w:rsidDel="00C814D5" w:rsidRDefault="00D77CF3" w:rsidP="00D77CF3">
      <w:pPr>
        <w:spacing w:line="560" w:lineRule="exact"/>
        <w:ind w:firstLineChars="200" w:firstLine="640"/>
        <w:jc w:val="left"/>
        <w:rPr>
          <w:del w:id="13" w:author="李晓卿" w:date="2020-11-26T09:16:00Z"/>
          <w:rFonts w:ascii="仿宋_GB2312" w:eastAsia="仿宋_GB2312" w:hAnsi="宋体"/>
          <w:sz w:val="32"/>
          <w:szCs w:val="32"/>
        </w:rPr>
      </w:pPr>
      <w:del w:id="14" w:author="李晓卿" w:date="2020-11-26T09:16:00Z">
        <w:r w:rsidDel="00C814D5">
          <w:rPr>
            <w:rFonts w:ascii="仿宋_GB2312" w:eastAsia="仿宋_GB2312" w:hAnsi="宋体" w:hint="eastAsia"/>
            <w:sz w:val="32"/>
            <w:szCs w:val="32"/>
          </w:rPr>
          <w:delText>2</w:delText>
        </w:r>
        <w:r w:rsidDel="00C814D5">
          <w:rPr>
            <w:rFonts w:ascii="仿宋_GB2312" w:eastAsia="仿宋_GB2312" w:hAnsi="宋体"/>
            <w:sz w:val="32"/>
            <w:szCs w:val="32"/>
          </w:rPr>
          <w:delText>.</w:delText>
        </w:r>
        <w:r w:rsidDel="00C814D5">
          <w:rPr>
            <w:rFonts w:ascii="仿宋_GB2312" w:eastAsia="仿宋_GB2312" w:hAnsi="宋体" w:hint="eastAsia"/>
            <w:sz w:val="32"/>
            <w:szCs w:val="32"/>
          </w:rPr>
          <w:delText>移动端支持群回购功能，用户可通过移动端发起群回购或参与群回购。</w:delText>
        </w:r>
      </w:del>
    </w:p>
    <w:p w14:paraId="1CC9D74B" w14:textId="77777777" w:rsidR="00D77CF3" w:rsidDel="00CD2540" w:rsidRDefault="00D77CF3" w:rsidP="00D77CF3">
      <w:pPr>
        <w:spacing w:line="560" w:lineRule="exact"/>
        <w:ind w:firstLineChars="200" w:firstLine="640"/>
        <w:jc w:val="left"/>
        <w:rPr>
          <w:del w:id="15" w:author="李晓卿" w:date="2020-11-30T10:29:00Z"/>
          <w:rFonts w:ascii="仿宋_GB2312" w:eastAsia="仿宋_GB2312" w:hAnsi="宋体"/>
          <w:sz w:val="32"/>
          <w:szCs w:val="32"/>
        </w:rPr>
      </w:pPr>
      <w:del w:id="16" w:author="李晓卿" w:date="2020-11-30T10:29:00Z">
        <w:r w:rsidDel="00CD2540">
          <w:rPr>
            <w:rFonts w:ascii="仿宋_GB2312" w:eastAsia="仿宋_GB2312" w:hAnsi="宋体" w:hint="eastAsia"/>
            <w:sz w:val="32"/>
            <w:szCs w:val="32"/>
          </w:rPr>
          <w:delText>（</w:delText>
        </w:r>
      </w:del>
      <w:del w:id="17" w:author="李晓卿" w:date="2020-11-26T09:16:00Z">
        <w:r w:rsidDel="00C814D5">
          <w:rPr>
            <w:rFonts w:ascii="仿宋_GB2312" w:eastAsia="仿宋_GB2312" w:hAnsi="宋体" w:hint="eastAsia"/>
            <w:sz w:val="32"/>
            <w:szCs w:val="32"/>
          </w:rPr>
          <w:delText>四</w:delText>
        </w:r>
      </w:del>
      <w:del w:id="18" w:author="李晓卿" w:date="2020-11-30T10:29:00Z">
        <w:r w:rsidDel="00CD2540">
          <w:rPr>
            <w:rFonts w:ascii="仿宋_GB2312" w:eastAsia="仿宋_GB2312" w:hAnsi="宋体" w:hint="eastAsia"/>
            <w:sz w:val="32"/>
            <w:szCs w:val="32"/>
          </w:rPr>
          <w:delText>）利率互换相关功能优化</w:delText>
        </w:r>
      </w:del>
    </w:p>
    <w:p w14:paraId="06551E62" w14:textId="77777777" w:rsidR="00D77CF3" w:rsidDel="00CD2540" w:rsidRDefault="00D77CF3" w:rsidP="00D77CF3">
      <w:pPr>
        <w:spacing w:line="560" w:lineRule="exact"/>
        <w:ind w:firstLineChars="200" w:firstLine="640"/>
        <w:jc w:val="left"/>
        <w:rPr>
          <w:del w:id="19" w:author="李晓卿" w:date="2020-11-30T10:29:00Z"/>
          <w:rFonts w:ascii="仿宋_GB2312" w:eastAsia="仿宋_GB2312" w:hAnsi="宋体"/>
          <w:sz w:val="32"/>
          <w:szCs w:val="32"/>
        </w:rPr>
      </w:pPr>
      <w:del w:id="20" w:author="李晓卿" w:date="2020-11-30T10:29:00Z">
        <w:r w:rsidDel="00CD2540">
          <w:rPr>
            <w:rFonts w:ascii="仿宋_GB2312" w:eastAsia="仿宋_GB2312" w:hAnsi="宋体" w:hint="eastAsia"/>
            <w:sz w:val="32"/>
            <w:szCs w:val="32"/>
          </w:rPr>
          <w:delText>1</w:delText>
        </w:r>
        <w:r w:rsidDel="00CD2540">
          <w:rPr>
            <w:rFonts w:ascii="仿宋_GB2312" w:eastAsia="仿宋_GB2312" w:hAnsi="宋体"/>
            <w:sz w:val="32"/>
            <w:szCs w:val="32"/>
          </w:rPr>
          <w:delText>.</w:delText>
        </w:r>
        <w:r w:rsidDel="00CD2540">
          <w:rPr>
            <w:rFonts w:ascii="仿宋_GB2312" w:eastAsia="仿宋_GB2312" w:hAnsi="宋体" w:hint="eastAsia"/>
            <w:sz w:val="32"/>
            <w:szCs w:val="32"/>
          </w:rPr>
          <w:delText>优化利率互换格式化报价功能，增加起息日等字段和相关逻辑。</w:delText>
        </w:r>
      </w:del>
    </w:p>
    <w:p w14:paraId="0A7B49AE" w14:textId="77777777" w:rsidR="00D77CF3" w:rsidDel="00CD2540" w:rsidRDefault="00D77CF3" w:rsidP="00D77CF3">
      <w:pPr>
        <w:spacing w:line="560" w:lineRule="exact"/>
        <w:ind w:firstLineChars="200" w:firstLine="640"/>
        <w:jc w:val="left"/>
        <w:rPr>
          <w:del w:id="21" w:author="李晓卿" w:date="2020-11-30T10:29:00Z"/>
          <w:rFonts w:ascii="仿宋_GB2312" w:eastAsia="仿宋_GB2312" w:hAnsi="宋体"/>
          <w:sz w:val="32"/>
          <w:szCs w:val="32"/>
        </w:rPr>
      </w:pPr>
      <w:del w:id="22" w:author="李晓卿" w:date="2020-11-30T10:29:00Z">
        <w:r w:rsidDel="00CD2540">
          <w:rPr>
            <w:rFonts w:ascii="仿宋_GB2312" w:eastAsia="仿宋_GB2312" w:hAnsi="宋体" w:hint="eastAsia"/>
            <w:sz w:val="32"/>
            <w:szCs w:val="32"/>
          </w:rPr>
          <w:delText>2</w:delText>
        </w:r>
        <w:r w:rsidDel="00CD2540">
          <w:rPr>
            <w:rFonts w:ascii="仿宋_GB2312" w:eastAsia="仿宋_GB2312" w:hAnsi="宋体"/>
            <w:sz w:val="32"/>
            <w:szCs w:val="32"/>
          </w:rPr>
          <w:delText>.</w:delText>
        </w:r>
        <w:r w:rsidDel="00CD2540">
          <w:rPr>
            <w:rFonts w:ascii="仿宋_GB2312" w:eastAsia="仿宋_GB2312" w:hAnsi="宋体" w:hint="eastAsia"/>
            <w:sz w:val="32"/>
            <w:szCs w:val="32"/>
          </w:rPr>
          <w:delText>支持利率互换报价版转聊天及交易。用户可点击报价版报价，调起聊天窗口，并发送格式化报价。</w:delText>
        </w:r>
      </w:del>
    </w:p>
    <w:p w14:paraId="36C654E7" w14:textId="77777777" w:rsidR="00D77CF3" w:rsidDel="00CD2540" w:rsidRDefault="00D77CF3" w:rsidP="00D77CF3">
      <w:pPr>
        <w:spacing w:line="560" w:lineRule="exact"/>
        <w:ind w:firstLineChars="200" w:firstLine="640"/>
        <w:jc w:val="left"/>
        <w:rPr>
          <w:del w:id="23" w:author="李晓卿" w:date="2020-11-30T10:29:00Z"/>
          <w:rFonts w:ascii="仿宋_GB2312" w:eastAsia="仿宋_GB2312" w:hAnsi="宋体"/>
          <w:sz w:val="32"/>
          <w:szCs w:val="32"/>
        </w:rPr>
      </w:pPr>
      <w:del w:id="24" w:author="李晓卿" w:date="2020-11-30T10:29:00Z">
        <w:r w:rsidDel="00CD2540">
          <w:rPr>
            <w:rFonts w:ascii="仿宋_GB2312" w:eastAsia="仿宋_GB2312" w:hAnsi="宋体" w:hint="eastAsia"/>
            <w:sz w:val="32"/>
            <w:szCs w:val="32"/>
          </w:rPr>
          <w:delText>（</w:delText>
        </w:r>
      </w:del>
      <w:del w:id="25" w:author="李晓卿" w:date="2020-11-26T09:16:00Z">
        <w:r w:rsidDel="00C814D5">
          <w:rPr>
            <w:rFonts w:ascii="仿宋_GB2312" w:eastAsia="仿宋_GB2312" w:hAnsi="宋体" w:hint="eastAsia"/>
            <w:sz w:val="32"/>
            <w:szCs w:val="32"/>
          </w:rPr>
          <w:delText>五</w:delText>
        </w:r>
      </w:del>
      <w:del w:id="26" w:author="李晓卿" w:date="2020-11-30T10:29:00Z">
        <w:r w:rsidDel="00CD2540">
          <w:rPr>
            <w:rFonts w:ascii="仿宋_GB2312" w:eastAsia="仿宋_GB2312" w:hAnsi="宋体" w:hint="eastAsia"/>
            <w:sz w:val="32"/>
            <w:szCs w:val="32"/>
          </w:rPr>
          <w:delText>）经纪报价二期优化</w:delText>
        </w:r>
      </w:del>
    </w:p>
    <w:p w14:paraId="71B400B3" w14:textId="77777777" w:rsidR="00D77CF3" w:rsidDel="00CD2540" w:rsidRDefault="00D77CF3" w:rsidP="00D77CF3">
      <w:pPr>
        <w:spacing w:line="560" w:lineRule="exact"/>
        <w:ind w:firstLineChars="200" w:firstLine="640"/>
        <w:jc w:val="left"/>
        <w:rPr>
          <w:del w:id="27" w:author="李晓卿" w:date="2020-11-30T10:29:00Z"/>
          <w:rFonts w:ascii="仿宋_GB2312" w:eastAsia="仿宋_GB2312" w:hAnsi="宋体"/>
          <w:sz w:val="32"/>
          <w:szCs w:val="32"/>
        </w:rPr>
      </w:pPr>
      <w:del w:id="28" w:author="李晓卿" w:date="2020-11-30T10:29:00Z">
        <w:r w:rsidDel="00CD2540">
          <w:rPr>
            <w:rFonts w:ascii="仿宋_GB2312" w:eastAsia="仿宋_GB2312" w:hAnsi="宋体" w:hint="eastAsia"/>
            <w:sz w:val="32"/>
            <w:szCs w:val="32"/>
          </w:rPr>
          <w:delText>1</w:delText>
        </w:r>
        <w:r w:rsidDel="00CD2540">
          <w:rPr>
            <w:rFonts w:ascii="仿宋_GB2312" w:eastAsia="仿宋_GB2312" w:hAnsi="宋体"/>
            <w:sz w:val="32"/>
            <w:szCs w:val="32"/>
          </w:rPr>
          <w:delText>.</w:delText>
        </w:r>
        <w:r w:rsidDel="00CD2540">
          <w:rPr>
            <w:rFonts w:ascii="仿宋_GB2312" w:eastAsia="仿宋_GB2312" w:hAnsi="宋体" w:hint="eastAsia"/>
            <w:sz w:val="32"/>
            <w:szCs w:val="32"/>
          </w:rPr>
          <w:delText>支持客户点击经纪报价转聊天。客户点击报价可发送行情快照至指定经纪商。</w:delText>
        </w:r>
      </w:del>
    </w:p>
    <w:p w14:paraId="218BCA9D" w14:textId="77777777" w:rsidR="00D77CF3" w:rsidDel="00CD2540" w:rsidRDefault="00D77CF3" w:rsidP="00D77CF3">
      <w:pPr>
        <w:spacing w:line="560" w:lineRule="exact"/>
        <w:ind w:firstLineChars="200" w:firstLine="640"/>
        <w:jc w:val="left"/>
        <w:rPr>
          <w:del w:id="29" w:author="李晓卿" w:date="2020-11-30T10:29:00Z"/>
          <w:rFonts w:ascii="仿宋_GB2312" w:eastAsia="仿宋_GB2312" w:hAnsi="宋体"/>
          <w:sz w:val="32"/>
          <w:szCs w:val="32"/>
        </w:rPr>
      </w:pPr>
      <w:del w:id="30" w:author="李晓卿" w:date="2020-11-30T10:29:00Z">
        <w:r w:rsidDel="00CD2540">
          <w:rPr>
            <w:rFonts w:ascii="仿宋_GB2312" w:eastAsia="仿宋_GB2312" w:hAnsi="宋体" w:hint="eastAsia"/>
            <w:sz w:val="32"/>
            <w:szCs w:val="32"/>
          </w:rPr>
          <w:delText>2</w:delText>
        </w:r>
        <w:r w:rsidDel="00CD2540">
          <w:rPr>
            <w:rFonts w:ascii="仿宋_GB2312" w:eastAsia="仿宋_GB2312" w:hAnsi="宋体"/>
            <w:sz w:val="32"/>
            <w:szCs w:val="32"/>
          </w:rPr>
          <w:delText>.</w:delText>
        </w:r>
        <w:r w:rsidDel="00CD2540">
          <w:rPr>
            <w:rFonts w:ascii="仿宋_GB2312" w:eastAsia="仿宋_GB2312" w:hAnsi="宋体" w:hint="eastAsia"/>
            <w:sz w:val="32"/>
            <w:szCs w:val="32"/>
          </w:rPr>
          <w:delText>优化经纪商发送交易意向流程。经纪商可根据行情快照为客户发送对话报价及请求报价格式化交易意向，客户确认后发送至交易系统，生成对话报价或请求报价，双方通过交易系统确认后成交、</w:delText>
        </w:r>
      </w:del>
    </w:p>
    <w:p w14:paraId="0AE8BEFB" w14:textId="77777777" w:rsidR="00D77CF3" w:rsidRPr="00D77CF3" w:rsidRDefault="00D77CF3" w:rsidP="00D77CF3">
      <w:pPr>
        <w:spacing w:line="560" w:lineRule="exact"/>
        <w:ind w:firstLineChars="200" w:firstLine="640"/>
        <w:jc w:val="left"/>
        <w:rPr>
          <w:rFonts w:ascii="黑体" w:eastAsia="黑体" w:hAnsi="黑体"/>
          <w:sz w:val="32"/>
          <w:szCs w:val="32"/>
        </w:rPr>
      </w:pPr>
      <w:r w:rsidRPr="00D77CF3">
        <w:rPr>
          <w:rFonts w:ascii="黑体" w:eastAsia="黑体" w:hAnsi="黑体" w:hint="eastAsia"/>
          <w:sz w:val="32"/>
          <w:szCs w:val="32"/>
        </w:rPr>
        <w:t>二、项目工作量及上线计划</w:t>
      </w:r>
    </w:p>
    <w:p w14:paraId="1DF363C6" w14:textId="6229BE40" w:rsidR="00D77CF3" w:rsidRPr="00D77CF3" w:rsidRDefault="00AB5C0C" w:rsidP="00D77CF3">
      <w:pPr>
        <w:spacing w:line="560" w:lineRule="exact"/>
        <w:ind w:firstLineChars="200" w:firstLine="640"/>
        <w:jc w:val="left"/>
        <w:rPr>
          <w:rFonts w:ascii="仿宋_GB2312" w:eastAsia="仿宋_GB2312" w:hAnsi="宋体"/>
          <w:sz w:val="32"/>
          <w:szCs w:val="32"/>
        </w:rPr>
      </w:pPr>
      <w:ins w:id="31" w:author="赵 攀" w:date="2020-11-30T14:39:00Z">
        <w:r>
          <w:rPr>
            <w:rFonts w:ascii="仿宋_GB2312" w:eastAsia="仿宋_GB2312" w:hAnsi="宋体" w:hint="eastAsia"/>
            <w:sz w:val="32"/>
            <w:szCs w:val="32"/>
          </w:rPr>
          <w:t>本项目拟于2</w:t>
        </w:r>
        <w:r>
          <w:rPr>
            <w:rFonts w:ascii="仿宋_GB2312" w:eastAsia="仿宋_GB2312" w:hAnsi="宋体"/>
            <w:sz w:val="32"/>
            <w:szCs w:val="32"/>
          </w:rPr>
          <w:t>021</w:t>
        </w:r>
        <w:r>
          <w:rPr>
            <w:rFonts w:ascii="仿宋_GB2312" w:eastAsia="仿宋_GB2312" w:hAnsi="宋体" w:hint="eastAsia"/>
            <w:sz w:val="32"/>
            <w:szCs w:val="32"/>
          </w:rPr>
          <w:t>年7月份完成上线。</w:t>
        </w:r>
      </w:ins>
      <w:del w:id="32" w:author="赵 攀" w:date="2020-11-30T14:39:00Z">
        <w:r w:rsidR="00D77CF3" w:rsidDel="00AB5C0C">
          <w:rPr>
            <w:rFonts w:ascii="仿宋_GB2312" w:eastAsia="仿宋_GB2312" w:hAnsi="宋体" w:hint="eastAsia"/>
            <w:sz w:val="32"/>
            <w:szCs w:val="32"/>
          </w:rPr>
          <w:delText>i</w:delText>
        </w:r>
      </w:del>
      <w:del w:id="33" w:author="赵 攀" w:date="2020-11-30T14:20:00Z">
        <w:r w:rsidR="00D77CF3" w:rsidDel="005E1BC2">
          <w:rPr>
            <w:rFonts w:ascii="仿宋_GB2312" w:eastAsia="仿宋_GB2312" w:hAnsi="宋体" w:hint="eastAsia"/>
            <w:sz w:val="32"/>
            <w:szCs w:val="32"/>
          </w:rPr>
          <w:delText>d</w:delText>
        </w:r>
      </w:del>
      <w:del w:id="34" w:author="赵 攀" w:date="2020-11-30T14:39:00Z">
        <w:r w:rsidR="00D77CF3" w:rsidDel="00AB5C0C">
          <w:rPr>
            <w:rFonts w:ascii="仿宋_GB2312" w:eastAsia="仿宋_GB2312" w:hAnsi="宋体" w:hint="eastAsia"/>
            <w:sz w:val="32"/>
            <w:szCs w:val="32"/>
          </w:rPr>
          <w:delText>eal同业拆借交易</w:delText>
        </w:r>
        <w:r w:rsidR="00D77CF3" w:rsidRPr="00D77CF3" w:rsidDel="00AB5C0C">
          <w:rPr>
            <w:rFonts w:ascii="仿宋_GB2312" w:eastAsia="仿宋_GB2312" w:hAnsi="宋体" w:hint="eastAsia"/>
            <w:sz w:val="32"/>
            <w:szCs w:val="32"/>
          </w:rPr>
          <w:delText>等功能优化计划于</w:delText>
        </w:r>
        <w:r w:rsidR="00D77CF3" w:rsidDel="00AB5C0C">
          <w:rPr>
            <w:rFonts w:ascii="仿宋_GB2312" w:eastAsia="仿宋_GB2312" w:hAnsi="宋体" w:hint="eastAsia"/>
            <w:sz w:val="32"/>
            <w:szCs w:val="32"/>
          </w:rPr>
          <w:delText>2</w:delText>
        </w:r>
        <w:r w:rsidR="00D77CF3" w:rsidDel="00AB5C0C">
          <w:rPr>
            <w:rFonts w:ascii="仿宋_GB2312" w:eastAsia="仿宋_GB2312" w:hAnsi="宋体"/>
            <w:sz w:val="32"/>
            <w:szCs w:val="32"/>
          </w:rPr>
          <w:delText>021</w:delText>
        </w:r>
        <w:r w:rsidR="00D77CF3" w:rsidDel="00AB5C0C">
          <w:rPr>
            <w:rFonts w:ascii="仿宋_GB2312" w:eastAsia="仿宋_GB2312" w:hAnsi="宋体" w:hint="eastAsia"/>
            <w:sz w:val="32"/>
            <w:szCs w:val="32"/>
          </w:rPr>
          <w:delText>年上半年</w:delText>
        </w:r>
      </w:del>
      <w:del w:id="35" w:author="赵 攀" w:date="2020-11-30T14:20:00Z">
        <w:r w:rsidR="00D77CF3" w:rsidDel="005E1BC2">
          <w:rPr>
            <w:rFonts w:ascii="仿宋_GB2312" w:eastAsia="仿宋_GB2312" w:hAnsi="宋体" w:hint="eastAsia"/>
            <w:sz w:val="32"/>
            <w:szCs w:val="32"/>
          </w:rPr>
          <w:delText>全部</w:delText>
        </w:r>
      </w:del>
      <w:del w:id="36" w:author="赵 攀" w:date="2020-11-30T14:39:00Z">
        <w:r w:rsidR="00D77CF3" w:rsidDel="00AB5C0C">
          <w:rPr>
            <w:rFonts w:ascii="仿宋_GB2312" w:eastAsia="仿宋_GB2312" w:hAnsi="宋体" w:hint="eastAsia"/>
            <w:sz w:val="32"/>
            <w:szCs w:val="32"/>
          </w:rPr>
          <w:delText>完成。</w:delText>
        </w:r>
      </w:del>
    </w:p>
    <w:p w14:paraId="1D476C70" w14:textId="264F77C7" w:rsidR="00D77CF3" w:rsidRPr="00D77CF3" w:rsidRDefault="00D77CF3" w:rsidP="00D77CF3">
      <w:pPr>
        <w:spacing w:line="560" w:lineRule="exact"/>
        <w:ind w:firstLineChars="200" w:firstLine="640"/>
        <w:jc w:val="left"/>
        <w:rPr>
          <w:rFonts w:ascii="仿宋_GB2312" w:eastAsia="仿宋_GB2312" w:hAnsi="宋体"/>
          <w:sz w:val="32"/>
          <w:szCs w:val="32"/>
        </w:rPr>
      </w:pPr>
      <w:r w:rsidRPr="00D77CF3">
        <w:rPr>
          <w:rFonts w:ascii="仿宋_GB2312" w:eastAsia="仿宋_GB2312" w:hAnsi="宋体" w:hint="eastAsia"/>
          <w:sz w:val="32"/>
          <w:szCs w:val="32"/>
        </w:rPr>
        <w:t>目前，我部已拟定</w:t>
      </w:r>
      <w:del w:id="37" w:author="赵 攀" w:date="2020-11-30T14:40:00Z">
        <w:r w:rsidDel="00AB5C0C">
          <w:rPr>
            <w:rFonts w:ascii="仿宋_GB2312" w:eastAsia="仿宋_GB2312" w:hAnsi="宋体" w:hint="eastAsia"/>
            <w:sz w:val="32"/>
            <w:szCs w:val="32"/>
          </w:rPr>
          <w:delText>iDeal相关功能</w:delText>
        </w:r>
      </w:del>
      <w:r w:rsidRPr="00D77CF3">
        <w:rPr>
          <w:rFonts w:ascii="仿宋_GB2312" w:eastAsia="仿宋_GB2312" w:hAnsi="宋体" w:hint="eastAsia"/>
          <w:sz w:val="32"/>
          <w:szCs w:val="32"/>
        </w:rPr>
        <w:t>业务方案，项目实施方案、应用需求设计、工作量评估及上线安排</w:t>
      </w:r>
      <w:r w:rsidRPr="00D77CF3">
        <w:rPr>
          <w:rFonts w:ascii="仿宋_GB2312" w:eastAsia="仿宋_GB2312" w:hAnsi="宋体"/>
          <w:sz w:val="32"/>
          <w:szCs w:val="32"/>
        </w:rPr>
        <w:t>,</w:t>
      </w:r>
      <w:del w:id="38" w:author="赵 攀" w:date="2020-11-30T14:40:00Z">
        <w:r w:rsidRPr="00D77CF3" w:rsidDel="00AB5C0C">
          <w:rPr>
            <w:rFonts w:ascii="仿宋_GB2312" w:eastAsia="仿宋_GB2312" w:hAnsi="宋体"/>
            <w:sz w:val="32"/>
            <w:szCs w:val="32"/>
          </w:rPr>
          <w:delText>均</w:delText>
        </w:r>
      </w:del>
      <w:r w:rsidRPr="00D77CF3">
        <w:rPr>
          <w:rFonts w:ascii="仿宋_GB2312" w:eastAsia="仿宋_GB2312" w:hAnsi="宋体"/>
          <w:sz w:val="32"/>
          <w:szCs w:val="32"/>
        </w:rPr>
        <w:t>已组织</w:t>
      </w:r>
      <w:ins w:id="39" w:author="赵 攀" w:date="2020-11-30T14:40:00Z">
        <w:r w:rsidR="00AB5C0C">
          <w:rPr>
            <w:rFonts w:ascii="仿宋_GB2312" w:eastAsia="仿宋_GB2312" w:hAnsi="宋体" w:hint="eastAsia"/>
            <w:sz w:val="32"/>
            <w:szCs w:val="32"/>
          </w:rPr>
          <w:t>相关部门</w:t>
        </w:r>
      </w:ins>
      <w:r w:rsidRPr="00D77CF3">
        <w:rPr>
          <w:rFonts w:ascii="仿宋_GB2312" w:eastAsia="仿宋_GB2312" w:hAnsi="宋体"/>
          <w:sz w:val="32"/>
          <w:szCs w:val="32"/>
        </w:rPr>
        <w:t>评审通过。</w:t>
      </w:r>
      <w:ins w:id="40" w:author="赵 攀" w:date="2020-11-30T14:44:00Z">
        <w:r w:rsidR="003A3857">
          <w:rPr>
            <w:rFonts w:ascii="仿宋_GB2312" w:eastAsia="仿宋_GB2312" w:hAnsi="宋体" w:hint="eastAsia"/>
            <w:sz w:val="32"/>
            <w:szCs w:val="32"/>
          </w:rPr>
          <w:t>本项目以</w:t>
        </w:r>
      </w:ins>
      <w:r>
        <w:rPr>
          <w:rFonts w:ascii="仿宋_GB2312" w:eastAsia="仿宋_GB2312" w:hAnsi="宋体" w:hint="eastAsia"/>
          <w:sz w:val="32"/>
          <w:szCs w:val="32"/>
        </w:rPr>
        <w:t>iDeal</w:t>
      </w:r>
      <w:ins w:id="41" w:author="赵 攀" w:date="2020-11-30T14:43:00Z">
        <w:r w:rsidR="003A3857">
          <w:rPr>
            <w:rFonts w:ascii="仿宋_GB2312" w:eastAsia="仿宋_GB2312" w:hAnsi="宋体" w:hint="eastAsia"/>
            <w:sz w:val="32"/>
            <w:szCs w:val="32"/>
          </w:rPr>
          <w:t>系统</w:t>
        </w:r>
      </w:ins>
      <w:r w:rsidRPr="00D77CF3">
        <w:rPr>
          <w:rFonts w:ascii="仿宋_GB2312" w:eastAsia="仿宋_GB2312" w:hAnsi="宋体"/>
          <w:sz w:val="32"/>
          <w:szCs w:val="32"/>
        </w:rPr>
        <w:t>新增</w:t>
      </w:r>
      <w:ins w:id="42" w:author="赵 攀" w:date="2020-11-30T14:44:00Z">
        <w:r w:rsidR="003A3857">
          <w:rPr>
            <w:rFonts w:ascii="仿宋_GB2312" w:eastAsia="仿宋_GB2312" w:hAnsi="宋体" w:hint="eastAsia"/>
            <w:sz w:val="32"/>
            <w:szCs w:val="32"/>
          </w:rPr>
          <w:t>和优化功能为主，将</w:t>
        </w:r>
      </w:ins>
      <w:del w:id="43" w:author="赵 攀" w:date="2020-11-30T14:44:00Z">
        <w:r w:rsidRPr="00D77CF3" w:rsidDel="003A3857">
          <w:rPr>
            <w:rFonts w:ascii="仿宋_GB2312" w:eastAsia="仿宋_GB2312" w:hAnsi="宋体"/>
            <w:sz w:val="32"/>
            <w:szCs w:val="32"/>
          </w:rPr>
          <w:delText>功能优化</w:delText>
        </w:r>
      </w:del>
      <w:r w:rsidRPr="00D77CF3">
        <w:rPr>
          <w:rFonts w:ascii="仿宋_GB2312" w:eastAsia="仿宋_GB2312" w:hAnsi="宋体"/>
          <w:sz w:val="32"/>
          <w:szCs w:val="32"/>
        </w:rPr>
        <w:t>延续</w:t>
      </w:r>
      <w:ins w:id="44" w:author="赵 攀" w:date="2020-11-30T14:44:00Z">
        <w:r w:rsidR="003A3857">
          <w:rPr>
            <w:rFonts w:ascii="仿宋_GB2312" w:eastAsia="仿宋_GB2312" w:hAnsi="宋体" w:hint="eastAsia"/>
            <w:sz w:val="32"/>
            <w:szCs w:val="32"/>
          </w:rPr>
          <w:t>现有</w:t>
        </w:r>
      </w:ins>
      <w:del w:id="45" w:author="赵 攀" w:date="2020-11-30T14:44:00Z">
        <w:r w:rsidRPr="00D77CF3" w:rsidDel="003A3857">
          <w:rPr>
            <w:rFonts w:ascii="仿宋_GB2312" w:eastAsia="仿宋_GB2312" w:hAnsi="宋体"/>
            <w:sz w:val="32"/>
            <w:szCs w:val="32"/>
          </w:rPr>
          <w:delText>原有</w:delText>
        </w:r>
      </w:del>
      <w:r w:rsidRPr="00D77CF3">
        <w:rPr>
          <w:rFonts w:ascii="仿宋_GB2312" w:eastAsia="仿宋_GB2312" w:hAnsi="宋体"/>
          <w:sz w:val="32"/>
          <w:szCs w:val="32"/>
        </w:rPr>
        <w:t>架构设计，不涉及周边系统调整，需求条目已分拆。</w:t>
      </w:r>
    </w:p>
    <w:p w14:paraId="5817BF6E" w14:textId="33937D0F" w:rsidR="00D77CF3" w:rsidRPr="00D77CF3" w:rsidRDefault="00AB5C0C" w:rsidP="00D77CF3">
      <w:pPr>
        <w:spacing w:line="560" w:lineRule="exact"/>
        <w:ind w:firstLineChars="200" w:firstLine="640"/>
        <w:jc w:val="left"/>
        <w:rPr>
          <w:rFonts w:ascii="仿宋_GB2312" w:eastAsia="仿宋_GB2312" w:hAnsi="宋体"/>
          <w:sz w:val="32"/>
          <w:szCs w:val="32"/>
        </w:rPr>
      </w:pPr>
      <w:ins w:id="46" w:author="赵 攀" w:date="2020-11-30T14:40:00Z">
        <w:r>
          <w:rPr>
            <w:rFonts w:ascii="仿宋_GB2312" w:eastAsia="仿宋_GB2312" w:hAnsi="宋体" w:hint="eastAsia"/>
            <w:sz w:val="32"/>
            <w:szCs w:val="32"/>
          </w:rPr>
          <w:t>项目开发总</w:t>
        </w:r>
      </w:ins>
      <w:ins w:id="47" w:author="赵 攀" w:date="2020-11-30T14:41:00Z">
        <w:r>
          <w:rPr>
            <w:rFonts w:ascii="仿宋_GB2312" w:eastAsia="仿宋_GB2312" w:hAnsi="宋体" w:hint="eastAsia"/>
            <w:sz w:val="32"/>
            <w:szCs w:val="32"/>
          </w:rPr>
          <w:t>成本预计为</w:t>
        </w:r>
      </w:ins>
      <w:del w:id="48" w:author="赵 攀" w:date="2020-11-30T14:41:00Z">
        <w:r w:rsidR="00D77CF3" w:rsidRPr="00D77CF3" w:rsidDel="00AB5C0C">
          <w:rPr>
            <w:rFonts w:ascii="仿宋_GB2312" w:eastAsia="仿宋_GB2312" w:hAnsi="宋体" w:hint="eastAsia"/>
            <w:sz w:val="32"/>
            <w:szCs w:val="32"/>
          </w:rPr>
          <w:delText>此次</w:delText>
        </w:r>
        <w:r w:rsidR="00D77CF3" w:rsidDel="00AB5C0C">
          <w:rPr>
            <w:rFonts w:ascii="仿宋_GB2312" w:eastAsia="仿宋_GB2312" w:hAnsi="宋体" w:hint="eastAsia"/>
            <w:sz w:val="32"/>
            <w:szCs w:val="32"/>
          </w:rPr>
          <w:delText>iDeal新增同业拆借交易等优化功能</w:delText>
        </w:r>
        <w:r w:rsidR="00D77CF3" w:rsidRPr="00D77CF3" w:rsidDel="00AB5C0C">
          <w:rPr>
            <w:rFonts w:ascii="仿宋_GB2312" w:eastAsia="仿宋_GB2312" w:hAnsi="宋体" w:hint="eastAsia"/>
            <w:sz w:val="32"/>
            <w:szCs w:val="32"/>
          </w:rPr>
          <w:delText>项目相关软件开发总成本预计为</w:delText>
        </w:r>
      </w:del>
      <w:del w:id="49" w:author="赵 攀" w:date="2020-11-30T14:19:00Z">
        <w:r w:rsidR="00D77CF3" w:rsidDel="005E1BC2">
          <w:rPr>
            <w:rFonts w:ascii="仿宋_GB2312" w:eastAsia="仿宋_GB2312" w:hAnsi="宋体"/>
            <w:sz w:val="32"/>
            <w:szCs w:val="32"/>
          </w:rPr>
          <w:delText xml:space="preserve">  </w:delText>
        </w:r>
      </w:del>
      <w:ins w:id="50" w:author="赵 攀" w:date="2020-12-01T10:38:00Z">
        <w:r w:rsidR="008B636A">
          <w:rPr>
            <w:rFonts w:ascii="仿宋_GB2312" w:eastAsia="仿宋_GB2312" w:hAnsi="宋体"/>
            <w:sz w:val="32"/>
            <w:szCs w:val="32"/>
          </w:rPr>
          <w:t>272.79</w:t>
        </w:r>
      </w:ins>
      <w:r w:rsidR="00D77CF3" w:rsidRPr="00D77CF3">
        <w:rPr>
          <w:rFonts w:ascii="仿宋_GB2312" w:eastAsia="仿宋_GB2312" w:hAnsi="宋体"/>
          <w:sz w:val="32"/>
          <w:szCs w:val="32"/>
        </w:rPr>
        <w:t>万元人民币，</w:t>
      </w:r>
      <w:ins w:id="51" w:author="赵 攀" w:date="2020-11-30T14:41:00Z">
        <w:r>
          <w:rPr>
            <w:rFonts w:ascii="仿宋_GB2312" w:eastAsia="仿宋_GB2312" w:hAnsi="宋体" w:hint="eastAsia"/>
            <w:sz w:val="32"/>
            <w:szCs w:val="32"/>
          </w:rPr>
          <w:t>全部为系统软件开发</w:t>
        </w:r>
      </w:ins>
      <w:ins w:id="52" w:author="赵 攀" w:date="2020-11-30T14:45:00Z">
        <w:r w:rsidR="000F5BD7">
          <w:rPr>
            <w:rFonts w:ascii="仿宋_GB2312" w:eastAsia="仿宋_GB2312" w:hAnsi="宋体" w:hint="eastAsia"/>
            <w:sz w:val="32"/>
            <w:szCs w:val="32"/>
          </w:rPr>
          <w:t>类型</w:t>
        </w:r>
      </w:ins>
      <w:ins w:id="53" w:author="赵 攀" w:date="2020-11-30T14:41:00Z">
        <w:r>
          <w:rPr>
            <w:rFonts w:ascii="仿宋_GB2312" w:eastAsia="仿宋_GB2312" w:hAnsi="宋体" w:hint="eastAsia"/>
            <w:sz w:val="32"/>
            <w:szCs w:val="32"/>
          </w:rPr>
          <w:t>，即：</w:t>
        </w:r>
      </w:ins>
      <w:del w:id="54" w:author="赵 攀" w:date="2020-11-30T14:41:00Z">
        <w:r w:rsidR="00D77CF3" w:rsidRPr="00D77CF3" w:rsidDel="00AB5C0C">
          <w:rPr>
            <w:rFonts w:ascii="仿宋_GB2312" w:eastAsia="仿宋_GB2312" w:hAnsi="宋体"/>
            <w:sz w:val="32"/>
            <w:szCs w:val="32"/>
          </w:rPr>
          <w:delText>主要</w:delText>
        </w:r>
      </w:del>
      <w:del w:id="55" w:author="赵 攀" w:date="2020-11-30T14:42:00Z">
        <w:r w:rsidR="00D77CF3" w:rsidRPr="00D77CF3" w:rsidDel="00AB5C0C">
          <w:rPr>
            <w:rFonts w:ascii="仿宋_GB2312" w:eastAsia="仿宋_GB2312" w:hAnsi="宋体"/>
            <w:sz w:val="32"/>
            <w:szCs w:val="32"/>
          </w:rPr>
          <w:delText>为：</w:delText>
        </w:r>
      </w:del>
    </w:p>
    <w:p w14:paraId="2217C863" w14:textId="62B7819A" w:rsidR="00D77CF3" w:rsidRPr="00D77CF3" w:rsidRDefault="00D77CF3" w:rsidP="00D77CF3">
      <w:pPr>
        <w:spacing w:line="560" w:lineRule="exact"/>
        <w:ind w:firstLineChars="200" w:firstLine="640"/>
        <w:jc w:val="left"/>
        <w:rPr>
          <w:rFonts w:ascii="仿宋_GB2312" w:eastAsia="仿宋_GB2312" w:hAnsi="宋体"/>
          <w:sz w:val="32"/>
          <w:szCs w:val="32"/>
        </w:rPr>
      </w:pPr>
      <w:r w:rsidRPr="00D77CF3">
        <w:rPr>
          <w:rFonts w:ascii="仿宋_GB2312" w:eastAsia="仿宋_GB2312" w:hAnsi="宋体"/>
          <w:sz w:val="32"/>
          <w:szCs w:val="32"/>
        </w:rPr>
        <w:t>1.</w:t>
      </w:r>
      <w:r>
        <w:rPr>
          <w:rFonts w:ascii="仿宋_GB2312" w:eastAsia="仿宋_GB2312" w:hAnsi="宋体" w:hint="eastAsia"/>
          <w:sz w:val="32"/>
          <w:szCs w:val="32"/>
        </w:rPr>
        <w:t>iDeal开发</w:t>
      </w:r>
      <w:r w:rsidRPr="00D77CF3">
        <w:rPr>
          <w:rFonts w:ascii="仿宋_GB2312" w:eastAsia="仿宋_GB2312" w:hAnsi="宋体"/>
          <w:sz w:val="32"/>
          <w:szCs w:val="32"/>
        </w:rPr>
        <w:t>成本：</w:t>
      </w:r>
      <w:del w:id="56" w:author="赵 攀" w:date="2020-11-30T14:19:00Z">
        <w:r w:rsidDel="005E1BC2">
          <w:rPr>
            <w:rFonts w:ascii="仿宋_GB2312" w:eastAsia="仿宋_GB2312" w:hAnsi="宋体"/>
            <w:sz w:val="32"/>
            <w:szCs w:val="32"/>
          </w:rPr>
          <w:delText xml:space="preserve"> </w:delText>
        </w:r>
      </w:del>
      <w:ins w:id="57" w:author="赵 攀" w:date="2020-12-01T10:39:00Z">
        <w:r w:rsidR="00DA08A7">
          <w:rPr>
            <w:rFonts w:ascii="仿宋_GB2312" w:eastAsia="仿宋_GB2312" w:hAnsi="宋体"/>
            <w:sz w:val="32"/>
            <w:szCs w:val="32"/>
          </w:rPr>
          <w:t>272</w:t>
        </w:r>
      </w:ins>
      <w:ins w:id="58" w:author="赵 攀" w:date="2020-11-30T14:20:00Z">
        <w:r w:rsidR="005E1BC2">
          <w:rPr>
            <w:rFonts w:ascii="仿宋_GB2312" w:eastAsia="仿宋_GB2312" w:hAnsi="宋体"/>
            <w:sz w:val="32"/>
            <w:szCs w:val="32"/>
          </w:rPr>
          <w:t>.</w:t>
        </w:r>
      </w:ins>
      <w:ins w:id="59" w:author="赵 攀" w:date="2020-12-01T10:39:00Z">
        <w:r w:rsidR="00DA08A7">
          <w:rPr>
            <w:rFonts w:ascii="仿宋_GB2312" w:eastAsia="仿宋_GB2312" w:hAnsi="宋体"/>
            <w:sz w:val="32"/>
            <w:szCs w:val="32"/>
          </w:rPr>
          <w:t>79</w:t>
        </w:r>
      </w:ins>
      <w:r w:rsidRPr="00D77CF3">
        <w:rPr>
          <w:rFonts w:ascii="仿宋_GB2312" w:eastAsia="仿宋_GB2312" w:hAnsi="宋体"/>
          <w:sz w:val="32"/>
          <w:szCs w:val="32"/>
        </w:rPr>
        <w:t>万元(</w:t>
      </w:r>
      <w:r>
        <w:rPr>
          <w:rFonts w:ascii="仿宋_GB2312" w:eastAsia="仿宋_GB2312" w:hAnsi="宋体"/>
          <w:sz w:val="32"/>
          <w:szCs w:val="32"/>
        </w:rPr>
        <w:t xml:space="preserve"> </w:t>
      </w:r>
      <w:ins w:id="60" w:author="赵 攀" w:date="2020-11-30T14:20:00Z">
        <w:r w:rsidR="005E1BC2">
          <w:rPr>
            <w:rFonts w:ascii="仿宋_GB2312" w:eastAsia="仿宋_GB2312" w:hAnsi="宋体"/>
            <w:sz w:val="32"/>
            <w:szCs w:val="32"/>
          </w:rPr>
          <w:t>5</w:t>
        </w:r>
      </w:ins>
      <w:ins w:id="61" w:author="赵 攀" w:date="2020-12-01T10:38:00Z">
        <w:r w:rsidR="008B636A">
          <w:rPr>
            <w:rFonts w:ascii="仿宋_GB2312" w:eastAsia="仿宋_GB2312" w:hAnsi="宋体"/>
            <w:sz w:val="32"/>
            <w:szCs w:val="32"/>
          </w:rPr>
          <w:t>1</w:t>
        </w:r>
      </w:ins>
      <w:ins w:id="62" w:author="赵 攀" w:date="2020-11-30T14:20:00Z">
        <w:r w:rsidR="005E1BC2">
          <w:rPr>
            <w:rFonts w:ascii="仿宋_GB2312" w:eastAsia="仿宋_GB2312" w:hAnsi="宋体"/>
            <w:sz w:val="32"/>
            <w:szCs w:val="32"/>
          </w:rPr>
          <w:t>.</w:t>
        </w:r>
      </w:ins>
      <w:ins w:id="63" w:author="赵 攀" w:date="2020-12-01T10:38:00Z">
        <w:r w:rsidR="008B636A">
          <w:rPr>
            <w:rFonts w:ascii="仿宋_GB2312" w:eastAsia="仿宋_GB2312" w:hAnsi="宋体"/>
            <w:sz w:val="32"/>
            <w:szCs w:val="32"/>
          </w:rPr>
          <w:t>96</w:t>
        </w:r>
      </w:ins>
      <w:r w:rsidRPr="00D77CF3">
        <w:rPr>
          <w:rFonts w:ascii="仿宋_GB2312" w:eastAsia="仿宋_GB2312" w:hAnsi="宋体"/>
          <w:sz w:val="32"/>
          <w:szCs w:val="32"/>
        </w:rPr>
        <w:t>人月 x 5.25万元/人月</w:t>
      </w:r>
      <w:ins w:id="64" w:author="赵 攀" w:date="2020-11-30T14:42:00Z">
        <w:r w:rsidR="00AB5C0C">
          <w:rPr>
            <w:rFonts w:ascii="仿宋_GB2312" w:eastAsia="仿宋_GB2312" w:hAnsi="宋体" w:hint="eastAsia"/>
            <w:sz w:val="32"/>
            <w:szCs w:val="32"/>
          </w:rPr>
          <w:t>，非前置5</w:t>
        </w:r>
      </w:ins>
      <w:ins w:id="65" w:author="赵 攀" w:date="2020-12-01T10:38:00Z">
        <w:r w:rsidR="008B636A">
          <w:rPr>
            <w:rFonts w:ascii="仿宋_GB2312" w:eastAsia="仿宋_GB2312" w:hAnsi="宋体"/>
            <w:sz w:val="32"/>
            <w:szCs w:val="32"/>
          </w:rPr>
          <w:t>1</w:t>
        </w:r>
      </w:ins>
      <w:ins w:id="66" w:author="赵 攀" w:date="2020-11-30T14:42:00Z">
        <w:r w:rsidR="00AB5C0C">
          <w:rPr>
            <w:rFonts w:ascii="仿宋_GB2312" w:eastAsia="仿宋_GB2312" w:hAnsi="宋体"/>
            <w:sz w:val="32"/>
            <w:szCs w:val="32"/>
          </w:rPr>
          <w:t>.</w:t>
        </w:r>
      </w:ins>
      <w:ins w:id="67" w:author="赵 攀" w:date="2020-12-01T10:38:00Z">
        <w:r w:rsidR="008B636A">
          <w:rPr>
            <w:rFonts w:ascii="仿宋_GB2312" w:eastAsia="仿宋_GB2312" w:hAnsi="宋体"/>
            <w:sz w:val="32"/>
            <w:szCs w:val="32"/>
          </w:rPr>
          <w:t>96</w:t>
        </w:r>
      </w:ins>
      <w:ins w:id="68" w:author="赵 攀" w:date="2020-11-30T14:42:00Z">
        <w:r w:rsidR="00AB5C0C">
          <w:rPr>
            <w:rFonts w:ascii="仿宋_GB2312" w:eastAsia="仿宋_GB2312" w:hAnsi="宋体" w:hint="eastAsia"/>
            <w:sz w:val="32"/>
            <w:szCs w:val="32"/>
          </w:rPr>
          <w:t>人月</w:t>
        </w:r>
      </w:ins>
      <w:r w:rsidRPr="00D77CF3">
        <w:rPr>
          <w:rFonts w:ascii="仿宋_GB2312" w:eastAsia="仿宋_GB2312" w:hAnsi="宋体"/>
          <w:sz w:val="32"/>
          <w:szCs w:val="32"/>
        </w:rPr>
        <w:t>）。</w:t>
      </w:r>
    </w:p>
    <w:p w14:paraId="056F4740" w14:textId="6AF7C62F" w:rsidR="00D77CF3" w:rsidRPr="00D77CF3" w:rsidRDefault="00383365" w:rsidP="00D77CF3">
      <w:pPr>
        <w:spacing w:line="560" w:lineRule="exact"/>
        <w:ind w:firstLineChars="200" w:firstLine="640"/>
        <w:jc w:val="left"/>
        <w:rPr>
          <w:rFonts w:ascii="仿宋_GB2312" w:eastAsia="仿宋_GB2312" w:hAnsi="宋体"/>
          <w:sz w:val="32"/>
          <w:szCs w:val="32"/>
        </w:rPr>
      </w:pPr>
      <w:r w:rsidRPr="00383365">
        <w:rPr>
          <w:rFonts w:ascii="仿宋_GB2312" w:eastAsia="仿宋_GB2312" w:hAnsi="宋体" w:hint="eastAsia"/>
          <w:sz w:val="32"/>
          <w:szCs w:val="32"/>
        </w:rPr>
        <w:t>考虑到</w:t>
      </w:r>
      <w:r w:rsidRPr="00383365">
        <w:rPr>
          <w:rFonts w:ascii="仿宋_GB2312" w:eastAsia="仿宋_GB2312" w:hAnsi="宋体"/>
          <w:sz w:val="32"/>
          <w:szCs w:val="32"/>
        </w:rPr>
        <w:t>iDeal系统的主要实施方中汇公司在相关项目中积累了较为成熟的经验，建议该项目由原开发商中汇公司实施。</w:t>
      </w:r>
      <w:del w:id="69" w:author="赵 攀" w:date="2020-11-30T14:37:00Z">
        <w:r w:rsidRPr="00383365" w:rsidDel="004E002A">
          <w:rPr>
            <w:rFonts w:ascii="仿宋_GB2312" w:eastAsia="仿宋_GB2312" w:hAnsi="宋体"/>
            <w:sz w:val="32"/>
            <w:szCs w:val="32"/>
          </w:rPr>
          <w:delText>此项目已列入2020年度系统预算计划。</w:delText>
        </w:r>
        <w:r w:rsidR="00D77CF3" w:rsidRPr="00D77CF3" w:rsidDel="004E002A">
          <w:rPr>
            <w:rFonts w:ascii="仿宋_GB2312" w:eastAsia="仿宋_GB2312" w:hAnsi="宋体" w:hint="eastAsia"/>
            <w:sz w:val="32"/>
            <w:szCs w:val="32"/>
          </w:rPr>
          <w:delText>此项目已列入</w:delText>
        </w:r>
        <w:r w:rsidR="00D77CF3" w:rsidRPr="00D77CF3" w:rsidDel="004E002A">
          <w:rPr>
            <w:rFonts w:ascii="仿宋_GB2312" w:eastAsia="仿宋_GB2312" w:hAnsi="宋体"/>
            <w:sz w:val="32"/>
            <w:szCs w:val="32"/>
          </w:rPr>
          <w:delText xml:space="preserve"> 2020年度系统预算计划。</w:delText>
        </w:r>
      </w:del>
      <w:ins w:id="70" w:author="赵 攀" w:date="2020-11-30T14:37:00Z">
        <w:r w:rsidR="004E002A">
          <w:rPr>
            <w:rFonts w:ascii="仿宋_GB2312" w:eastAsia="仿宋_GB2312"/>
            <w:bCs/>
            <w:sz w:val="32"/>
            <w:szCs w:val="32"/>
          </w:rPr>
          <w:t>此项目已列入2020年度系统预算计划</w:t>
        </w:r>
        <w:r w:rsidR="004E002A">
          <w:rPr>
            <w:rFonts w:ascii="仿宋_GB2312" w:eastAsia="仿宋_GB2312" w:hint="eastAsia"/>
            <w:bCs/>
            <w:sz w:val="32"/>
            <w:szCs w:val="32"/>
          </w:rPr>
          <w:t>。</w:t>
        </w:r>
      </w:ins>
    </w:p>
    <w:p w14:paraId="190D0817" w14:textId="77777777" w:rsidR="00D77CF3" w:rsidRDefault="00D77CF3" w:rsidP="00D77CF3">
      <w:pPr>
        <w:spacing w:line="560" w:lineRule="exact"/>
        <w:ind w:firstLineChars="200" w:firstLine="640"/>
        <w:jc w:val="left"/>
        <w:rPr>
          <w:rFonts w:ascii="仿宋_GB2312" w:eastAsia="仿宋_GB2312" w:hAnsi="宋体"/>
          <w:sz w:val="32"/>
          <w:szCs w:val="32"/>
        </w:rPr>
      </w:pPr>
      <w:r w:rsidRPr="00D77CF3">
        <w:rPr>
          <w:rFonts w:ascii="仿宋_GB2312" w:eastAsia="仿宋_GB2312" w:hAnsi="宋体" w:hint="eastAsia"/>
          <w:sz w:val="32"/>
          <w:szCs w:val="32"/>
        </w:rPr>
        <w:t>以上妥否，请示。</w:t>
      </w:r>
    </w:p>
    <w:p w14:paraId="23FC29C8" w14:textId="77777777" w:rsidR="00D77CF3" w:rsidRDefault="00D77CF3" w:rsidP="00D77CF3">
      <w:pPr>
        <w:spacing w:line="560" w:lineRule="exact"/>
        <w:ind w:firstLineChars="200" w:firstLine="640"/>
        <w:jc w:val="left"/>
        <w:rPr>
          <w:rFonts w:ascii="仿宋_GB2312" w:eastAsia="仿宋_GB2312" w:hAnsi="宋体"/>
          <w:sz w:val="32"/>
          <w:szCs w:val="32"/>
        </w:rPr>
      </w:pPr>
    </w:p>
    <w:p w14:paraId="1BDBA5D1" w14:textId="4E058C33" w:rsidR="00D77CF3" w:rsidRPr="0027264C" w:rsidRDefault="0027264C" w:rsidP="00D77CF3">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附件一：</w:t>
      </w:r>
      <w:del w:id="71" w:author="赵 攀" w:date="2020-12-01T09:41:00Z">
        <w:r w:rsidRPr="0027264C" w:rsidDel="002566C1">
          <w:rPr>
            <w:rFonts w:ascii="仿宋_GB2312" w:eastAsia="仿宋_GB2312" w:hAnsi="宋体"/>
            <w:sz w:val="32"/>
            <w:szCs w:val="32"/>
          </w:rPr>
          <w:delText>iDeal新增同业拆借</w:delText>
        </w:r>
      </w:del>
      <w:ins w:id="72" w:author="李晓卿" w:date="2020-11-30T10:31:00Z">
        <w:del w:id="73" w:author="赵 攀" w:date="2020-12-01T09:41:00Z">
          <w:r w:rsidR="00CD2540" w:rsidDel="002566C1">
            <w:rPr>
              <w:rFonts w:ascii="仿宋_GB2312" w:eastAsia="仿宋_GB2312" w:hAnsi="宋体" w:hint="eastAsia"/>
              <w:sz w:val="32"/>
              <w:szCs w:val="32"/>
            </w:rPr>
            <w:delText>相关</w:delText>
          </w:r>
        </w:del>
      </w:ins>
      <w:del w:id="74" w:author="赵 攀" w:date="2020-12-01T09:41:00Z">
        <w:r w:rsidRPr="0027264C" w:rsidDel="002566C1">
          <w:rPr>
            <w:rFonts w:ascii="仿宋_GB2312" w:eastAsia="仿宋_GB2312" w:hAnsi="宋体"/>
            <w:sz w:val="32"/>
            <w:szCs w:val="32"/>
          </w:rPr>
          <w:delText>、经纪报价移动端交易利率互换等功能</w:delText>
        </w:r>
      </w:del>
      <w:del w:id="75" w:author="李晓卿" w:date="2020-11-30T10:31:00Z">
        <w:r w:rsidRPr="0027264C" w:rsidDel="00CD2540">
          <w:rPr>
            <w:rFonts w:ascii="仿宋_GB2312" w:eastAsia="仿宋_GB2312" w:hAnsi="宋体"/>
            <w:sz w:val="32"/>
            <w:szCs w:val="32"/>
          </w:rPr>
          <w:delText>优化</w:delText>
        </w:r>
      </w:del>
      <w:r w:rsidRPr="0027264C">
        <w:rPr>
          <w:rFonts w:ascii="仿宋_GB2312" w:eastAsia="仿宋_GB2312" w:hAnsi="宋体"/>
          <w:sz w:val="32"/>
          <w:szCs w:val="32"/>
        </w:rPr>
        <w:t>业务方案</w:t>
      </w:r>
    </w:p>
    <w:p w14:paraId="5474F354" w14:textId="29332CF5" w:rsidR="0027264C" w:rsidRPr="0027264C" w:rsidRDefault="0027264C" w:rsidP="00D77CF3">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附件二：</w:t>
      </w:r>
      <w:del w:id="76" w:author="赵 攀" w:date="2020-12-01T09:41:00Z">
        <w:r w:rsidRPr="0027264C" w:rsidDel="002566C1">
          <w:rPr>
            <w:rFonts w:ascii="仿宋_GB2312" w:eastAsia="仿宋_GB2312" w:hAnsi="宋体"/>
            <w:sz w:val="32"/>
            <w:szCs w:val="32"/>
          </w:rPr>
          <w:delText>iDeal</w:delText>
        </w:r>
      </w:del>
      <w:ins w:id="77" w:author="赵 攀" w:date="2020-11-30T21:43:00Z">
        <w:r w:rsidR="007852AD" w:rsidRPr="007852AD">
          <w:rPr>
            <w:rFonts w:ascii="仿宋_GB2312" w:eastAsia="仿宋_GB2312" w:hAnsi="宋体" w:hint="eastAsia"/>
            <w:sz w:val="32"/>
            <w:szCs w:val="32"/>
          </w:rPr>
          <w:t>项目实施方案</w:t>
        </w:r>
      </w:ins>
      <w:del w:id="78" w:author="赵 攀" w:date="2020-11-30T21:43:00Z">
        <w:r w:rsidRPr="0027264C" w:rsidDel="007852AD">
          <w:rPr>
            <w:rFonts w:ascii="仿宋_GB2312" w:eastAsia="仿宋_GB2312" w:hAnsi="宋体"/>
            <w:sz w:val="32"/>
            <w:szCs w:val="32"/>
          </w:rPr>
          <w:delText>新增同业存单备案</w:delText>
        </w:r>
      </w:del>
      <w:del w:id="79" w:author="赵 攀" w:date="2020-11-30T14:23:00Z">
        <w:r w:rsidRPr="0027264C" w:rsidDel="005E1BC2">
          <w:rPr>
            <w:rFonts w:ascii="仿宋_GB2312" w:eastAsia="仿宋_GB2312" w:hAnsi="宋体"/>
            <w:sz w:val="32"/>
            <w:szCs w:val="32"/>
          </w:rPr>
          <w:delText>、大额存单备案</w:delText>
        </w:r>
      </w:del>
      <w:del w:id="80" w:author="赵 攀" w:date="2020-11-30T21:43:00Z">
        <w:r w:rsidRPr="0027264C" w:rsidDel="007852AD">
          <w:rPr>
            <w:rFonts w:ascii="仿宋_GB2312" w:eastAsia="仿宋_GB2312" w:hAnsi="宋体"/>
            <w:sz w:val="32"/>
            <w:szCs w:val="32"/>
          </w:rPr>
          <w:delText>的</w:delText>
        </w:r>
      </w:del>
      <w:del w:id="81" w:author="赵 攀" w:date="2020-11-30T14:21:00Z">
        <w:r w:rsidRPr="0027264C" w:rsidDel="005E1BC2">
          <w:rPr>
            <w:rFonts w:ascii="仿宋_GB2312" w:eastAsia="仿宋_GB2312" w:hAnsi="宋体" w:hint="eastAsia"/>
            <w:sz w:val="32"/>
            <w:szCs w:val="32"/>
          </w:rPr>
          <w:delText>业务</w:delText>
        </w:r>
        <w:r w:rsidDel="005E1BC2">
          <w:rPr>
            <w:rFonts w:ascii="仿宋_GB2312" w:eastAsia="仿宋_GB2312" w:hAnsi="宋体" w:hint="eastAsia"/>
            <w:sz w:val="32"/>
            <w:szCs w:val="32"/>
          </w:rPr>
          <w:delText>方案</w:delText>
        </w:r>
      </w:del>
    </w:p>
    <w:p w14:paraId="25A7C465" w14:textId="0B85125B" w:rsidR="0027264C" w:rsidRDefault="0027264C" w:rsidP="00D77CF3">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附件三：</w:t>
      </w:r>
      <w:ins w:id="82" w:author="赵 攀" w:date="2020-11-30T14:23:00Z">
        <w:r w:rsidR="005E1BC2">
          <w:rPr>
            <w:rFonts w:ascii="仿宋_GB2312" w:eastAsia="仿宋_GB2312" w:hAnsi="宋体"/>
            <w:bCs/>
            <w:color w:val="000000"/>
            <w:sz w:val="32"/>
            <w:szCs w:val="32"/>
          </w:rPr>
          <w:t>工作量评估及上线安排</w:t>
        </w:r>
      </w:ins>
      <w:ins w:id="83" w:author="李晓卿" w:date="2020-11-30T10:40:00Z">
        <w:del w:id="84" w:author="赵 攀" w:date="2020-11-30T14:21:00Z">
          <w:r w:rsidR="00CD2540" w:rsidDel="005E1BC2">
            <w:rPr>
              <w:rFonts w:ascii="仿宋_GB2312" w:eastAsia="仿宋_GB2312" w:hAnsi="宋体" w:hint="eastAsia"/>
              <w:sz w:val="32"/>
              <w:szCs w:val="32"/>
            </w:rPr>
            <w:delText>项目实施方案</w:delText>
          </w:r>
        </w:del>
      </w:ins>
    </w:p>
    <w:p w14:paraId="3026193B" w14:textId="65E6779D" w:rsidR="0027264C" w:rsidDel="005E1BC2" w:rsidRDefault="0027264C">
      <w:pPr>
        <w:spacing w:line="560" w:lineRule="exact"/>
        <w:ind w:firstLineChars="200" w:firstLine="640"/>
        <w:jc w:val="left"/>
        <w:rPr>
          <w:del w:id="85" w:author="赵 攀" w:date="2020-11-30T14:23:00Z"/>
          <w:rFonts w:ascii="仿宋_GB2312" w:eastAsia="仿宋_GB2312" w:hAnsi="宋体"/>
          <w:sz w:val="32"/>
          <w:szCs w:val="32"/>
        </w:rPr>
      </w:pPr>
      <w:r>
        <w:rPr>
          <w:rFonts w:ascii="仿宋_GB2312" w:eastAsia="仿宋_GB2312" w:hAnsi="宋体" w:hint="eastAsia"/>
          <w:sz w:val="32"/>
          <w:szCs w:val="32"/>
        </w:rPr>
        <w:t>附件四：</w:t>
      </w:r>
    </w:p>
    <w:p w14:paraId="40A2AB4C" w14:textId="55879D5F" w:rsidR="0027264C" w:rsidDel="00CD2540" w:rsidRDefault="0027264C">
      <w:pPr>
        <w:spacing w:line="560" w:lineRule="exact"/>
        <w:ind w:firstLineChars="200" w:firstLine="640"/>
        <w:jc w:val="left"/>
        <w:rPr>
          <w:del w:id="86" w:author="李晓卿" w:date="2020-11-30T10:30:00Z"/>
          <w:rFonts w:ascii="仿宋_GB2312" w:eastAsia="仿宋_GB2312" w:hAnsi="宋体"/>
          <w:sz w:val="32"/>
          <w:szCs w:val="32"/>
        </w:rPr>
      </w:pPr>
      <w:del w:id="87" w:author="赵 攀" w:date="2020-11-30T14:23:00Z">
        <w:r w:rsidDel="005E1BC2">
          <w:rPr>
            <w:rFonts w:ascii="仿宋_GB2312" w:eastAsia="仿宋_GB2312" w:hAnsi="宋体" w:hint="eastAsia"/>
            <w:sz w:val="32"/>
            <w:szCs w:val="32"/>
          </w:rPr>
          <w:delText>附件五：</w:delText>
        </w:r>
      </w:del>
      <w:r>
        <w:rPr>
          <w:rFonts w:ascii="仿宋_GB2312" w:eastAsia="仿宋_GB2312" w:hAnsi="宋体" w:hint="eastAsia"/>
          <w:sz w:val="32"/>
          <w:szCs w:val="32"/>
        </w:rPr>
        <w:t>关于单一采购来源的说明</w:t>
      </w:r>
    </w:p>
    <w:p w14:paraId="3B926BA9" w14:textId="77777777" w:rsidR="00D77CF3" w:rsidRDefault="00D77CF3">
      <w:pPr>
        <w:spacing w:line="560" w:lineRule="exact"/>
        <w:ind w:firstLineChars="200" w:firstLine="640"/>
        <w:jc w:val="left"/>
        <w:rPr>
          <w:rFonts w:ascii="仿宋_GB2312" w:eastAsia="仿宋_GB2312" w:hAnsi="宋体"/>
          <w:sz w:val="32"/>
          <w:szCs w:val="32"/>
        </w:rPr>
      </w:pPr>
    </w:p>
    <w:sectPr w:rsidR="00D77C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AFBDF" w14:textId="77777777" w:rsidR="00853857" w:rsidRDefault="00853857" w:rsidP="00C814D5">
      <w:r>
        <w:separator/>
      </w:r>
    </w:p>
  </w:endnote>
  <w:endnote w:type="continuationSeparator" w:id="0">
    <w:p w14:paraId="35688451" w14:textId="77777777" w:rsidR="00853857" w:rsidRDefault="00853857" w:rsidP="00C81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EF4DC" w14:textId="77777777" w:rsidR="00853857" w:rsidRDefault="00853857" w:rsidP="00C814D5">
      <w:r>
        <w:separator/>
      </w:r>
    </w:p>
  </w:footnote>
  <w:footnote w:type="continuationSeparator" w:id="0">
    <w:p w14:paraId="008AF73A" w14:textId="77777777" w:rsidR="00853857" w:rsidRDefault="00853857" w:rsidP="00C814D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李晓卿">
    <w15:presenceInfo w15:providerId="None" w15:userId="李晓卿"/>
  </w15:person>
  <w15:person w15:author="赵 攀">
    <w15:presenceInfo w15:providerId="Windows Live" w15:userId="0aaa88c1b391af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CF3"/>
    <w:rsid w:val="00043949"/>
    <w:rsid w:val="00064BB7"/>
    <w:rsid w:val="00075DC8"/>
    <w:rsid w:val="000A783D"/>
    <w:rsid w:val="000E0F76"/>
    <w:rsid w:val="000F0A82"/>
    <w:rsid w:val="000F5BD7"/>
    <w:rsid w:val="00150E5A"/>
    <w:rsid w:val="00187BF8"/>
    <w:rsid w:val="001D6FEC"/>
    <w:rsid w:val="001F42D5"/>
    <w:rsid w:val="002566C1"/>
    <w:rsid w:val="0027264C"/>
    <w:rsid w:val="00287D2B"/>
    <w:rsid w:val="00287D7D"/>
    <w:rsid w:val="002F31B9"/>
    <w:rsid w:val="00312D7C"/>
    <w:rsid w:val="00356DDB"/>
    <w:rsid w:val="00383365"/>
    <w:rsid w:val="00390642"/>
    <w:rsid w:val="003A3857"/>
    <w:rsid w:val="003B2FD3"/>
    <w:rsid w:val="003B59C4"/>
    <w:rsid w:val="003B66FB"/>
    <w:rsid w:val="003D5B10"/>
    <w:rsid w:val="003F0F1D"/>
    <w:rsid w:val="003F588A"/>
    <w:rsid w:val="0040298A"/>
    <w:rsid w:val="00403C60"/>
    <w:rsid w:val="00410542"/>
    <w:rsid w:val="0048776A"/>
    <w:rsid w:val="004C7D92"/>
    <w:rsid w:val="004E002A"/>
    <w:rsid w:val="00561FD7"/>
    <w:rsid w:val="00571CED"/>
    <w:rsid w:val="005B50B2"/>
    <w:rsid w:val="005D0F82"/>
    <w:rsid w:val="005E1BC2"/>
    <w:rsid w:val="006530C8"/>
    <w:rsid w:val="0068369F"/>
    <w:rsid w:val="007762EE"/>
    <w:rsid w:val="007852AD"/>
    <w:rsid w:val="007B1F44"/>
    <w:rsid w:val="007B53F3"/>
    <w:rsid w:val="00817CD1"/>
    <w:rsid w:val="008273E2"/>
    <w:rsid w:val="00853857"/>
    <w:rsid w:val="008758AA"/>
    <w:rsid w:val="008B636A"/>
    <w:rsid w:val="008F19DA"/>
    <w:rsid w:val="009556FD"/>
    <w:rsid w:val="0095583B"/>
    <w:rsid w:val="00972B70"/>
    <w:rsid w:val="00A80479"/>
    <w:rsid w:val="00A82CFF"/>
    <w:rsid w:val="00AB5C0C"/>
    <w:rsid w:val="00B07360"/>
    <w:rsid w:val="00B177D0"/>
    <w:rsid w:val="00B2329E"/>
    <w:rsid w:val="00B477AC"/>
    <w:rsid w:val="00B95717"/>
    <w:rsid w:val="00BB38A4"/>
    <w:rsid w:val="00C03EEE"/>
    <w:rsid w:val="00C16CD3"/>
    <w:rsid w:val="00C814D5"/>
    <w:rsid w:val="00CD2540"/>
    <w:rsid w:val="00CF25E9"/>
    <w:rsid w:val="00D02DEC"/>
    <w:rsid w:val="00D401BA"/>
    <w:rsid w:val="00D52154"/>
    <w:rsid w:val="00D77CF3"/>
    <w:rsid w:val="00DA08A7"/>
    <w:rsid w:val="00DA1C24"/>
    <w:rsid w:val="00DA1F26"/>
    <w:rsid w:val="00DC3E79"/>
    <w:rsid w:val="00E37FB5"/>
    <w:rsid w:val="00E52ED1"/>
    <w:rsid w:val="00EA00A5"/>
    <w:rsid w:val="00EA2E76"/>
    <w:rsid w:val="00ED57F3"/>
    <w:rsid w:val="00ED793A"/>
    <w:rsid w:val="00EF3F66"/>
    <w:rsid w:val="00F11238"/>
    <w:rsid w:val="00F24FEE"/>
    <w:rsid w:val="00F34634"/>
    <w:rsid w:val="00F374AF"/>
    <w:rsid w:val="00F61A19"/>
    <w:rsid w:val="00FB4D31"/>
    <w:rsid w:val="00FB7212"/>
    <w:rsid w:val="00FD2A8E"/>
    <w:rsid w:val="00FD36A3"/>
    <w:rsid w:val="00FF2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6DECD"/>
  <w15:chartTrackingRefBased/>
  <w15:docId w15:val="{4C373DC8-C26B-420B-963A-A34D640E6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7264C"/>
    <w:rPr>
      <w:sz w:val="18"/>
      <w:szCs w:val="18"/>
    </w:rPr>
  </w:style>
  <w:style w:type="character" w:customStyle="1" w:styleId="a4">
    <w:name w:val="批注框文本 字符"/>
    <w:basedOn w:val="a0"/>
    <w:link w:val="a3"/>
    <w:uiPriority w:val="99"/>
    <w:semiHidden/>
    <w:rsid w:val="0027264C"/>
    <w:rPr>
      <w:sz w:val="18"/>
      <w:szCs w:val="18"/>
    </w:rPr>
  </w:style>
  <w:style w:type="paragraph" w:styleId="a5">
    <w:name w:val="header"/>
    <w:basedOn w:val="a"/>
    <w:link w:val="a6"/>
    <w:uiPriority w:val="99"/>
    <w:unhideWhenUsed/>
    <w:rsid w:val="00C814D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814D5"/>
    <w:rPr>
      <w:sz w:val="18"/>
      <w:szCs w:val="18"/>
    </w:rPr>
  </w:style>
  <w:style w:type="paragraph" w:styleId="a7">
    <w:name w:val="footer"/>
    <w:basedOn w:val="a"/>
    <w:link w:val="a8"/>
    <w:uiPriority w:val="99"/>
    <w:unhideWhenUsed/>
    <w:rsid w:val="00C814D5"/>
    <w:pPr>
      <w:tabs>
        <w:tab w:val="center" w:pos="4153"/>
        <w:tab w:val="right" w:pos="8306"/>
      </w:tabs>
      <w:snapToGrid w:val="0"/>
      <w:jc w:val="left"/>
    </w:pPr>
    <w:rPr>
      <w:sz w:val="18"/>
      <w:szCs w:val="18"/>
    </w:rPr>
  </w:style>
  <w:style w:type="character" w:customStyle="1" w:styleId="a8">
    <w:name w:val="页脚 字符"/>
    <w:basedOn w:val="a0"/>
    <w:link w:val="a7"/>
    <w:uiPriority w:val="99"/>
    <w:rsid w:val="00C814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李晓卿</dc:creator>
  <cp:keywords/>
  <dc:description/>
  <cp:lastModifiedBy>赵 攀</cp:lastModifiedBy>
  <cp:revision>13</cp:revision>
  <dcterms:created xsi:type="dcterms:W3CDTF">2020-11-30T06:24:00Z</dcterms:created>
  <dcterms:modified xsi:type="dcterms:W3CDTF">2020-12-01T02:39:00Z</dcterms:modified>
</cp:coreProperties>
</file>